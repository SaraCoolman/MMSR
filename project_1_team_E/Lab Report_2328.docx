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3D6C" w14:textId="7C75F3B7" w:rsidR="0007392C" w:rsidRPr="00586A35" w:rsidRDefault="00E74FDB" w:rsidP="007A502C">
      <w:pPr>
        <w:pStyle w:val="Titledocument"/>
        <w:rPr>
          <w14:ligatures w14:val="standard"/>
        </w:rPr>
      </w:pPr>
      <w:r>
        <w:rPr>
          <w:bCs/>
          <w14:ligatures w14:val="standard"/>
        </w:rPr>
        <w:t>KV Multimedia Search and Retrieval</w:t>
      </w:r>
    </w:p>
    <w:p w14:paraId="502C4D32" w14:textId="4281D38B" w:rsidR="0007392C" w:rsidRPr="00586A35" w:rsidRDefault="0008070F" w:rsidP="007A502C">
      <w:pPr>
        <w:pStyle w:val="Sous-titre"/>
        <w:rPr>
          <w14:ligatures w14:val="standard"/>
        </w:rPr>
      </w:pPr>
      <w:r>
        <w:rPr>
          <w:bCs/>
          <w14:ligatures w14:val="standard"/>
        </w:rPr>
        <w:t>Exercise</w:t>
      </w:r>
      <w:r w:rsidR="00E74FDB">
        <w:rPr>
          <w:bCs/>
          <w14:ligatures w14:val="standard"/>
        </w:rPr>
        <w:t xml:space="preserve"> 1 </w:t>
      </w:r>
      <w:r w:rsidR="00400782">
        <w:rPr>
          <w:bCs/>
          <w14:ligatures w14:val="standard"/>
        </w:rPr>
        <w:t>Group</w:t>
      </w:r>
      <w:r w:rsidR="00E74FDB">
        <w:rPr>
          <w:bCs/>
          <w14:ligatures w14:val="standard"/>
        </w:rPr>
        <w:t xml:space="preserve"> E</w:t>
      </w:r>
    </w:p>
    <w:p w14:paraId="4E9A65C2" w14:textId="77777777" w:rsidR="00586A35" w:rsidRPr="00586A35" w:rsidRDefault="00586A35" w:rsidP="00B23FEA">
      <w:pPr>
        <w:pStyle w:val="Authors"/>
        <w:rPr>
          <w:rStyle w:val="FirstName"/>
          <w14:ligatures w14:val="standard"/>
        </w:rPr>
        <w:sectPr w:rsidR="00586A35" w:rsidRPr="00586A35" w:rsidSect="00586A35">
          <w:headerReference w:type="even" r:id="rId12"/>
          <w:headerReference w:type="default" r:id="rId13"/>
          <w:footerReference w:type="even" r:id="rId14"/>
          <w:footerReference w:type="default" r:id="rId15"/>
          <w:endnotePr>
            <w:numFmt w:val="decimal"/>
          </w:endnotePr>
          <w:type w:val="continuous"/>
          <w:pgSz w:w="12240" w:h="15840" w:code="9"/>
          <w:pgMar w:top="1500" w:right="1080" w:bottom="1600" w:left="1080" w:header="1080" w:footer="1080" w:gutter="0"/>
          <w:pgNumType w:start="1"/>
          <w:cols w:space="480"/>
          <w:titlePg/>
          <w:docGrid w:linePitch="360"/>
        </w:sectPr>
      </w:pPr>
    </w:p>
    <w:tbl>
      <w:tblPr>
        <w:tblStyle w:val="Grilledutableau"/>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665"/>
        <w:gridCol w:w="2580"/>
        <w:gridCol w:w="2551"/>
      </w:tblGrid>
      <w:tr w:rsidR="00B23FEA" w14:paraId="61BF5B65" w14:textId="77777777" w:rsidTr="00B23FEA">
        <w:trPr>
          <w:trHeight w:val="197"/>
        </w:trPr>
        <w:tc>
          <w:tcPr>
            <w:tcW w:w="2547" w:type="dxa"/>
          </w:tcPr>
          <w:p w14:paraId="5FF38605" w14:textId="3329415F" w:rsidR="00B23FEA" w:rsidRDefault="00C72FCF" w:rsidP="00B23FEA">
            <w:pPr>
              <w:pStyle w:val="Authors"/>
            </w:pPr>
            <w:r>
              <w:rPr>
                <w:rStyle w:val="FirstName"/>
              </w:rPr>
              <w:t>Ali</w:t>
            </w:r>
            <w:r w:rsidR="00B23FEA">
              <w:t xml:space="preserve"> Ayadi</w:t>
            </w:r>
          </w:p>
          <w:p w14:paraId="760A8190" w14:textId="77777777" w:rsidR="00B23FEA" w:rsidRDefault="00B23FEA" w:rsidP="00B23FEA">
            <w:pPr>
              <w:pStyle w:val="Authors"/>
              <w:rPr>
                <w:rStyle w:val="FirstName"/>
                <w:sz w:val="20"/>
                <w:szCs w:val="18"/>
              </w:rPr>
            </w:pPr>
            <w:r>
              <w:rPr>
                <w:rStyle w:val="FirstName"/>
                <w:sz w:val="20"/>
                <w:szCs w:val="18"/>
              </w:rPr>
              <w:t>Johannes Kepler University</w:t>
            </w:r>
          </w:p>
          <w:p w14:paraId="4B583654" w14:textId="224A35FE" w:rsidR="00B23FEA" w:rsidRDefault="007A6BCE" w:rsidP="00B23FEA">
            <w:pPr>
              <w:pStyle w:val="Authors"/>
              <w:rPr>
                <w14:ligatures w14:val="standard"/>
              </w:rPr>
            </w:pPr>
            <w:r w:rsidRPr="007A6BCE">
              <w:rPr>
                <w:rStyle w:val="FirstName"/>
                <w:sz w:val="20"/>
                <w:szCs w:val="18"/>
              </w:rPr>
              <w:t>K12042692@students.jku.at</w:t>
            </w:r>
          </w:p>
        </w:tc>
        <w:tc>
          <w:tcPr>
            <w:tcW w:w="2665" w:type="dxa"/>
          </w:tcPr>
          <w:p w14:paraId="7A568346" w14:textId="77777777" w:rsidR="00B23FEA" w:rsidRPr="00B23FEA" w:rsidRDefault="00B23FEA" w:rsidP="00B23FEA">
            <w:pPr>
              <w:pStyle w:val="Authors"/>
              <w:rPr>
                <w:rStyle w:val="FirstName"/>
              </w:rPr>
            </w:pPr>
            <w:r w:rsidRPr="00B23FEA">
              <w:rPr>
                <w:rStyle w:val="FirstName"/>
              </w:rPr>
              <w:t>Luca Della Mura</w:t>
            </w:r>
          </w:p>
          <w:p w14:paraId="2DE645A4" w14:textId="77777777" w:rsidR="00B23FEA" w:rsidRDefault="00B23FEA" w:rsidP="00B23FEA">
            <w:pPr>
              <w:pStyle w:val="Authors"/>
              <w:rPr>
                <w:rStyle w:val="FirstName"/>
                <w:sz w:val="20"/>
                <w:szCs w:val="18"/>
              </w:rPr>
            </w:pPr>
            <w:r>
              <w:rPr>
                <w:rStyle w:val="FirstName"/>
                <w:sz w:val="20"/>
                <w:szCs w:val="18"/>
              </w:rPr>
              <w:t>Johannes Kepler University</w:t>
            </w:r>
          </w:p>
          <w:p w14:paraId="12291447" w14:textId="5B38E0A0" w:rsidR="00B23FEA" w:rsidRPr="00B23FEA" w:rsidRDefault="00B23FEA" w:rsidP="00B23FEA">
            <w:pPr>
              <w:pStyle w:val="Authors"/>
              <w:rPr>
                <w:rStyle w:val="FirstName"/>
              </w:rPr>
            </w:pPr>
            <w:r w:rsidRPr="00B23FEA">
              <w:rPr>
                <w:rStyle w:val="FirstName"/>
                <w:sz w:val="20"/>
                <w:szCs w:val="18"/>
              </w:rPr>
              <w:t>k12241884@students.jku.at</w:t>
            </w:r>
          </w:p>
        </w:tc>
        <w:tc>
          <w:tcPr>
            <w:tcW w:w="2580" w:type="dxa"/>
          </w:tcPr>
          <w:p w14:paraId="5BA2DEDE" w14:textId="7B91D98D" w:rsidR="00B23FEA" w:rsidRPr="00B23FEA" w:rsidRDefault="001B1A99" w:rsidP="00B23FEA">
            <w:pPr>
              <w:pStyle w:val="Authors"/>
              <w:rPr>
                <w:rStyle w:val="FirstName"/>
              </w:rPr>
            </w:pPr>
            <w:r>
              <w:rPr>
                <w:rStyle w:val="FirstName"/>
                <w:rFonts w:hint="eastAsia"/>
                <w:lang w:eastAsia="zh-CN"/>
              </w:rPr>
              <w:t>Ruo</w:t>
            </w:r>
            <w:r w:rsidR="00B23FEA" w:rsidRPr="00B23FEA">
              <w:rPr>
                <w:rStyle w:val="FirstName"/>
              </w:rPr>
              <w:t xml:space="preserve"> Li</w:t>
            </w:r>
          </w:p>
          <w:p w14:paraId="238634A6" w14:textId="77777777" w:rsidR="00B23FEA" w:rsidRDefault="00B23FEA" w:rsidP="00B23FEA">
            <w:pPr>
              <w:pStyle w:val="Authors"/>
              <w:rPr>
                <w:rStyle w:val="FirstName"/>
                <w:sz w:val="20"/>
                <w:szCs w:val="18"/>
              </w:rPr>
            </w:pPr>
            <w:r>
              <w:rPr>
                <w:rStyle w:val="FirstName"/>
                <w:sz w:val="20"/>
                <w:szCs w:val="18"/>
              </w:rPr>
              <w:t>Johannes Kepler University</w:t>
            </w:r>
          </w:p>
          <w:p w14:paraId="4CFBA083" w14:textId="365D8B73" w:rsidR="00B23FEA" w:rsidRPr="00B23FEA" w:rsidRDefault="00D15128" w:rsidP="00B23FEA">
            <w:pPr>
              <w:pStyle w:val="Authors"/>
              <w:rPr>
                <w:rStyle w:val="FirstName"/>
              </w:rPr>
            </w:pPr>
            <w:r w:rsidRPr="00D15128">
              <w:rPr>
                <w:rStyle w:val="FirstName"/>
                <w:sz w:val="20"/>
                <w:szCs w:val="18"/>
              </w:rPr>
              <w:t>k12247854</w:t>
            </w:r>
            <w:r>
              <w:rPr>
                <w:rStyle w:val="FirstName"/>
                <w:sz w:val="20"/>
                <w:szCs w:val="18"/>
              </w:rPr>
              <w:t>@</w:t>
            </w:r>
            <w:r w:rsidRPr="00D15128">
              <w:rPr>
                <w:rStyle w:val="FirstName"/>
                <w:sz w:val="20"/>
                <w:szCs w:val="18"/>
              </w:rPr>
              <w:t>students.jku</w:t>
            </w:r>
          </w:p>
        </w:tc>
        <w:tc>
          <w:tcPr>
            <w:tcW w:w="2551" w:type="dxa"/>
          </w:tcPr>
          <w:p w14:paraId="65CEF890" w14:textId="77777777" w:rsidR="00B23FEA" w:rsidRPr="00B23FEA" w:rsidRDefault="00B23FEA" w:rsidP="00B23FEA">
            <w:pPr>
              <w:pStyle w:val="Authors"/>
              <w:rPr>
                <w:rStyle w:val="FirstName"/>
              </w:rPr>
            </w:pPr>
            <w:r w:rsidRPr="00B23FEA">
              <w:rPr>
                <w:rStyle w:val="FirstName"/>
              </w:rPr>
              <w:t>Sara Scheucher</w:t>
            </w:r>
          </w:p>
          <w:p w14:paraId="78E8309B" w14:textId="550179F8" w:rsidR="00B23FEA" w:rsidRDefault="00B23FEA" w:rsidP="00B23FEA">
            <w:pPr>
              <w:pStyle w:val="Authors"/>
              <w:rPr>
                <w:rStyle w:val="FirstName"/>
                <w:sz w:val="20"/>
                <w:szCs w:val="18"/>
              </w:rPr>
            </w:pPr>
            <w:r>
              <w:rPr>
                <w:rStyle w:val="FirstName"/>
                <w:sz w:val="20"/>
                <w:szCs w:val="18"/>
              </w:rPr>
              <w:t>Johannes Kepler University</w:t>
            </w:r>
          </w:p>
          <w:p w14:paraId="63559EF4" w14:textId="66BCED4A" w:rsidR="00B23FEA" w:rsidRDefault="00B23FEA" w:rsidP="00B23FEA">
            <w:pPr>
              <w:pStyle w:val="Authors"/>
              <w:rPr>
                <w:rStyle w:val="FirstName"/>
                <w:sz w:val="20"/>
                <w:szCs w:val="18"/>
              </w:rPr>
            </w:pPr>
            <w:r>
              <w:rPr>
                <w:rStyle w:val="FirstName"/>
                <w:sz w:val="20"/>
                <w:szCs w:val="18"/>
              </w:rPr>
              <w:t>k</w:t>
            </w:r>
            <w:r w:rsidRPr="00B23FEA">
              <w:rPr>
                <w:rStyle w:val="FirstName"/>
                <w:sz w:val="20"/>
                <w:szCs w:val="18"/>
              </w:rPr>
              <w:t>1648069@students.jku.at</w:t>
            </w:r>
          </w:p>
          <w:p w14:paraId="6C49AEAF" w14:textId="6D797AE3" w:rsidR="00B23FEA" w:rsidRPr="00B23FEA" w:rsidRDefault="00B23FEA" w:rsidP="00B23FEA">
            <w:pPr>
              <w:pStyle w:val="Authors"/>
              <w:rPr>
                <w:rStyle w:val="FirstName"/>
              </w:rPr>
            </w:pPr>
          </w:p>
        </w:tc>
      </w:tr>
    </w:tbl>
    <w:p w14:paraId="1C0A1404" w14:textId="77777777" w:rsidR="00694749" w:rsidRDefault="00694749" w:rsidP="00694749">
      <w:pPr>
        <w:pStyle w:val="AuthNotes"/>
        <w:rPr>
          <w:color w:val="auto"/>
          <w14:ligatures w14:val="standard"/>
        </w:rPr>
      </w:pPr>
    </w:p>
    <w:p w14:paraId="713D651C" w14:textId="77777777" w:rsidR="00B23FEA" w:rsidRPr="00400782" w:rsidRDefault="00B23FEA" w:rsidP="00694749">
      <w:pPr>
        <w:pStyle w:val="AuthNotes"/>
        <w:rPr>
          <w:color w:val="auto"/>
          <w14:ligatures w14:val="standard"/>
        </w:rPr>
      </w:pPr>
    </w:p>
    <w:p w14:paraId="49AEAC21"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D0E3D30" w14:textId="77777777" w:rsidR="0007392C" w:rsidRDefault="007A502C" w:rsidP="00694749">
      <w:pPr>
        <w:pStyle w:val="AbsHead"/>
        <w:rPr>
          <w14:ligatures w14:val="standard"/>
        </w:rPr>
      </w:pPr>
      <w:r w:rsidRPr="00586A35">
        <w:rPr>
          <w14:ligatures w14:val="standard"/>
        </w:rPr>
        <w:t>ABSTRACT</w:t>
      </w:r>
    </w:p>
    <w:p w14:paraId="0939BDC0" w14:textId="6E2D9708" w:rsidR="00406444" w:rsidRPr="00586A35" w:rsidRDefault="00406444" w:rsidP="00406444">
      <w:pPr>
        <w:pStyle w:val="Abstract"/>
      </w:pPr>
      <w:r>
        <w:t>In this paper</w:t>
      </w:r>
      <w:r w:rsidR="007667EA">
        <w:t>,</w:t>
      </w:r>
      <w:r>
        <w:t xml:space="preserve"> a rudimentary </w:t>
      </w:r>
      <w:r w:rsidR="00B23FEA">
        <w:t>text</w:t>
      </w:r>
      <w:r>
        <w:t xml:space="preserve">-based retrieval system is being developed. Multiple different algorithms for computing the similarity between </w:t>
      </w:r>
      <w:commentRangeStart w:id="2"/>
      <w:r>
        <w:t>two</w:t>
      </w:r>
      <w:commentRangeEnd w:id="2"/>
      <w:r w:rsidR="00D257FD">
        <w:rPr>
          <w:rStyle w:val="Marquedecommentaire"/>
        </w:rPr>
        <w:commentReference w:id="2"/>
      </w:r>
      <w:r>
        <w:t xml:space="preserve"> songs are tested and compared with a random baseline. For calculating this similarity measure only </w:t>
      </w:r>
      <w:r w:rsidR="007A6BCE">
        <w:t>text features</w:t>
      </w:r>
      <w:r>
        <w:t xml:space="preserve"> are used. This paper </w:t>
      </w:r>
      <w:commentRangeStart w:id="3"/>
      <w:r>
        <w:t>compares</w:t>
      </w:r>
      <w:commentRangeEnd w:id="3"/>
      <w:r w:rsidR="00934FBD">
        <w:rPr>
          <w:rStyle w:val="Marquedecommentaire"/>
        </w:rPr>
        <w:commentReference w:id="3"/>
      </w:r>
      <w:r>
        <w:t xml:space="preserve"> the cos-sim-similarity based on the tf-idf and word2vec respectively</w:t>
      </w:r>
      <w:r w:rsidR="004272EF">
        <w:t xml:space="preserve">. This is </w:t>
      </w:r>
      <w:commentRangeStart w:id="4"/>
      <w:r w:rsidR="004272EF">
        <w:t>contrasted</w:t>
      </w:r>
      <w:commentRangeEnd w:id="4"/>
      <w:r w:rsidR="00D257FD">
        <w:rPr>
          <w:rStyle w:val="Marquedecommentaire"/>
        </w:rPr>
        <w:commentReference w:id="4"/>
      </w:r>
      <w:r w:rsidR="004272EF">
        <w:t xml:space="preserve"> with a measure using the transformer-based BERT.</w:t>
      </w:r>
    </w:p>
    <w:p w14:paraId="720D1B83" w14:textId="3146C959" w:rsidR="00A27D78" w:rsidRDefault="00675128" w:rsidP="00A27D78">
      <w:pPr>
        <w:pStyle w:val="Head1"/>
      </w:pPr>
      <w:r w:rsidRPr="00586A35">
        <w:rPr>
          <w:rStyle w:val="Label"/>
        </w:rPr>
        <w:t>1</w:t>
      </w:r>
      <w:r w:rsidR="00586A35" w:rsidRPr="00586A35">
        <w:t> </w:t>
      </w:r>
      <w:r w:rsidR="00A27D78">
        <w:t>Introduction</w:t>
      </w:r>
    </w:p>
    <w:p w14:paraId="736DAE79" w14:textId="6C3602E7" w:rsidR="006354DA" w:rsidRDefault="00624E64" w:rsidP="00624E64">
      <w:pPr>
        <w:pStyle w:val="Algorithm"/>
      </w:pPr>
      <w:r>
        <w:t>The increasing availability of digital libraries has paved the way for a new generation of music recommender systems.</w:t>
      </w:r>
      <w:r w:rsidRPr="00624E64">
        <w:t xml:space="preserve"> </w:t>
      </w:r>
      <w:r>
        <w:t>Music recommendation systems play a pivotal role in helping users discover new tracks, artists, and genres and thus drive customer satisfaction in a significant way.</w:t>
      </w:r>
    </w:p>
    <w:p w14:paraId="60EA0CA0" w14:textId="46CAA605" w:rsidR="00624E64" w:rsidRDefault="00624E64" w:rsidP="00624E64">
      <w:pPr>
        <w:pStyle w:val="Algorithm"/>
      </w:pPr>
      <w:r>
        <w:t>The purpose of this paper is to evaluate and compare 4 different approaches to music retrieval systems. Within the scope of this paper all features are going to be text-based.</w:t>
      </w:r>
    </w:p>
    <w:p w14:paraId="2A1F264C" w14:textId="6FA9DF82" w:rsidR="00624E64" w:rsidRDefault="00624E64" w:rsidP="00624E64">
      <w:pPr>
        <w:pStyle w:val="Algorithm"/>
      </w:pPr>
      <w:r>
        <w:t xml:space="preserve">Concretely, the effectiveness of cos-sim-similarity based on both tf-idf and word2vec are </w:t>
      </w:r>
      <w:r w:rsidR="004272EF">
        <w:t>compared to BERT.</w:t>
      </w:r>
    </w:p>
    <w:p w14:paraId="6E847548" w14:textId="397B5CBC" w:rsidR="00624E64" w:rsidRDefault="00624E64" w:rsidP="00624E64">
      <w:pPr>
        <w:pStyle w:val="Algorithm"/>
      </w:pPr>
      <w:r>
        <w:t>The result</w:t>
      </w:r>
      <w:r w:rsidR="00DF6EB7">
        <w:t>ing recommendations</w:t>
      </w:r>
      <w:r>
        <w:t xml:space="preserve"> will be</w:t>
      </w:r>
      <w:r w:rsidR="00DF6EB7">
        <w:t xml:space="preserve"> evaluated qualitatively according to the similarity to the queried song. </w:t>
      </w:r>
    </w:p>
    <w:p w14:paraId="680C383E" w14:textId="0331409F" w:rsidR="00DF6EB7" w:rsidRDefault="00DF6EB7" w:rsidP="00624E64">
      <w:pPr>
        <w:pStyle w:val="Algorithm"/>
      </w:pPr>
      <w:r>
        <w:t>The data set used for testing the 4 retrieval systems is a subset of the Music4All-Onion dataset which was kindly provided by the university.</w:t>
      </w:r>
    </w:p>
    <w:p w14:paraId="0C37D33C" w14:textId="54AF6708" w:rsidR="00624E64" w:rsidRDefault="00A27D78" w:rsidP="00624E64">
      <w:pPr>
        <w:pStyle w:val="Head1"/>
      </w:pPr>
      <w:r>
        <w:t>2</w:t>
      </w:r>
      <w:r>
        <w:tab/>
        <w:t>Methodology</w:t>
      </w:r>
    </w:p>
    <w:p w14:paraId="1DAFC8CA" w14:textId="389FC63B" w:rsidR="00A564AE" w:rsidRDefault="00B234DB" w:rsidP="00B234DB">
      <w:pPr>
        <w:pStyle w:val="Abstract"/>
      </w:pPr>
      <w:r>
        <w:t xml:space="preserve">For implementing the assignment, the programming language Python is used as it </w:t>
      </w:r>
      <w:commentRangeStart w:id="5"/>
      <w:r>
        <w:t>has</w:t>
      </w:r>
      <w:commentRangeEnd w:id="5"/>
      <w:r w:rsidR="00934FBD">
        <w:rPr>
          <w:rStyle w:val="Marquedecommentaire"/>
        </w:rPr>
        <w:commentReference w:id="5"/>
      </w:r>
      <w:r>
        <w:t xml:space="preserve"> the most support for data analysis and data science purposes. The coding environment used is </w:t>
      </w:r>
      <w:r w:rsidR="003D754E">
        <w:t xml:space="preserve">Jupyter Notebook as it supports the programming language </w:t>
      </w:r>
      <w:r w:rsidR="00390534">
        <w:t>Python</w:t>
      </w:r>
      <w:r w:rsidR="00A564AE">
        <w:t>.</w:t>
      </w:r>
      <w:r w:rsidR="003D754E">
        <w:t xml:space="preserve"> We also used the libraries NumPy and pandas</w:t>
      </w:r>
      <w:r w:rsidR="007269D1">
        <w:t xml:space="preserve"> as well as Scikit-learn which provide</w:t>
      </w:r>
      <w:del w:id="6" w:author="Ruo Li" w:date="2023-11-14T20:49:00Z">
        <w:r w:rsidR="007269D1" w:rsidDel="00934FBD">
          <w:delText>s</w:delText>
        </w:r>
      </w:del>
      <w:r w:rsidR="007269D1">
        <w:t xml:space="preserve"> us with different similarity functions</w:t>
      </w:r>
      <w:r w:rsidR="003D754E">
        <w:t>.</w:t>
      </w:r>
      <w:r w:rsidR="00751CFE">
        <w:t xml:space="preserve"> The code repository is hosted on the platform </w:t>
      </w:r>
      <w:r w:rsidR="00390534">
        <w:t>GitHub</w:t>
      </w:r>
      <w:r w:rsidR="00751CFE">
        <w:t xml:space="preserve">. The coordination and integration of code contributions of each team member is therefore ensured </w:t>
      </w:r>
      <w:r w:rsidR="003D754E">
        <w:t>using</w:t>
      </w:r>
      <w:r w:rsidR="00751CFE">
        <w:t xml:space="preserve"> Git.</w:t>
      </w:r>
      <w:r w:rsidR="003D754E">
        <w:t xml:space="preserve"> </w:t>
      </w:r>
    </w:p>
    <w:p w14:paraId="4230D1CC" w14:textId="55F387F3" w:rsidR="00212CDA" w:rsidRDefault="00B234DB" w:rsidP="00B234DB">
      <w:pPr>
        <w:pStyle w:val="Abstract"/>
      </w:pPr>
      <w:r>
        <w:t>To ensure that new functionality as well as new algorithms can easily be added the text-based music recommender system in the future a large focus is set on making the code modular.</w:t>
      </w:r>
      <w:r w:rsidR="002E0311">
        <w:t xml:space="preserve"> </w:t>
      </w:r>
    </w:p>
    <w:p w14:paraId="7903CEE5" w14:textId="3E979C05" w:rsidR="00751CFE" w:rsidRDefault="00751CFE" w:rsidP="00934FBD">
      <w:pPr>
        <w:pStyle w:val="Abstract"/>
      </w:pPr>
      <w:r>
        <w:t xml:space="preserve">The input of the </w:t>
      </w:r>
      <w:del w:id="7" w:author="Ruo Li" w:date="2023-11-14T20:52:00Z">
        <w:r w:rsidDel="00934FBD">
          <w:delText xml:space="preserve">query </w:delText>
        </w:r>
      </w:del>
      <w:ins w:id="8" w:author="Ruo Li" w:date="2023-11-14T20:52:00Z">
        <w:r w:rsidR="00934FBD">
          <w:t>system</w:t>
        </w:r>
      </w:ins>
      <w:r w:rsidR="007667EA">
        <w:t xml:space="preserve"> </w:t>
      </w:r>
      <w:r>
        <w:t>is the</w:t>
      </w:r>
      <w:ins w:id="9" w:author="Ruo Li" w:date="2023-11-14T20:50:00Z">
        <w:r w:rsidR="00934FBD">
          <w:t xml:space="preserve"> string</w:t>
        </w:r>
      </w:ins>
      <w:ins w:id="10" w:author="Ruo Li" w:date="2023-11-14T20:51:00Z">
        <w:r w:rsidR="00934FBD">
          <w:rPr>
            <w:lang w:eastAsia="zh-CN"/>
          </w:rPr>
          <w:t xml:space="preserve"> </w:t>
        </w:r>
        <w:r w:rsidR="00934FBD">
          <w:rPr>
            <w:rFonts w:hint="eastAsia"/>
            <w:lang w:eastAsia="zh-CN"/>
          </w:rPr>
          <w:t>which</w:t>
        </w:r>
        <w:r w:rsidR="00934FBD">
          <w:rPr>
            <w:lang w:eastAsia="zh-CN"/>
          </w:rPr>
          <w:t xml:space="preserve"> </w:t>
        </w:r>
        <w:r w:rsidR="00934FBD">
          <w:rPr>
            <w:rFonts w:hint="eastAsia"/>
            <w:lang w:eastAsia="zh-CN"/>
          </w:rPr>
          <w:t>contains</w:t>
        </w:r>
        <w:r w:rsidR="00934FBD">
          <w:rPr>
            <w:lang w:eastAsia="zh-CN"/>
          </w:rPr>
          <w:t xml:space="preserve"> </w:t>
        </w:r>
        <w:r w:rsidR="00934FBD">
          <w:rPr>
            <w:rFonts w:hint="eastAsia"/>
            <w:lang w:eastAsia="zh-CN"/>
          </w:rPr>
          <w:t>the</w:t>
        </w:r>
      </w:ins>
      <w:r w:rsidR="007667EA">
        <w:rPr>
          <w:lang w:eastAsia="zh-CN"/>
        </w:rPr>
        <w:t xml:space="preserve"> </w:t>
      </w:r>
      <w:r>
        <w:t xml:space="preserve">name </w:t>
      </w:r>
      <w:ins w:id="11" w:author="Ruo Li" w:date="2023-11-14T20:51:00Z">
        <w:r w:rsidR="00934FBD">
          <w:rPr>
            <w:rFonts w:hint="eastAsia"/>
            <w:lang w:eastAsia="zh-CN"/>
          </w:rPr>
          <w:t xml:space="preserve">and </w:t>
        </w:r>
        <w:r w:rsidR="00934FBD">
          <w:rPr>
            <w:lang w:eastAsia="zh-CN"/>
          </w:rPr>
          <w:t>the artist of the query track</w:t>
        </w:r>
      </w:ins>
      <w:del w:id="12" w:author="Ruo Li" w:date="2023-11-14T20:51:00Z">
        <w:r w:rsidDel="00934FBD">
          <w:rPr>
            <w:rFonts w:hint="eastAsia"/>
            <w:lang w:eastAsia="zh-CN"/>
          </w:rPr>
          <w:delText>o</w:delText>
        </w:r>
        <w:r w:rsidDel="00934FBD">
          <w:delText>f</w:delText>
        </w:r>
        <w:r w:rsidDel="00934FBD">
          <w:rPr>
            <w:rFonts w:hint="eastAsia"/>
            <w:lang w:eastAsia="zh-CN"/>
          </w:rPr>
          <w:delText xml:space="preserve"> </w:delText>
        </w:r>
        <w:r w:rsidDel="00934FBD">
          <w:delText>the song as well as the name of the corresponding a</w:delText>
        </w:r>
        <w:r w:rsidR="0008070F" w:rsidDel="00934FBD">
          <w:delText>rtist</w:delText>
        </w:r>
      </w:del>
      <w:r>
        <w:t xml:space="preserve">. The recommender system should output a </w:t>
      </w:r>
      <w:r w:rsidR="0008070F">
        <w:t>l</w:t>
      </w:r>
      <w:r>
        <w:t>ist of songs with the title and the artist-</w:t>
      </w:r>
    </w:p>
    <w:p w14:paraId="4F085FE0" w14:textId="0A257C87" w:rsidR="002E0311" w:rsidRDefault="002E0311">
      <w:pPr>
        <w:pStyle w:val="Abstract"/>
      </w:pPr>
      <w:r>
        <w:t>To be</w:t>
      </w:r>
      <w:ins w:id="13" w:author="Ruo Li" w:date="2023-11-14T20:53:00Z">
        <w:r w:rsidR="00934FBD">
          <w:t xml:space="preserve"> </w:t>
        </w:r>
      </w:ins>
      <w:del w:id="14" w:author="Ruo Li" w:date="2023-11-14T20:53:00Z">
        <w:r w:rsidDel="00934FBD">
          <w:delText xml:space="preserve"> better </w:delText>
        </w:r>
      </w:del>
      <w:r>
        <w:t xml:space="preserve">able to </w:t>
      </w:r>
      <w:ins w:id="15" w:author="Ruo Li" w:date="2023-11-14T20:53:00Z">
        <w:r w:rsidR="00934FBD">
          <w:t>better</w:t>
        </w:r>
        <w:r w:rsidR="00934FBD">
          <w:rPr>
            <w:rFonts w:hint="eastAsia"/>
          </w:rPr>
          <w:t xml:space="preserve"> </w:t>
        </w:r>
      </w:ins>
      <w:r>
        <w:t>analyze the results of the recommender system th</w:t>
      </w:r>
      <w:r w:rsidR="00751CFE">
        <w:t>is</w:t>
      </w:r>
      <w:r>
        <w:t xml:space="preserve"> output of the script is saved in a</w:t>
      </w:r>
      <w:ins w:id="16" w:author="Ruo Li" w:date="2023-11-14T20:53:00Z">
        <w:r w:rsidR="00934FBD">
          <w:t xml:space="preserve"> </w:t>
        </w:r>
      </w:ins>
      <w:r w:rsidR="007667EA">
        <w:t>Python</w:t>
      </w:r>
      <w:r>
        <w:t xml:space="preserve"> dictionary.</w:t>
      </w:r>
    </w:p>
    <w:p w14:paraId="394690CB" w14:textId="5252CD3D" w:rsidR="00C83008" w:rsidRDefault="00C83008" w:rsidP="00934FBD">
      <w:pPr>
        <w:pStyle w:val="Abstract"/>
      </w:pPr>
      <w:r>
        <w:t>To keep the code modular and make it reusable we first implemented some basic functions</w:t>
      </w:r>
      <w:r w:rsidR="002A2864">
        <w:t xml:space="preserve"> in a </w:t>
      </w:r>
      <w:r w:rsidR="007667EA">
        <w:t>separate</w:t>
      </w:r>
      <w:r w:rsidR="002A2864">
        <w:t xml:space="preserve"> </w:t>
      </w:r>
      <w:r w:rsidR="007667EA">
        <w:t>Python</w:t>
      </w:r>
      <w:r w:rsidR="002A2864">
        <w:t xml:space="preserve"> file</w:t>
      </w:r>
      <w:r>
        <w:t xml:space="preserve">. First, we defined a function to get information about the artist and song name from the </w:t>
      </w:r>
      <w:r w:rsidR="002A2864">
        <w:t>ID</w:t>
      </w:r>
      <w:r>
        <w:t xml:space="preserve">s. The function takes a list of ids as input and </w:t>
      </w:r>
      <w:del w:id="17" w:author="Ruo Li" w:date="2023-11-14T20:54:00Z">
        <w:r w:rsidDel="00934FBD">
          <w:delText>gives u</w:delText>
        </w:r>
      </w:del>
      <w:ins w:id="18" w:author="Ruo Li" w:date="2023-11-14T20:54:00Z">
        <w:r w:rsidR="00934FBD">
          <w:t>returns</w:t>
        </w:r>
      </w:ins>
      <w:del w:id="19" w:author="Ruo Li" w:date="2023-11-14T20:54:00Z">
        <w:r w:rsidDel="00934FBD">
          <w:delText>s</w:delText>
        </w:r>
      </w:del>
      <w:r>
        <w:t xml:space="preserve"> </w:t>
      </w:r>
      <w:ins w:id="20" w:author="Ruo Li" w:date="2023-11-14T20:55:00Z">
        <w:r w:rsidR="00934FBD">
          <w:t>a</w:t>
        </w:r>
      </w:ins>
      <w:del w:id="21" w:author="Ruo Li" w:date="2023-11-14T20:55:00Z">
        <w:r w:rsidDel="00934FBD">
          <w:delText>the</w:delText>
        </w:r>
      </w:del>
      <w:r>
        <w:t xml:space="preserve"> list of</w:t>
      </w:r>
      <w:ins w:id="22" w:author="Ruo Li" w:date="2023-11-14T20:55:00Z">
        <w:r w:rsidR="00934FBD">
          <w:t xml:space="preserve"> </w:t>
        </w:r>
      </w:ins>
      <w:ins w:id="23" w:author="Ruo Li" w:date="2023-11-14T20:56:00Z">
        <w:r w:rsidR="00934FBD">
          <w:t>tuples</w:t>
        </w:r>
        <w:r w:rsidR="00927CE2">
          <w:t xml:space="preserve"> of strings</w:t>
        </w:r>
        <w:r w:rsidR="00934FBD">
          <w:t xml:space="preserve"> containing the </w:t>
        </w:r>
      </w:ins>
      <w:del w:id="24" w:author="Ruo Li" w:date="2023-11-14T20:55:00Z">
        <w:r w:rsidDel="00934FBD">
          <w:delText xml:space="preserve"> the songs a</w:delText>
        </w:r>
      </w:del>
      <w:del w:id="25" w:author="Ruo Li" w:date="2023-11-14T20:56:00Z">
        <w:r w:rsidDel="00934FBD">
          <w:delText>nd artis</w:delText>
        </w:r>
      </w:del>
      <w:ins w:id="26" w:author="Ruo Li" w:date="2023-11-14T20:56:00Z">
        <w:r w:rsidR="00934FBD">
          <w:t>name and</w:t>
        </w:r>
        <w:r w:rsidR="00927CE2">
          <w:t xml:space="preserve"> artist of tracks</w:t>
        </w:r>
        <w:r w:rsidR="00934FBD">
          <w:t xml:space="preserve"> </w:t>
        </w:r>
      </w:ins>
      <w:del w:id="27" w:author="Ruo Li" w:date="2023-11-14T20:56:00Z">
        <w:r w:rsidDel="00934FBD">
          <w:delText xml:space="preserve">t </w:delText>
        </w:r>
      </w:del>
      <w:r>
        <w:t xml:space="preserve">as the output. </w:t>
      </w:r>
      <w:ins w:id="28" w:author="Ruo Li" w:date="2023-11-14T20:57:00Z">
        <w:r w:rsidR="00927CE2">
          <w:t>Then</w:t>
        </w:r>
      </w:ins>
      <w:del w:id="29" w:author="Ruo Li" w:date="2023-11-14T20:57:00Z">
        <w:r w:rsidR="002A2864" w:rsidDel="00927CE2">
          <w:delText>After that</w:delText>
        </w:r>
      </w:del>
      <w:r w:rsidR="002A2864">
        <w:t xml:space="preserve"> we implemented a function, which can be used for all </w:t>
      </w:r>
      <w:r w:rsidR="007667EA">
        <w:t>text-based</w:t>
      </w:r>
      <w:r w:rsidR="002A2864">
        <w:t xml:space="preserve"> analysis. The function itself is also called </w:t>
      </w:r>
      <w:r w:rsidR="007667EA">
        <w:t>text-based</w:t>
      </w:r>
      <w:r w:rsidR="002A2864">
        <w:t>. It takes as input parameters</w:t>
      </w:r>
      <w:ins w:id="30" w:author="Ruo Li" w:date="2023-11-14T20:58:00Z">
        <w:r w:rsidR="00927CE2">
          <w:t xml:space="preserve"> “id”,</w:t>
        </w:r>
      </w:ins>
      <w:r w:rsidR="002A2864">
        <w:t xml:space="preserve"> the id of the query song,</w:t>
      </w:r>
      <w:ins w:id="31" w:author="Ruo Li" w:date="2023-11-14T20:58:00Z">
        <w:r w:rsidR="00927CE2">
          <w:t xml:space="preserve"> “repr”</w:t>
        </w:r>
      </w:ins>
      <w:r w:rsidR="002A2864">
        <w:t xml:space="preserve"> the</w:t>
      </w:r>
      <w:ins w:id="32" w:author="Ruo Li" w:date="2023-11-14T20:57:00Z">
        <w:r w:rsidR="00927CE2">
          <w:t xml:space="preserve"> string which represents the</w:t>
        </w:r>
      </w:ins>
      <w:ins w:id="33" w:author="Ruo Li" w:date="2023-11-14T20:58:00Z">
        <w:r w:rsidR="00927CE2">
          <w:t xml:space="preserve"> word embedding</w:t>
        </w:r>
      </w:ins>
      <w:del w:id="34" w:author="Ruo Li" w:date="2023-11-14T20:58:00Z">
        <w:r w:rsidR="002A2864" w:rsidDel="00927CE2">
          <w:delText xml:space="preserve"> representation</w:delText>
        </w:r>
      </w:del>
      <w:r w:rsidR="002A2864">
        <w:t xml:space="preserve"> </w:t>
      </w:r>
      <w:ins w:id="35" w:author="Ruo Li" w:date="2023-11-14T20:58:00Z">
        <w:r w:rsidR="00927CE2">
          <w:t>used in the data</w:t>
        </w:r>
      </w:ins>
      <w:del w:id="36" w:author="Ruo Li" w:date="2023-11-14T20:58:00Z">
        <w:r w:rsidR="002A2864" w:rsidDel="00927CE2">
          <w:delText>of the lyrics</w:delText>
        </w:r>
      </w:del>
      <w:ins w:id="37" w:author="Ruo Li" w:date="2023-11-14T20:57:00Z">
        <w:r w:rsidR="00927CE2">
          <w:t xml:space="preserve">, </w:t>
        </w:r>
      </w:ins>
      <w:del w:id="38" w:author="Ruo Li" w:date="2023-11-14T20:57:00Z">
        <w:r w:rsidR="002A2864" w:rsidDel="00927CE2">
          <w:delText xml:space="preserve"> </w:delText>
        </w:r>
      </w:del>
      <w:r w:rsidR="002A2864">
        <w:t>for example</w:t>
      </w:r>
      <w:ins w:id="39" w:author="Ruo Li" w:date="2023-11-14T20:57:00Z">
        <w:r w:rsidR="00927CE2">
          <w:t>,</w:t>
        </w:r>
      </w:ins>
      <w:r w:rsidR="002A2864">
        <w:t xml:space="preserve"> the tf-idf, </w:t>
      </w:r>
      <w:ins w:id="40" w:author="Ruo Li" w:date="2023-11-14T20:59:00Z">
        <w:r w:rsidR="00927CE2">
          <w:t xml:space="preserve">“N”, </w:t>
        </w:r>
      </w:ins>
      <w:r w:rsidR="002A2864">
        <w:t xml:space="preserve">the number of tracks </w:t>
      </w:r>
      <w:del w:id="41" w:author="Ruo Li" w:date="2023-11-14T20:59:00Z">
        <w:r w:rsidR="002A2864" w:rsidDel="00927CE2">
          <w:delText xml:space="preserve">that want to be </w:delText>
        </w:r>
      </w:del>
      <w:r w:rsidR="002A2864">
        <w:t xml:space="preserve">retrieved as well as the similarity function for example cosine similarity or Euclidean similarity. </w:t>
      </w:r>
      <w:del w:id="42" w:author="Ruo Li" w:date="2023-11-14T21:09:00Z">
        <w:r w:rsidR="002A2864" w:rsidDel="001806B0">
          <w:delText>This way we are completely flexible and can use the same function for many different use cases.</w:delText>
        </w:r>
      </w:del>
      <w:ins w:id="43" w:author="Ruo Li" w:date="2023-11-14T21:09:00Z">
        <w:r w:rsidR="001806B0">
          <w:t>These measures help increase the flexibility and reusability of the code.</w:t>
        </w:r>
      </w:ins>
      <w:r w:rsidR="003D754E">
        <w:t xml:space="preserve"> Then we imported the functions into the main file where they can be </w:t>
      </w:r>
      <w:ins w:id="44" w:author="Ruo Li" w:date="2023-11-14T21:09:00Z">
        <w:r w:rsidR="001806B0">
          <w:t>called</w:t>
        </w:r>
      </w:ins>
      <w:del w:id="45" w:author="Ruo Li" w:date="2023-11-14T21:09:00Z">
        <w:r w:rsidR="003D754E" w:rsidDel="001806B0">
          <w:delText>used</w:delText>
        </w:r>
      </w:del>
      <w:r w:rsidR="003D754E">
        <w:t xml:space="preserve"> with different input parameters. </w:t>
      </w:r>
    </w:p>
    <w:p w14:paraId="5E16064B" w14:textId="3A6FF82E" w:rsidR="00624E64" w:rsidRDefault="00624E64" w:rsidP="009125BA">
      <w:pPr>
        <w:pStyle w:val="Head2"/>
      </w:pPr>
      <w:r>
        <w:t>2.1</w:t>
      </w:r>
      <w:r>
        <w:tab/>
        <w:t>The dataset</w:t>
      </w:r>
    </w:p>
    <w:p w14:paraId="615F3336" w14:textId="0902D9A2" w:rsidR="00390534" w:rsidRDefault="00212CDA" w:rsidP="00212CDA">
      <w:pPr>
        <w:pStyle w:val="Algorithm"/>
      </w:pPr>
      <w:r>
        <w:t xml:space="preserve">Music4All-Onion is a large-scale, multi-modal music data set, which expands the Music4All-dataset with additional features and meta-data. </w:t>
      </w:r>
      <w:r w:rsidR="002E0311">
        <w:t>For this task</w:t>
      </w:r>
      <w:r w:rsidR="007667EA">
        <w:t>,</w:t>
      </w:r>
      <w:r w:rsidR="002E0311">
        <w:t xml:space="preserve"> only text-based features</w:t>
      </w:r>
      <w:r w:rsidR="00390534">
        <w:t xml:space="preserve"> </w:t>
      </w:r>
      <w:r w:rsidR="002E0311">
        <w:t>are considered</w:t>
      </w:r>
      <w:r w:rsidR="00390534">
        <w:t xml:space="preserve"> (i.e.: title, lyrics, artist, album name and ID)</w:t>
      </w:r>
      <w:r w:rsidR="002E0311">
        <w:t>.</w:t>
      </w:r>
    </w:p>
    <w:p w14:paraId="27508B84" w14:textId="77777777" w:rsidR="004E09A0" w:rsidRDefault="004E09A0" w:rsidP="00212CDA">
      <w:pPr>
        <w:pStyle w:val="Algorithm"/>
      </w:pPr>
    </w:p>
    <w:p w14:paraId="244DF380" w14:textId="54A26F2F" w:rsidR="004E09A0" w:rsidRDefault="004E09A0" w:rsidP="004E09A0">
      <w:pPr>
        <w:pStyle w:val="Algorithm"/>
      </w:pPr>
      <w:bookmarkStart w:id="46" w:name="_Hlk150894136"/>
      <w:r>
        <w:t>The provided data is presented in four TSV files (</w:t>
      </w:r>
      <w:r w:rsidRPr="00A03591">
        <w:t>Tab-Separated Values file</w:t>
      </w:r>
      <w:r>
        <w:t>) this type of file is similar to the famous CSV (</w:t>
      </w:r>
      <w:r w:rsidRPr="00A03591">
        <w:t>Comma-Separated Values</w:t>
      </w:r>
      <w:r>
        <w:t xml:space="preserve">) data </w:t>
      </w:r>
      <w:r w:rsidR="00390534">
        <w:t>format,</w:t>
      </w:r>
      <w:r>
        <w:t xml:space="preserve"> but it uses tabs to separate the parts where each line represents a row of data. To read these files we use </w:t>
      </w:r>
      <w:r w:rsidR="00390534">
        <w:t xml:space="preserve">the </w:t>
      </w:r>
      <w:r>
        <w:t>Pandas library that returns the data as dataframes.</w:t>
      </w:r>
    </w:p>
    <w:p w14:paraId="5D832CF2" w14:textId="77777777" w:rsidR="004E09A0" w:rsidRDefault="004E09A0" w:rsidP="004E09A0">
      <w:pPr>
        <w:pStyle w:val="Algorithm"/>
      </w:pPr>
    </w:p>
    <w:p w14:paraId="0C6029A4" w14:textId="77777777" w:rsidR="004E09A0" w:rsidRDefault="004E09A0" w:rsidP="004E09A0">
      <w:pPr>
        <w:pStyle w:val="Algorithm"/>
      </w:pPr>
      <w:r>
        <w:t>The four files are:</w:t>
      </w:r>
    </w:p>
    <w:p w14:paraId="602A375E" w14:textId="77777777" w:rsidR="004E09A0" w:rsidRDefault="004E09A0" w:rsidP="004E09A0">
      <w:pPr>
        <w:pStyle w:val="Algorithm"/>
        <w:numPr>
          <w:ilvl w:val="0"/>
          <w:numId w:val="32"/>
        </w:numPr>
      </w:pPr>
      <w:r w:rsidRPr="00EF2E65">
        <w:t>id_information_mmsr.tsv</w:t>
      </w:r>
      <w:r>
        <w:t>: contains the track IDs in the first column,</w:t>
      </w:r>
      <w:r w:rsidRPr="00EF2E65">
        <w:t xml:space="preserve"> the artist, song, and album name</w:t>
      </w:r>
      <w:r>
        <w:t xml:space="preserve"> are contained in the remaining columns.</w:t>
      </w:r>
    </w:p>
    <w:p w14:paraId="4E9AF33B" w14:textId="77777777" w:rsidR="004E09A0" w:rsidRDefault="004E09A0" w:rsidP="004E09A0">
      <w:pPr>
        <w:pStyle w:val="Algorithm"/>
        <w:numPr>
          <w:ilvl w:val="0"/>
          <w:numId w:val="32"/>
        </w:numPr>
      </w:pPr>
      <w:r w:rsidRPr="00EF2E65">
        <w:t>id_lyrics_bert_mmsr.tsv</w:t>
      </w:r>
      <w:r>
        <w:t>: presents the data using the BERT feature vectors with one column for the IDs.</w:t>
      </w:r>
    </w:p>
    <w:p w14:paraId="2971EF5C" w14:textId="77777777" w:rsidR="004E09A0" w:rsidRDefault="004E09A0" w:rsidP="004E09A0">
      <w:pPr>
        <w:pStyle w:val="Algorithm"/>
        <w:numPr>
          <w:ilvl w:val="0"/>
          <w:numId w:val="32"/>
        </w:numPr>
      </w:pPr>
      <w:r w:rsidRPr="00EF2E65">
        <w:t>id_lyrics_tf-idf_mmsr.tsv</w:t>
      </w:r>
      <w:r>
        <w:t xml:space="preserve">: presents the data using the </w:t>
      </w:r>
      <w:r w:rsidRPr="00EF2E65">
        <w:t>Term Frequency-Inverse Document Frequency</w:t>
      </w:r>
      <w:r>
        <w:t xml:space="preserve"> feature vectors with one column for the IDs.</w:t>
      </w:r>
    </w:p>
    <w:p w14:paraId="12F8567F" w14:textId="77777777" w:rsidR="004E09A0" w:rsidRDefault="004E09A0" w:rsidP="004E09A0">
      <w:pPr>
        <w:pStyle w:val="Algorithm"/>
        <w:numPr>
          <w:ilvl w:val="0"/>
          <w:numId w:val="32"/>
        </w:numPr>
      </w:pPr>
      <w:r w:rsidRPr="00EF2E65">
        <w:lastRenderedPageBreak/>
        <w:t>id_lyrics_word2vec_mmsr.tsv</w:t>
      </w:r>
      <w:r>
        <w:t>: presents the data using the word2vec feature vectors with one column containing the IDs.</w:t>
      </w:r>
    </w:p>
    <w:p w14:paraId="5C1AF0D8" w14:textId="77777777" w:rsidR="004E09A0" w:rsidRDefault="004E09A0" w:rsidP="004E09A0">
      <w:pPr>
        <w:pStyle w:val="Algorithm"/>
      </w:pPr>
    </w:p>
    <w:p w14:paraId="10967CD7" w14:textId="77777777" w:rsidR="004E09A0" w:rsidRDefault="004E09A0" w:rsidP="004E09A0">
      <w:pPr>
        <w:pStyle w:val="Algorithm"/>
      </w:pPr>
      <w:r w:rsidRPr="008C070E">
        <w:rPr>
          <w:b/>
          <w:bCs/>
        </w:rPr>
        <w:t>BERT:</w:t>
      </w:r>
      <w:r>
        <w:t xml:space="preserve"> is a text-based model trained on a bunch of words and it is capable of capturing </w:t>
      </w:r>
      <w:r w:rsidRPr="00EF2E65">
        <w:t>rich contextual information for words in a sentence</w:t>
      </w:r>
      <w:r>
        <w:t xml:space="preserve"> in a </w:t>
      </w:r>
      <w:r w:rsidRPr="00F54A1E">
        <w:t xml:space="preserve">word </w:t>
      </w:r>
      <w:r>
        <w:t xml:space="preserve">embedding </w:t>
      </w:r>
      <w:r w:rsidRPr="00F54A1E">
        <w:t>manner</w:t>
      </w:r>
      <w:r>
        <w:t xml:space="preserve"> that allows BERT to understand the </w:t>
      </w:r>
      <w:r w:rsidRPr="00F54A1E">
        <w:t>meanings of words</w:t>
      </w:r>
      <w:r>
        <w:t xml:space="preserve"> in a given phrase for example. This method is widely used in NLP tasks.</w:t>
      </w:r>
    </w:p>
    <w:p w14:paraId="78400CEF" w14:textId="77777777" w:rsidR="004E09A0" w:rsidRDefault="004E09A0" w:rsidP="004E09A0">
      <w:pPr>
        <w:pStyle w:val="Algorithm"/>
      </w:pPr>
    </w:p>
    <w:p w14:paraId="4C3D1BF1" w14:textId="77777777" w:rsidR="004E09A0" w:rsidRDefault="004E09A0" w:rsidP="004E09A0">
      <w:pPr>
        <w:pStyle w:val="Algorithm"/>
      </w:pPr>
      <w:r w:rsidRPr="008C070E">
        <w:rPr>
          <w:b/>
          <w:bCs/>
        </w:rPr>
        <w:t>TF-IDF:</w:t>
      </w:r>
      <w:r>
        <w:t xml:space="preserve"> this method is the mix of two components TF </w:t>
      </w:r>
      <w:r w:rsidRPr="00706353">
        <w:t>(Term Frequency)</w:t>
      </w:r>
      <w:r>
        <w:t xml:space="preserve"> and IDF (</w:t>
      </w:r>
      <w:r w:rsidRPr="00706353">
        <w:t>Inverse Document Frequency</w:t>
      </w:r>
      <w:r>
        <w:t>), this combination yields a vector capturing the relevance of words in a document relative to a corpus.</w:t>
      </w:r>
    </w:p>
    <w:p w14:paraId="5F65D4C6" w14:textId="22A5F750" w:rsidR="004E09A0" w:rsidRDefault="004E09A0" w:rsidP="004E09A0">
      <w:pPr>
        <w:pStyle w:val="Algorithm"/>
      </w:pPr>
      <w:r>
        <w:t xml:space="preserve">TF calculates the occurrence of a word </w:t>
      </w:r>
      <w:r w:rsidR="00390534">
        <w:t>for</w:t>
      </w:r>
      <w:r>
        <w:t xml:space="preserve"> a given document on the other hand IDF calculates a word's importance for a given collection of documents the product of IDF by TF yields the relative importance of a word to a document within the overall corpus.</w:t>
      </w:r>
    </w:p>
    <w:p w14:paraId="60A0A32B" w14:textId="77777777" w:rsidR="004E09A0" w:rsidRDefault="004E09A0" w:rsidP="004E09A0">
      <w:pPr>
        <w:pStyle w:val="Algorithm"/>
      </w:pPr>
    </w:p>
    <w:p w14:paraId="0DA09066" w14:textId="77777777" w:rsidR="004E09A0" w:rsidRDefault="004E09A0" w:rsidP="004E09A0">
      <w:pPr>
        <w:pStyle w:val="Algorithm"/>
      </w:pPr>
      <w:r w:rsidRPr="008C070E">
        <w:rPr>
          <w:b/>
          <w:bCs/>
        </w:rPr>
        <w:t xml:space="preserve">Word2vec: </w:t>
      </w:r>
      <w:r>
        <w:t xml:space="preserve">is an embedding technique that uses vector space. Words with similar context or meaning have similar vector representations (close vectors in the vector space representation). This ensures </w:t>
      </w:r>
      <w:r w:rsidRPr="008C070E">
        <w:t>capturing semantic relationships</w:t>
      </w:r>
      <w:r>
        <w:t xml:space="preserve"> between words in the vector space. The method is based on training a neural network on a bunch of words to learn their continuous vector space and present each word as a feature vector.</w:t>
      </w:r>
    </w:p>
    <w:p w14:paraId="63D0627C" w14:textId="77777777" w:rsidR="004E09A0" w:rsidRDefault="004E09A0" w:rsidP="004E09A0">
      <w:pPr>
        <w:pStyle w:val="Algorithm"/>
      </w:pPr>
    </w:p>
    <w:bookmarkEnd w:id="46"/>
    <w:p w14:paraId="53A60D02" w14:textId="77777777" w:rsidR="004E09A0" w:rsidRDefault="004E09A0" w:rsidP="00212CDA">
      <w:pPr>
        <w:pStyle w:val="Algorithm"/>
      </w:pPr>
    </w:p>
    <w:p w14:paraId="3BCE4D2D" w14:textId="77777777" w:rsidR="004E09A0" w:rsidRPr="004E09A0" w:rsidRDefault="004E09A0" w:rsidP="004E09A0">
      <w:pPr>
        <w:pStyle w:val="Algorithm"/>
        <w:rPr>
          <w:ins w:id="47" w:author="ali ayadi" w:date="2023-11-14T22:42:00Z"/>
        </w:rPr>
      </w:pPr>
    </w:p>
    <w:p w14:paraId="17C0849B" w14:textId="2C022792" w:rsidR="00CE5614" w:rsidRDefault="00A27D78" w:rsidP="009125BA">
      <w:pPr>
        <w:pStyle w:val="Head2"/>
      </w:pPr>
      <w:r>
        <w:t>2.</w:t>
      </w:r>
      <w:r w:rsidR="004E09A0">
        <w:t>2</w:t>
      </w:r>
      <w:r>
        <w:tab/>
      </w:r>
      <w:r w:rsidR="00CE5614">
        <w:t>Random baseline</w:t>
      </w:r>
    </w:p>
    <w:p w14:paraId="4FB6F668" w14:textId="2742E65C" w:rsidR="004272EF" w:rsidRDefault="001806B0" w:rsidP="001806B0">
      <w:pPr>
        <w:pStyle w:val="Algorithm"/>
      </w:pPr>
      <w:ins w:id="48" w:author="Ruo Li" w:date="2023-11-14T21:12:00Z">
        <w:r>
          <w:t>F</w:t>
        </w:r>
      </w:ins>
      <w:del w:id="49" w:author="Ruo Li" w:date="2023-11-14T21:12:00Z">
        <w:r w:rsidR="002B7EE5" w:rsidDel="001806B0">
          <w:delText>f</w:delText>
        </w:r>
      </w:del>
      <w:r w:rsidR="002B7EE5">
        <w:t>or the random baseline</w:t>
      </w:r>
      <w:r w:rsidR="00EF13D3">
        <w:t>,</w:t>
      </w:r>
      <w:r w:rsidR="002B7EE5">
        <w:t xml:space="preserve"> we first shuffled the songs </w:t>
      </w:r>
      <w:ins w:id="50" w:author="Ruo Li" w:date="2023-11-14T21:13:00Z">
        <w:r>
          <w:t>according</w:t>
        </w:r>
      </w:ins>
      <w:r w:rsidR="00EF13D3">
        <w:t xml:space="preserve"> to</w:t>
      </w:r>
      <w:ins w:id="51" w:author="Ruo Li" w:date="2023-11-14T21:13:00Z">
        <w:r>
          <w:t xml:space="preserve"> </w:t>
        </w:r>
      </w:ins>
      <w:del w:id="52" w:author="Ruo Li" w:date="2023-11-14T21:13:00Z">
        <w:r w:rsidR="002B7EE5" w:rsidDel="001806B0">
          <w:delText xml:space="preserve">to get </w:delText>
        </w:r>
      </w:del>
      <w:r w:rsidR="002B7EE5">
        <w:t>a random</w:t>
      </w:r>
      <w:ins w:id="53" w:author="Ruo Li" w:date="2023-11-14T21:13:00Z">
        <w:r>
          <w:t>ly generated</w:t>
        </w:r>
      </w:ins>
      <w:r w:rsidR="002B7EE5">
        <w:t xml:space="preserve"> order, so we get a different result each time the function is called. Then we excluded the query song from the data </w:t>
      </w:r>
      <w:r w:rsidR="00FA1C57">
        <w:t>frame,</w:t>
      </w:r>
      <w:r w:rsidR="002B7EE5">
        <w:t xml:space="preserve"> so it does not appear in the </w:t>
      </w:r>
      <w:r w:rsidR="00EF13D3">
        <w:t>result list</w:t>
      </w:r>
      <w:r w:rsidR="002B7EE5">
        <w:t>. Afterwards</w:t>
      </w:r>
      <w:r w:rsidR="00EF13D3">
        <w:t>,</w:t>
      </w:r>
      <w:r w:rsidR="002B7EE5">
        <w:t xml:space="preserve"> we retrieve </w:t>
      </w:r>
      <w:r w:rsidR="00EF13D3">
        <w:t xml:space="preserve">the </w:t>
      </w:r>
      <w:r w:rsidR="002B7EE5">
        <w:t>top N random songs and s</w:t>
      </w:r>
      <w:ins w:id="54" w:author="Ruo Li" w:date="2023-11-14T21:13:00Z">
        <w:r>
          <w:t>tore</w:t>
        </w:r>
      </w:ins>
      <w:del w:id="55" w:author="Ruo Li" w:date="2023-11-14T21:13:00Z">
        <w:r w:rsidR="002B7EE5" w:rsidDel="001806B0">
          <w:delText>ave</w:delText>
        </w:r>
      </w:del>
      <w:r w:rsidR="002B7EE5">
        <w:t xml:space="preserve"> them </w:t>
      </w:r>
      <w:ins w:id="56" w:author="Ruo Li" w:date="2023-11-14T21:13:00Z">
        <w:r>
          <w:t>in</w:t>
        </w:r>
      </w:ins>
      <w:del w:id="57" w:author="Ruo Li" w:date="2023-11-14T21:13:00Z">
        <w:r w:rsidR="002B7EE5" w:rsidDel="001806B0">
          <w:delText>to</w:delText>
        </w:r>
      </w:del>
      <w:r w:rsidR="002B7EE5">
        <w:t xml:space="preserve"> the result list.</w:t>
      </w:r>
    </w:p>
    <w:p w14:paraId="5F5919BD" w14:textId="59E1318F" w:rsidR="00A27D78" w:rsidRDefault="00CE5614" w:rsidP="009125BA">
      <w:pPr>
        <w:pStyle w:val="Head2"/>
      </w:pPr>
      <w:r>
        <w:t>2.</w:t>
      </w:r>
      <w:r w:rsidR="004E09A0">
        <w:t>3</w:t>
      </w:r>
      <w:r>
        <w:tab/>
        <w:t>Cos-sim based on tf-idf</w:t>
      </w:r>
    </w:p>
    <w:p w14:paraId="1EDEEE15" w14:textId="1D0A5746" w:rsidR="00696A64" w:rsidRDefault="00FA1C57" w:rsidP="001806B0">
      <w:pPr>
        <w:pStyle w:val="Algorithm"/>
      </w:pPr>
      <w:r>
        <w:t xml:space="preserve">To calculate the cosine-similarity of the tf-idf representation of the lyrics, we created a wrapper function </w:t>
      </w:r>
      <w:r w:rsidR="00696A64">
        <w:t xml:space="preserve">called “cos_sim” </w:t>
      </w:r>
      <w:r>
        <w:t>that takes two Numpy-arrays as input</w:t>
      </w:r>
      <w:r w:rsidR="007269D1">
        <w:t xml:space="preserve"> and reshapes them to 2d arrays so they can be used in the cosine similarity function which is provided by the scikit-learn </w:t>
      </w:r>
      <w:r w:rsidR="00EF13D3">
        <w:t>library. The</w:t>
      </w:r>
      <w:r w:rsidR="00696A64">
        <w:t xml:space="preserve"> result of the cos_sim function is the similarity score of the two arrays.</w:t>
      </w:r>
      <w:r w:rsidR="007269D1">
        <w:t xml:space="preserve"> </w:t>
      </w:r>
      <w:r w:rsidR="00476675">
        <w:t xml:space="preserve">The similarity function cos_sim is then passed to the “text_based” function, as well as the query song-id and the dataset containing the tf-idf values. </w:t>
      </w:r>
      <w:r w:rsidR="00696A64">
        <w:t xml:space="preserve">The first thing the test_based function does is search for the query song in the tf-idf dataset and </w:t>
      </w:r>
      <w:r w:rsidR="004F22AD">
        <w:t>extract the</w:t>
      </w:r>
      <w:ins w:id="58" w:author="Ruo Li" w:date="2023-11-14T21:15:00Z">
        <w:r w:rsidR="001806B0">
          <w:t xml:space="preserve"> row</w:t>
        </w:r>
      </w:ins>
      <w:r w:rsidR="004F22AD">
        <w:t xml:space="preserve"> vector </w:t>
      </w:r>
      <w:del w:id="59" w:author="Ruo Li" w:date="2023-11-14T21:15:00Z">
        <w:r w:rsidR="004F22AD" w:rsidDel="001806B0">
          <w:delText xml:space="preserve">from </w:delText>
        </w:r>
      </w:del>
      <w:ins w:id="60" w:author="Ruo Li" w:date="2023-11-14T21:15:00Z">
        <w:r w:rsidR="001806B0">
          <w:t xml:space="preserve">representing </w:t>
        </w:r>
      </w:ins>
      <w:r w:rsidR="004F22AD">
        <w:t>the queried song. Then we create an array which is called similarities</w:t>
      </w:r>
      <w:ins w:id="61" w:author="Ruo Li" w:date="2023-11-14T21:15:00Z">
        <w:r w:rsidR="001806B0">
          <w:t xml:space="preserve"> to store the similarity scores</w:t>
        </w:r>
      </w:ins>
      <w:r w:rsidR="004F22AD">
        <w:t>.</w:t>
      </w:r>
    </w:p>
    <w:p w14:paraId="59406B65" w14:textId="5306C758" w:rsidR="00E846AE" w:rsidRDefault="004F22AD" w:rsidP="00443CFB">
      <w:pPr>
        <w:pStyle w:val="Algorithm"/>
      </w:pPr>
      <w:r>
        <w:t>Afterwards</w:t>
      </w:r>
      <w:r w:rsidR="00EF13D3">
        <w:t>,</w:t>
      </w:r>
      <w:r w:rsidR="00476675">
        <w:t xml:space="preserve"> the</w:t>
      </w:r>
      <w:r w:rsidR="00696A64">
        <w:t xml:space="preserve"> “text_based”</w:t>
      </w:r>
      <w:r w:rsidR="00476675">
        <w:t xml:space="preserve"> function </w:t>
      </w:r>
      <w:r w:rsidR="00696A64">
        <w:t>iterates</w:t>
      </w:r>
      <w:r w:rsidR="00476675">
        <w:t xml:space="preserve"> through all the rows in the tf-idf </w:t>
      </w:r>
      <w:r w:rsidR="009125BA">
        <w:t>dataset</w:t>
      </w:r>
      <w:ins w:id="62" w:author="Ruo Li" w:date="2023-11-14T21:16:00Z">
        <w:r w:rsidR="001806B0">
          <w:t xml:space="preserve">. </w:t>
        </w:r>
      </w:ins>
      <w:del w:id="63" w:author="Ruo Li" w:date="2023-11-14T21:16:00Z">
        <w:r w:rsidR="00476675" w:rsidDel="001806B0">
          <w:delText xml:space="preserve"> and selects all the tf-idf values </w:delText>
        </w:r>
        <w:r w:rsidR="00696A64" w:rsidDel="001806B0">
          <w:delText xml:space="preserve">which start at the third column. </w:delText>
        </w:r>
      </w:del>
      <w:r>
        <w:t>The similarities between the query-vector and track-vector are then calculated using the cos_sim function. The song-id as well as the similarity-score are then saved in the similarities array. The similarity scores can range from -1 to 1, 1</w:t>
      </w:r>
      <w:ins w:id="64" w:author="Ruo Li" w:date="2023-11-14T21:19:00Z">
        <w:r w:rsidR="00443CFB">
          <w:t xml:space="preserve"> corresponds to</w:t>
        </w:r>
      </w:ins>
      <w:del w:id="65" w:author="Ruo Li" w:date="2023-11-14T21:19:00Z">
        <w:r w:rsidDel="00443CFB">
          <w:delText xml:space="preserve"> meaning</w:delText>
        </w:r>
      </w:del>
      <w:r>
        <w:t xml:space="preserve"> perfect </w:t>
      </w:r>
      <w:r w:rsidR="009125BA">
        <w:t>similarity</w:t>
      </w:r>
      <w:ins w:id="66" w:author="Ruo Li" w:date="2023-11-14T21:19:00Z">
        <w:r w:rsidR="00443CFB">
          <w:t>.</w:t>
        </w:r>
      </w:ins>
      <w:del w:id="67" w:author="Ruo Li" w:date="2023-11-14T21:19:00Z">
        <w:r w:rsidDel="00443CFB">
          <w:delText>y and.</w:delText>
        </w:r>
      </w:del>
      <w:r>
        <w:t xml:space="preserve"> Afterwards</w:t>
      </w:r>
      <w:r w:rsidR="009125BA">
        <w:t>,</w:t>
      </w:r>
      <w:r>
        <w:t xml:space="preserve"> we sort the list </w:t>
      </w:r>
      <w:del w:id="68" w:author="Ruo Li" w:date="2023-11-14T21:20:00Z">
        <w:r w:rsidDel="00443CFB">
          <w:delText>from the most to least similar</w:delText>
        </w:r>
      </w:del>
      <w:ins w:id="69" w:author="Ruo Li" w:date="2023-11-14T21:21:00Z">
        <w:r w:rsidR="00443CFB">
          <w:t>in decreasing order of the similarity score</w:t>
        </w:r>
      </w:ins>
      <w:r>
        <w:t xml:space="preserve"> and retrieve the ids of the 10 most similar songs.</w:t>
      </w:r>
    </w:p>
    <w:p w14:paraId="0EE4677D" w14:textId="56418EA0" w:rsidR="00CE5614" w:rsidRDefault="00CE5614" w:rsidP="009125BA">
      <w:pPr>
        <w:pStyle w:val="Head2"/>
      </w:pPr>
      <w:r>
        <w:t>2.</w:t>
      </w:r>
      <w:r w:rsidR="004E09A0">
        <w:t>4</w:t>
      </w:r>
      <w:r>
        <w:tab/>
        <w:t>Cos-sim based on word2vec</w:t>
      </w:r>
    </w:p>
    <w:p w14:paraId="10BA33A6" w14:textId="1FFEF831" w:rsidR="00B36298" w:rsidRDefault="00B36298" w:rsidP="00B36298">
      <w:pPr>
        <w:pStyle w:val="Abstract"/>
      </w:pPr>
      <w:r>
        <w:t xml:space="preserve">The next retrieval system uses the word2vec-embedding with the cos-sim-similarity measure. Word2vec represents each word as a high-dimensional vector and uses a neural network to learn the optimal distance of these vectors in the embedding space. The flow of the code is the same as tf-idf. </w:t>
      </w:r>
      <w:r w:rsidRPr="007D06CE">
        <w:t xml:space="preserve">So only </w:t>
      </w:r>
      <w:r w:rsidR="004E09A0">
        <w:t xml:space="preserve">one </w:t>
      </w:r>
      <w:r w:rsidRPr="007D06CE">
        <w:t>parameter has to be changed when calling the function</w:t>
      </w:r>
      <w:r>
        <w:t>.</w:t>
      </w:r>
    </w:p>
    <w:p w14:paraId="2F9A3D2B" w14:textId="77777777" w:rsidR="009125BA" w:rsidRDefault="009125BA" w:rsidP="009125BA">
      <w:pPr>
        <w:pStyle w:val="Head2"/>
      </w:pPr>
      <w:r>
        <w:t>2.5</w:t>
      </w:r>
      <w:r>
        <w:tab/>
        <w:t xml:space="preserve">Cos-sim based on BERT </w:t>
      </w:r>
    </w:p>
    <w:p w14:paraId="36CD8B2F" w14:textId="7878A80B" w:rsidR="009125BA" w:rsidRDefault="009125BA" w:rsidP="00B36298">
      <w:pPr>
        <w:pStyle w:val="Abstract"/>
      </w:pPr>
      <w:r w:rsidRPr="009125BA">
        <w:t>As the last retriever that we have implemented for this project, we have chosen cosine similarity as its similarity function and lyric representation generated by BERT. As mentioned above, we have adopted a modularized scheme when implementing the text-based function. Thus, for this step, we just set the repr parameter of the text_base function to “bert”, and the sim_func parameter to “cos-sim.” The flow of execution is the same as when using the other two representations.</w:t>
      </w:r>
    </w:p>
    <w:p w14:paraId="23E8858E" w14:textId="2A5863F7" w:rsidR="0008070F" w:rsidRDefault="00A27D78" w:rsidP="0008070F">
      <w:pPr>
        <w:pStyle w:val="Head1"/>
      </w:pPr>
      <w:r>
        <w:t>3</w:t>
      </w:r>
      <w:r>
        <w:tab/>
        <w:t>Qualitative Analysis</w:t>
      </w:r>
    </w:p>
    <w:p w14:paraId="3EFE088F" w14:textId="0377A66C" w:rsidR="0008070F" w:rsidRDefault="0008070F" w:rsidP="0008070F">
      <w:pPr>
        <w:pStyle w:val="Algorithm"/>
      </w:pPr>
      <w:r>
        <w:t>For the qualitative analysis</w:t>
      </w:r>
      <w:ins w:id="70" w:author="Ruo Li" w:date="2023-11-14T21:30:00Z">
        <w:r w:rsidR="006735AF">
          <w:t>,</w:t>
        </w:r>
      </w:ins>
      <w:r>
        <w:t xml:space="preserve"> we selected 3 tracks for each retrieval system and retrieved 10 tracks for each query track:</w:t>
      </w:r>
    </w:p>
    <w:p w14:paraId="59F0316D" w14:textId="77777777" w:rsidR="0008070F" w:rsidRDefault="0008070F" w:rsidP="0008070F">
      <w:pPr>
        <w:pStyle w:val="Algorithm"/>
      </w:pPr>
    </w:p>
    <w:p w14:paraId="2141F38F" w14:textId="4A5861C4" w:rsidR="0008070F" w:rsidRPr="00505DC2" w:rsidRDefault="0008070F" w:rsidP="00505DC2">
      <w:pPr>
        <w:pStyle w:val="AckPara"/>
        <w:rPr>
          <w:rFonts w:eastAsia="Times New Roman" w:cs="Linux Libertine"/>
          <w:b/>
          <w:sz w:val="22"/>
          <w:szCs w:val="20"/>
        </w:rPr>
      </w:pPr>
      <w:r w:rsidRPr="00505DC2">
        <w:rPr>
          <w:rFonts w:eastAsia="Times New Roman" w:cs="Linux Libertine"/>
          <w:b/>
          <w:sz w:val="22"/>
          <w:szCs w:val="20"/>
        </w:rPr>
        <w:t>3.1</w:t>
      </w:r>
      <w:r w:rsidRPr="00505DC2">
        <w:rPr>
          <w:rFonts w:eastAsia="Times New Roman" w:cs="Linux Libertine"/>
          <w:b/>
          <w:sz w:val="22"/>
          <w:szCs w:val="20"/>
        </w:rPr>
        <w:tab/>
        <w:t>Random baseline</w:t>
      </w:r>
    </w:p>
    <w:p w14:paraId="09538963" w14:textId="77777777" w:rsidR="003D754E" w:rsidRDefault="003D754E" w:rsidP="00505DC2">
      <w:pPr>
        <w:pStyle w:val="AckPara"/>
      </w:pPr>
    </w:p>
    <w:p w14:paraId="3A85CD5D" w14:textId="7871B33A" w:rsidR="00601236" w:rsidRDefault="00601236" w:rsidP="00505DC2">
      <w:pPr>
        <w:pStyle w:val="AckPara"/>
      </w:pPr>
      <w:r>
        <w:t xml:space="preserve">The random baseline function will </w:t>
      </w:r>
      <w:ins w:id="71" w:author="Ruo Li" w:date="2023-11-14T21:32:00Z">
        <w:r w:rsidR="006735AF">
          <w:t>generate a random</w:t>
        </w:r>
      </w:ins>
      <w:del w:id="72" w:author="Ruo Li" w:date="2023-11-14T21:32:00Z">
        <w:r w:rsidDel="006735AF">
          <w:delText>produce a different</w:delText>
        </w:r>
      </w:del>
      <w:r>
        <w:t xml:space="preserve"> </w:t>
      </w:r>
      <w:ins w:id="73" w:author="Ruo Li" w:date="2023-11-14T21:32:00Z">
        <w:r w:rsidR="006735AF">
          <w:t xml:space="preserve">set of tracks </w:t>
        </w:r>
      </w:ins>
      <w:del w:id="74" w:author="Ruo Li" w:date="2023-11-14T21:32:00Z">
        <w:r w:rsidDel="006735AF">
          <w:delText xml:space="preserve">result set </w:delText>
        </w:r>
      </w:del>
      <w:r w:rsidR="00E677F8">
        <w:t>every time</w:t>
      </w:r>
      <w:r>
        <w:t xml:space="preserve"> it is called, </w:t>
      </w:r>
      <w:del w:id="75" w:author="Ruo Li" w:date="2023-11-14T21:34:00Z">
        <w:r w:rsidDel="006735AF">
          <w:delText>no matter what input query you give</w:delText>
        </w:r>
      </w:del>
      <w:ins w:id="76" w:author="Ruo Li" w:date="2023-11-14T21:34:00Z">
        <w:r w:rsidR="006735AF">
          <w:t>irrespective of the query track</w:t>
        </w:r>
      </w:ins>
      <w:r>
        <w:t xml:space="preserve">. It </w:t>
      </w:r>
      <w:del w:id="77" w:author="Ruo Li" w:date="2023-11-14T21:35:00Z">
        <w:r w:rsidDel="006735AF">
          <w:delText xml:space="preserve">produces </w:delText>
        </w:r>
      </w:del>
      <w:ins w:id="78" w:author="Ruo Li" w:date="2023-11-14T21:35:00Z">
        <w:r w:rsidR="006735AF">
          <w:t xml:space="preserve">returns often </w:t>
        </w:r>
      </w:ins>
      <w:r>
        <w:t xml:space="preserve">songs of different genres </w:t>
      </w:r>
      <w:r w:rsidR="00E677F8">
        <w:t xml:space="preserve">that </w:t>
      </w:r>
      <w:del w:id="79" w:author="Ruo Li" w:date="2023-11-14T21:36:00Z">
        <w:r w:rsidR="00E677F8" w:rsidDel="006735AF">
          <w:delText>mostly have nothing in common with</w:delText>
        </w:r>
      </w:del>
      <w:ins w:id="80" w:author="Ruo Li" w:date="2023-11-14T21:36:00Z">
        <w:r w:rsidR="006735AF">
          <w:t>are unrelated to</w:t>
        </w:r>
      </w:ins>
      <w:r w:rsidR="00E677F8">
        <w:t xml:space="preserve"> the query </w:t>
      </w:r>
      <w:del w:id="81" w:author="Ruo Li" w:date="2023-11-14T21:36:00Z">
        <w:r w:rsidR="00E677F8" w:rsidDel="006735AF">
          <w:delText>song</w:delText>
        </w:r>
      </w:del>
      <w:ins w:id="82" w:author="Ruo Li" w:date="2023-11-14T21:36:00Z">
        <w:r w:rsidR="006735AF">
          <w:t>track</w:t>
        </w:r>
      </w:ins>
      <w:r w:rsidR="00E677F8">
        <w:t>.</w:t>
      </w:r>
    </w:p>
    <w:p w14:paraId="09011613" w14:textId="77777777" w:rsidR="003D754E" w:rsidRDefault="003D754E" w:rsidP="00505DC2">
      <w:pPr>
        <w:pStyle w:val="AckPara"/>
      </w:pPr>
    </w:p>
    <w:p w14:paraId="3A94A469" w14:textId="31B3EFBF" w:rsidR="0008070F" w:rsidRPr="00505DC2" w:rsidRDefault="0008070F" w:rsidP="00505DC2">
      <w:pPr>
        <w:pStyle w:val="AckPara"/>
        <w:rPr>
          <w:rFonts w:eastAsia="Times New Roman" w:cs="Linux Libertine"/>
          <w:b/>
          <w:sz w:val="22"/>
          <w:szCs w:val="20"/>
        </w:rPr>
      </w:pPr>
      <w:r w:rsidRPr="00505DC2">
        <w:rPr>
          <w:rFonts w:eastAsia="Times New Roman" w:cs="Linux Libertine"/>
          <w:b/>
          <w:sz w:val="22"/>
          <w:szCs w:val="20"/>
        </w:rPr>
        <w:t>3.2</w:t>
      </w:r>
      <w:r w:rsidRPr="00505DC2">
        <w:rPr>
          <w:rFonts w:eastAsia="Times New Roman" w:cs="Linux Libertine"/>
          <w:b/>
          <w:sz w:val="22"/>
          <w:szCs w:val="20"/>
        </w:rPr>
        <w:tab/>
      </w:r>
      <w:ins w:id="83" w:author="Ruo Li" w:date="2023-11-14T21:59:00Z">
        <w:r w:rsidR="00544AEE" w:rsidRPr="00505DC2">
          <w:rPr>
            <w:rFonts w:eastAsia="Times New Roman" w:cs="Linux Libertine"/>
            <w:b/>
            <w:sz w:val="22"/>
            <w:szCs w:val="20"/>
          </w:rPr>
          <w:t>RS&lt;</w:t>
        </w:r>
      </w:ins>
      <w:r w:rsidRPr="00505DC2">
        <w:rPr>
          <w:rFonts w:eastAsia="Times New Roman" w:cs="Linux Libertine"/>
          <w:b/>
          <w:sz w:val="22"/>
          <w:szCs w:val="20"/>
        </w:rPr>
        <w:t>Cos-sim</w:t>
      </w:r>
      <w:ins w:id="84" w:author="Ruo Li" w:date="2023-11-14T21:59:00Z">
        <w:r w:rsidR="00544AEE" w:rsidRPr="00505DC2">
          <w:rPr>
            <w:rFonts w:eastAsia="Times New Roman" w:cs="Linux Libertine"/>
            <w:b/>
            <w:sz w:val="22"/>
            <w:szCs w:val="20"/>
          </w:rPr>
          <w:t xml:space="preserve">, </w:t>
        </w:r>
      </w:ins>
      <w:del w:id="85" w:author="Ruo Li" w:date="2023-11-14T21:59:00Z">
        <w:r w:rsidRPr="00505DC2" w:rsidDel="00544AEE">
          <w:rPr>
            <w:rFonts w:eastAsia="Times New Roman" w:cs="Linux Libertine"/>
            <w:b/>
            <w:sz w:val="22"/>
            <w:szCs w:val="20"/>
          </w:rPr>
          <w:delText xml:space="preserve"> based</w:delText>
        </w:r>
      </w:del>
      <w:r w:rsidRPr="00505DC2">
        <w:rPr>
          <w:rFonts w:eastAsia="Times New Roman" w:cs="Linux Libertine"/>
          <w:b/>
          <w:sz w:val="22"/>
          <w:szCs w:val="20"/>
        </w:rPr>
        <w:t xml:space="preserve"> tf-idf</w:t>
      </w:r>
      <w:ins w:id="86" w:author="Ruo Li" w:date="2023-11-14T21:59:00Z">
        <w:r w:rsidR="00544AEE" w:rsidRPr="00505DC2">
          <w:rPr>
            <w:rFonts w:eastAsia="Times New Roman" w:cs="Linux Libertine"/>
            <w:b/>
            <w:sz w:val="22"/>
            <w:szCs w:val="20"/>
          </w:rPr>
          <w:t>&gt;</w:t>
        </w:r>
      </w:ins>
    </w:p>
    <w:p w14:paraId="2C60BB55" w14:textId="62383533" w:rsidR="0008070F" w:rsidRDefault="0008070F" w:rsidP="00505DC2">
      <w:pPr>
        <w:pStyle w:val="AckPara"/>
      </w:pPr>
      <w:r>
        <w:t xml:space="preserve">Query </w:t>
      </w:r>
      <w:ins w:id="87" w:author="Ruo Li" w:date="2023-11-14T22:00:00Z">
        <w:r w:rsidR="00544AEE">
          <w:t>Track</w:t>
        </w:r>
      </w:ins>
      <w:del w:id="88" w:author="Ruo Li" w:date="2023-11-14T22:00:00Z">
        <w:r w:rsidDel="00544AEE">
          <w:delText>song</w:delText>
        </w:r>
      </w:del>
      <w:r>
        <w:t xml:space="preserve"> 1: Love me by the 1975:</w:t>
      </w:r>
    </w:p>
    <w:p w14:paraId="782DDC92" w14:textId="6A24321C" w:rsidR="007F03ED" w:rsidRPr="009125BA" w:rsidRDefault="007F03ED" w:rsidP="00505DC2">
      <w:pPr>
        <w:pStyle w:val="AckPara"/>
      </w:pPr>
      <w:r w:rsidRPr="009125BA">
        <w:t>Result list:</w:t>
      </w:r>
    </w:p>
    <w:tbl>
      <w:tblPr>
        <w:tblStyle w:val="Grilledutableau"/>
        <w:tblW w:w="4673" w:type="dxa"/>
        <w:tblLook w:val="04A0" w:firstRow="1" w:lastRow="0" w:firstColumn="1" w:lastColumn="0" w:noHBand="0" w:noVBand="1"/>
      </w:tblPr>
      <w:tblGrid>
        <w:gridCol w:w="1156"/>
        <w:gridCol w:w="1391"/>
        <w:gridCol w:w="1086"/>
        <w:gridCol w:w="1040"/>
      </w:tblGrid>
      <w:tr w:rsidR="0008070F" w:rsidRPr="0008070F" w14:paraId="5983FF01" w14:textId="77777777" w:rsidTr="00D15128">
        <w:trPr>
          <w:trHeight w:val="300"/>
        </w:trPr>
        <w:tc>
          <w:tcPr>
            <w:tcW w:w="1156" w:type="dxa"/>
            <w:noWrap/>
            <w:hideMark/>
          </w:tcPr>
          <w:p w14:paraId="7BEA317E" w14:textId="77777777" w:rsidR="0008070F" w:rsidRPr="0008070F" w:rsidRDefault="0008070F" w:rsidP="0008070F">
            <w:pPr>
              <w:pStyle w:val="Abstract"/>
            </w:pPr>
            <w:r w:rsidRPr="0008070F">
              <w:t>Song</w:t>
            </w:r>
          </w:p>
        </w:tc>
        <w:tc>
          <w:tcPr>
            <w:tcW w:w="1391" w:type="dxa"/>
            <w:noWrap/>
            <w:hideMark/>
          </w:tcPr>
          <w:p w14:paraId="62799905" w14:textId="77777777" w:rsidR="0008070F" w:rsidRPr="0008070F" w:rsidRDefault="0008070F" w:rsidP="0008070F">
            <w:pPr>
              <w:pStyle w:val="Abstract"/>
            </w:pPr>
            <w:r w:rsidRPr="0008070F">
              <w:t>Oh Yeah</w:t>
            </w:r>
          </w:p>
        </w:tc>
        <w:tc>
          <w:tcPr>
            <w:tcW w:w="1086" w:type="dxa"/>
            <w:noWrap/>
            <w:hideMark/>
          </w:tcPr>
          <w:p w14:paraId="6DF04488" w14:textId="77777777" w:rsidR="0008070F" w:rsidRPr="0008070F" w:rsidRDefault="0008070F" w:rsidP="0008070F">
            <w:pPr>
              <w:pStyle w:val="Abstract"/>
            </w:pPr>
            <w:r w:rsidRPr="0008070F">
              <w:t>Artist</w:t>
            </w:r>
          </w:p>
        </w:tc>
        <w:tc>
          <w:tcPr>
            <w:tcW w:w="1040" w:type="dxa"/>
            <w:noWrap/>
            <w:hideMark/>
          </w:tcPr>
          <w:p w14:paraId="35820EF1" w14:textId="77777777" w:rsidR="0008070F" w:rsidRPr="0008070F" w:rsidRDefault="0008070F" w:rsidP="0008070F">
            <w:pPr>
              <w:pStyle w:val="Abstract"/>
            </w:pPr>
            <w:r w:rsidRPr="0008070F">
              <w:t>Big Time Rush</w:t>
            </w:r>
          </w:p>
        </w:tc>
      </w:tr>
      <w:tr w:rsidR="0008070F" w:rsidRPr="0008070F" w14:paraId="67B79C8C" w14:textId="77777777" w:rsidTr="00D15128">
        <w:trPr>
          <w:trHeight w:val="300"/>
        </w:trPr>
        <w:tc>
          <w:tcPr>
            <w:tcW w:w="1156" w:type="dxa"/>
            <w:noWrap/>
            <w:hideMark/>
          </w:tcPr>
          <w:p w14:paraId="37DA9FD5" w14:textId="77777777" w:rsidR="0008070F" w:rsidRPr="0008070F" w:rsidRDefault="0008070F" w:rsidP="0008070F">
            <w:pPr>
              <w:pStyle w:val="Abstract"/>
            </w:pPr>
            <w:r w:rsidRPr="0008070F">
              <w:t>Song</w:t>
            </w:r>
          </w:p>
        </w:tc>
        <w:tc>
          <w:tcPr>
            <w:tcW w:w="1391" w:type="dxa"/>
            <w:noWrap/>
            <w:hideMark/>
          </w:tcPr>
          <w:p w14:paraId="59327962" w14:textId="77777777" w:rsidR="0008070F" w:rsidRPr="0008070F" w:rsidRDefault="0008070F" w:rsidP="0008070F">
            <w:pPr>
              <w:pStyle w:val="Abstract"/>
            </w:pPr>
            <w:r w:rsidRPr="0008070F">
              <w:t>The Gospel</w:t>
            </w:r>
          </w:p>
        </w:tc>
        <w:tc>
          <w:tcPr>
            <w:tcW w:w="1086" w:type="dxa"/>
            <w:noWrap/>
            <w:hideMark/>
          </w:tcPr>
          <w:p w14:paraId="006777A0" w14:textId="77777777" w:rsidR="0008070F" w:rsidRPr="0008070F" w:rsidRDefault="0008070F" w:rsidP="0008070F">
            <w:pPr>
              <w:pStyle w:val="Abstract"/>
            </w:pPr>
            <w:r w:rsidRPr="0008070F">
              <w:t>Artist</w:t>
            </w:r>
          </w:p>
        </w:tc>
        <w:tc>
          <w:tcPr>
            <w:tcW w:w="1040" w:type="dxa"/>
            <w:noWrap/>
            <w:hideMark/>
          </w:tcPr>
          <w:p w14:paraId="1C64F27E" w14:textId="77777777" w:rsidR="0008070F" w:rsidRPr="0008070F" w:rsidRDefault="0008070F" w:rsidP="0008070F">
            <w:pPr>
              <w:pStyle w:val="Abstract"/>
            </w:pPr>
            <w:r w:rsidRPr="0008070F">
              <w:t>Alicia Keys</w:t>
            </w:r>
          </w:p>
        </w:tc>
      </w:tr>
      <w:tr w:rsidR="0008070F" w:rsidRPr="0008070F" w14:paraId="6E017A85" w14:textId="77777777" w:rsidTr="00D15128">
        <w:trPr>
          <w:trHeight w:val="300"/>
        </w:trPr>
        <w:tc>
          <w:tcPr>
            <w:tcW w:w="1156" w:type="dxa"/>
            <w:noWrap/>
            <w:hideMark/>
          </w:tcPr>
          <w:p w14:paraId="09FD87BF" w14:textId="77777777" w:rsidR="0008070F" w:rsidRPr="0008070F" w:rsidRDefault="0008070F" w:rsidP="0008070F">
            <w:pPr>
              <w:pStyle w:val="Abstract"/>
            </w:pPr>
            <w:r w:rsidRPr="0008070F">
              <w:t>Song</w:t>
            </w:r>
          </w:p>
        </w:tc>
        <w:tc>
          <w:tcPr>
            <w:tcW w:w="1391" w:type="dxa"/>
            <w:noWrap/>
            <w:hideMark/>
          </w:tcPr>
          <w:p w14:paraId="5E4D588B" w14:textId="77777777" w:rsidR="0008070F" w:rsidRPr="0008070F" w:rsidRDefault="0008070F" w:rsidP="0008070F">
            <w:pPr>
              <w:pStyle w:val="Abstract"/>
            </w:pPr>
            <w:r w:rsidRPr="0008070F">
              <w:t>Fire Starter</w:t>
            </w:r>
          </w:p>
        </w:tc>
        <w:tc>
          <w:tcPr>
            <w:tcW w:w="1086" w:type="dxa"/>
            <w:noWrap/>
            <w:hideMark/>
          </w:tcPr>
          <w:p w14:paraId="584AA223" w14:textId="77777777" w:rsidR="0008070F" w:rsidRPr="0008070F" w:rsidRDefault="0008070F" w:rsidP="0008070F">
            <w:pPr>
              <w:pStyle w:val="Abstract"/>
            </w:pPr>
            <w:r w:rsidRPr="0008070F">
              <w:t>Artist</w:t>
            </w:r>
          </w:p>
        </w:tc>
        <w:tc>
          <w:tcPr>
            <w:tcW w:w="1040" w:type="dxa"/>
            <w:noWrap/>
            <w:hideMark/>
          </w:tcPr>
          <w:p w14:paraId="423B0A28" w14:textId="77777777" w:rsidR="0008070F" w:rsidRPr="0008070F" w:rsidRDefault="0008070F" w:rsidP="0008070F">
            <w:pPr>
              <w:pStyle w:val="Abstract"/>
            </w:pPr>
            <w:r w:rsidRPr="0008070F">
              <w:t>Demi Lovato</w:t>
            </w:r>
          </w:p>
        </w:tc>
      </w:tr>
      <w:tr w:rsidR="0008070F" w:rsidRPr="0008070F" w14:paraId="26F688D8" w14:textId="77777777" w:rsidTr="00D15128">
        <w:trPr>
          <w:trHeight w:val="300"/>
        </w:trPr>
        <w:tc>
          <w:tcPr>
            <w:tcW w:w="1156" w:type="dxa"/>
            <w:noWrap/>
            <w:hideMark/>
          </w:tcPr>
          <w:p w14:paraId="49C61FED" w14:textId="77777777" w:rsidR="0008070F" w:rsidRPr="0008070F" w:rsidRDefault="0008070F" w:rsidP="0008070F">
            <w:pPr>
              <w:pStyle w:val="Abstract"/>
            </w:pPr>
            <w:r w:rsidRPr="0008070F">
              <w:t>Song</w:t>
            </w:r>
          </w:p>
        </w:tc>
        <w:tc>
          <w:tcPr>
            <w:tcW w:w="1391" w:type="dxa"/>
            <w:noWrap/>
            <w:hideMark/>
          </w:tcPr>
          <w:p w14:paraId="50C3983F" w14:textId="77777777" w:rsidR="0008070F" w:rsidRPr="0008070F" w:rsidRDefault="0008070F" w:rsidP="0008070F">
            <w:pPr>
              <w:pStyle w:val="Abstract"/>
            </w:pPr>
            <w:r w:rsidRPr="0008070F">
              <w:t>Rat Fink</w:t>
            </w:r>
          </w:p>
        </w:tc>
        <w:tc>
          <w:tcPr>
            <w:tcW w:w="1086" w:type="dxa"/>
            <w:noWrap/>
            <w:hideMark/>
          </w:tcPr>
          <w:p w14:paraId="7AB477DC" w14:textId="77777777" w:rsidR="0008070F" w:rsidRPr="0008070F" w:rsidRDefault="0008070F" w:rsidP="0008070F">
            <w:pPr>
              <w:pStyle w:val="Abstract"/>
            </w:pPr>
            <w:r w:rsidRPr="0008070F">
              <w:t>Artist</w:t>
            </w:r>
          </w:p>
        </w:tc>
        <w:tc>
          <w:tcPr>
            <w:tcW w:w="1040" w:type="dxa"/>
            <w:noWrap/>
            <w:hideMark/>
          </w:tcPr>
          <w:p w14:paraId="78671DFE" w14:textId="77777777" w:rsidR="0008070F" w:rsidRPr="0008070F" w:rsidRDefault="0008070F" w:rsidP="0008070F">
            <w:pPr>
              <w:pStyle w:val="Abstract"/>
            </w:pPr>
            <w:r w:rsidRPr="0008070F">
              <w:t>Misfits</w:t>
            </w:r>
          </w:p>
        </w:tc>
      </w:tr>
      <w:tr w:rsidR="0008070F" w:rsidRPr="0008070F" w14:paraId="113C7518" w14:textId="77777777" w:rsidTr="00D15128">
        <w:trPr>
          <w:trHeight w:val="300"/>
        </w:trPr>
        <w:tc>
          <w:tcPr>
            <w:tcW w:w="1156" w:type="dxa"/>
            <w:noWrap/>
            <w:hideMark/>
          </w:tcPr>
          <w:p w14:paraId="5AEC8BC7" w14:textId="77777777" w:rsidR="0008070F" w:rsidRPr="0008070F" w:rsidRDefault="0008070F" w:rsidP="0008070F">
            <w:pPr>
              <w:pStyle w:val="Abstract"/>
            </w:pPr>
            <w:r w:rsidRPr="0008070F">
              <w:t>Song</w:t>
            </w:r>
          </w:p>
        </w:tc>
        <w:tc>
          <w:tcPr>
            <w:tcW w:w="1391" w:type="dxa"/>
            <w:noWrap/>
            <w:hideMark/>
          </w:tcPr>
          <w:p w14:paraId="3FBB2BCF" w14:textId="77777777" w:rsidR="0008070F" w:rsidRPr="0008070F" w:rsidRDefault="0008070F" w:rsidP="0008070F">
            <w:pPr>
              <w:pStyle w:val="Abstract"/>
            </w:pPr>
            <w:r w:rsidRPr="0008070F">
              <w:t>How Bad Do You Want It (Oh Yeah)</w:t>
            </w:r>
          </w:p>
        </w:tc>
        <w:tc>
          <w:tcPr>
            <w:tcW w:w="1086" w:type="dxa"/>
            <w:noWrap/>
            <w:hideMark/>
          </w:tcPr>
          <w:p w14:paraId="0A8C67DD" w14:textId="77777777" w:rsidR="0008070F" w:rsidRPr="0008070F" w:rsidRDefault="0008070F" w:rsidP="0008070F">
            <w:pPr>
              <w:pStyle w:val="Abstract"/>
            </w:pPr>
            <w:r w:rsidRPr="0008070F">
              <w:t>Artist</w:t>
            </w:r>
          </w:p>
        </w:tc>
        <w:tc>
          <w:tcPr>
            <w:tcW w:w="1040" w:type="dxa"/>
            <w:noWrap/>
            <w:hideMark/>
          </w:tcPr>
          <w:p w14:paraId="47793D96" w14:textId="77777777" w:rsidR="0008070F" w:rsidRPr="0008070F" w:rsidRDefault="0008070F" w:rsidP="0008070F">
            <w:pPr>
              <w:pStyle w:val="Abstract"/>
            </w:pPr>
            <w:r w:rsidRPr="0008070F">
              <w:t>Sevyn Streeter</w:t>
            </w:r>
          </w:p>
        </w:tc>
      </w:tr>
      <w:tr w:rsidR="0008070F" w:rsidRPr="0008070F" w14:paraId="673BA8FC" w14:textId="77777777" w:rsidTr="00D15128">
        <w:trPr>
          <w:trHeight w:val="300"/>
        </w:trPr>
        <w:tc>
          <w:tcPr>
            <w:tcW w:w="1156" w:type="dxa"/>
            <w:noWrap/>
            <w:hideMark/>
          </w:tcPr>
          <w:p w14:paraId="5764C5C7" w14:textId="77777777" w:rsidR="0008070F" w:rsidRPr="0008070F" w:rsidRDefault="0008070F" w:rsidP="0008070F">
            <w:pPr>
              <w:pStyle w:val="Abstract"/>
            </w:pPr>
            <w:r w:rsidRPr="0008070F">
              <w:t>Song</w:t>
            </w:r>
          </w:p>
        </w:tc>
        <w:tc>
          <w:tcPr>
            <w:tcW w:w="1391" w:type="dxa"/>
            <w:noWrap/>
            <w:hideMark/>
          </w:tcPr>
          <w:p w14:paraId="500435A3" w14:textId="0937114D" w:rsidR="0008070F" w:rsidRPr="0008070F" w:rsidRDefault="0008070F" w:rsidP="0008070F">
            <w:pPr>
              <w:pStyle w:val="Abstract"/>
            </w:pPr>
            <w:r w:rsidRPr="0008070F">
              <w:t>Yeah! (feat. Lil Jon &amp; Ludacris</w:t>
            </w:r>
          </w:p>
        </w:tc>
        <w:tc>
          <w:tcPr>
            <w:tcW w:w="1086" w:type="dxa"/>
            <w:noWrap/>
            <w:hideMark/>
          </w:tcPr>
          <w:p w14:paraId="4C8A9FF5" w14:textId="77777777" w:rsidR="0008070F" w:rsidRPr="0008070F" w:rsidRDefault="0008070F" w:rsidP="0008070F">
            <w:pPr>
              <w:pStyle w:val="Abstract"/>
            </w:pPr>
            <w:r w:rsidRPr="0008070F">
              <w:t>Artist</w:t>
            </w:r>
          </w:p>
        </w:tc>
        <w:tc>
          <w:tcPr>
            <w:tcW w:w="1040" w:type="dxa"/>
            <w:noWrap/>
            <w:hideMark/>
          </w:tcPr>
          <w:p w14:paraId="7D274980" w14:textId="77777777" w:rsidR="0008070F" w:rsidRPr="0008070F" w:rsidRDefault="0008070F" w:rsidP="0008070F">
            <w:pPr>
              <w:pStyle w:val="Abstract"/>
            </w:pPr>
            <w:r w:rsidRPr="0008070F">
              <w:t>Usher</w:t>
            </w:r>
          </w:p>
        </w:tc>
      </w:tr>
      <w:tr w:rsidR="0008070F" w:rsidRPr="0008070F" w14:paraId="0B61D6AE" w14:textId="77777777" w:rsidTr="00D15128">
        <w:trPr>
          <w:trHeight w:val="300"/>
        </w:trPr>
        <w:tc>
          <w:tcPr>
            <w:tcW w:w="1156" w:type="dxa"/>
            <w:noWrap/>
            <w:hideMark/>
          </w:tcPr>
          <w:p w14:paraId="76CEC48E" w14:textId="77777777" w:rsidR="0008070F" w:rsidRPr="0008070F" w:rsidRDefault="0008070F" w:rsidP="0008070F">
            <w:pPr>
              <w:pStyle w:val="Abstract"/>
            </w:pPr>
            <w:r w:rsidRPr="0008070F">
              <w:t>Song</w:t>
            </w:r>
          </w:p>
        </w:tc>
        <w:tc>
          <w:tcPr>
            <w:tcW w:w="1391" w:type="dxa"/>
            <w:noWrap/>
            <w:hideMark/>
          </w:tcPr>
          <w:p w14:paraId="755762D6" w14:textId="77777777" w:rsidR="0008070F" w:rsidRPr="0008070F" w:rsidRDefault="0008070F" w:rsidP="0008070F">
            <w:pPr>
              <w:pStyle w:val="Abstract"/>
            </w:pPr>
            <w:r w:rsidRPr="0008070F">
              <w:t>Regarde-moi</w:t>
            </w:r>
          </w:p>
        </w:tc>
        <w:tc>
          <w:tcPr>
            <w:tcW w:w="1086" w:type="dxa"/>
            <w:noWrap/>
            <w:hideMark/>
          </w:tcPr>
          <w:p w14:paraId="34779145" w14:textId="77777777" w:rsidR="0008070F" w:rsidRPr="0008070F" w:rsidRDefault="0008070F" w:rsidP="0008070F">
            <w:pPr>
              <w:pStyle w:val="Abstract"/>
            </w:pPr>
            <w:r w:rsidRPr="0008070F">
              <w:t>Artist</w:t>
            </w:r>
          </w:p>
        </w:tc>
        <w:tc>
          <w:tcPr>
            <w:tcW w:w="1040" w:type="dxa"/>
            <w:noWrap/>
            <w:hideMark/>
          </w:tcPr>
          <w:p w14:paraId="6A0CE2B3" w14:textId="77777777" w:rsidR="0008070F" w:rsidRPr="0008070F" w:rsidRDefault="0008070F" w:rsidP="0008070F">
            <w:pPr>
              <w:pStyle w:val="Abstract"/>
            </w:pPr>
            <w:r w:rsidRPr="0008070F">
              <w:t>Céline Dion</w:t>
            </w:r>
          </w:p>
        </w:tc>
      </w:tr>
      <w:tr w:rsidR="0008070F" w:rsidRPr="0008070F" w14:paraId="6A193DEF" w14:textId="77777777" w:rsidTr="00D15128">
        <w:trPr>
          <w:trHeight w:val="300"/>
        </w:trPr>
        <w:tc>
          <w:tcPr>
            <w:tcW w:w="1156" w:type="dxa"/>
            <w:noWrap/>
            <w:hideMark/>
          </w:tcPr>
          <w:p w14:paraId="43758908" w14:textId="77777777" w:rsidR="0008070F" w:rsidRPr="0008070F" w:rsidRDefault="0008070F" w:rsidP="0008070F">
            <w:pPr>
              <w:pStyle w:val="Abstract"/>
            </w:pPr>
            <w:r w:rsidRPr="0008070F">
              <w:t>Song</w:t>
            </w:r>
          </w:p>
        </w:tc>
        <w:tc>
          <w:tcPr>
            <w:tcW w:w="1391" w:type="dxa"/>
            <w:noWrap/>
            <w:hideMark/>
          </w:tcPr>
          <w:p w14:paraId="0F16DE1D" w14:textId="77777777" w:rsidR="0008070F" w:rsidRPr="0008070F" w:rsidRDefault="0008070F" w:rsidP="0008070F">
            <w:pPr>
              <w:pStyle w:val="Abstract"/>
            </w:pPr>
            <w:r w:rsidRPr="0008070F">
              <w:t>Miss Independent</w:t>
            </w:r>
          </w:p>
        </w:tc>
        <w:tc>
          <w:tcPr>
            <w:tcW w:w="1086" w:type="dxa"/>
            <w:noWrap/>
            <w:hideMark/>
          </w:tcPr>
          <w:p w14:paraId="7B53A8B7" w14:textId="77777777" w:rsidR="0008070F" w:rsidRPr="0008070F" w:rsidRDefault="0008070F" w:rsidP="0008070F">
            <w:pPr>
              <w:pStyle w:val="Abstract"/>
            </w:pPr>
            <w:r w:rsidRPr="0008070F">
              <w:t>Artist</w:t>
            </w:r>
          </w:p>
        </w:tc>
        <w:tc>
          <w:tcPr>
            <w:tcW w:w="1040" w:type="dxa"/>
            <w:noWrap/>
            <w:hideMark/>
          </w:tcPr>
          <w:p w14:paraId="537C7ECC" w14:textId="77777777" w:rsidR="0008070F" w:rsidRPr="0008070F" w:rsidRDefault="0008070F" w:rsidP="0008070F">
            <w:pPr>
              <w:pStyle w:val="Abstract"/>
            </w:pPr>
            <w:r w:rsidRPr="0008070F">
              <w:t>Ne-Yo</w:t>
            </w:r>
          </w:p>
        </w:tc>
      </w:tr>
      <w:tr w:rsidR="0008070F" w:rsidRPr="0008070F" w14:paraId="7D7177FF" w14:textId="77777777" w:rsidTr="00D15128">
        <w:trPr>
          <w:trHeight w:val="300"/>
        </w:trPr>
        <w:tc>
          <w:tcPr>
            <w:tcW w:w="1156" w:type="dxa"/>
            <w:noWrap/>
            <w:hideMark/>
          </w:tcPr>
          <w:p w14:paraId="6569F441" w14:textId="77777777" w:rsidR="0008070F" w:rsidRPr="0008070F" w:rsidRDefault="0008070F" w:rsidP="0008070F">
            <w:pPr>
              <w:pStyle w:val="Abstract"/>
            </w:pPr>
            <w:r w:rsidRPr="0008070F">
              <w:lastRenderedPageBreak/>
              <w:t>Song</w:t>
            </w:r>
          </w:p>
        </w:tc>
        <w:tc>
          <w:tcPr>
            <w:tcW w:w="1391" w:type="dxa"/>
            <w:noWrap/>
            <w:hideMark/>
          </w:tcPr>
          <w:p w14:paraId="2CCC5A2D" w14:textId="77777777" w:rsidR="0008070F" w:rsidRPr="0008070F" w:rsidRDefault="0008070F" w:rsidP="0008070F">
            <w:pPr>
              <w:pStyle w:val="Abstract"/>
            </w:pPr>
            <w:r w:rsidRPr="0008070F">
              <w:t>Euphoria</w:t>
            </w:r>
          </w:p>
        </w:tc>
        <w:tc>
          <w:tcPr>
            <w:tcW w:w="1086" w:type="dxa"/>
            <w:noWrap/>
            <w:hideMark/>
          </w:tcPr>
          <w:p w14:paraId="36AC2DCA" w14:textId="77777777" w:rsidR="0008070F" w:rsidRPr="0008070F" w:rsidRDefault="0008070F" w:rsidP="0008070F">
            <w:pPr>
              <w:pStyle w:val="Abstract"/>
            </w:pPr>
            <w:r w:rsidRPr="0008070F">
              <w:t>Artist</w:t>
            </w:r>
          </w:p>
        </w:tc>
        <w:tc>
          <w:tcPr>
            <w:tcW w:w="1040" w:type="dxa"/>
            <w:noWrap/>
            <w:hideMark/>
          </w:tcPr>
          <w:p w14:paraId="06657621" w14:textId="77777777" w:rsidR="0008070F" w:rsidRPr="0008070F" w:rsidRDefault="0008070F" w:rsidP="0008070F">
            <w:pPr>
              <w:pStyle w:val="Abstract"/>
            </w:pPr>
            <w:r w:rsidRPr="0008070F">
              <w:t>BTS</w:t>
            </w:r>
          </w:p>
        </w:tc>
      </w:tr>
      <w:tr w:rsidR="0008070F" w:rsidRPr="0008070F" w14:paraId="5CFE79FF" w14:textId="77777777" w:rsidTr="00D15128">
        <w:trPr>
          <w:trHeight w:val="457"/>
        </w:trPr>
        <w:tc>
          <w:tcPr>
            <w:tcW w:w="1156" w:type="dxa"/>
            <w:noWrap/>
            <w:hideMark/>
          </w:tcPr>
          <w:p w14:paraId="46CF758F" w14:textId="77777777" w:rsidR="0008070F" w:rsidRPr="0008070F" w:rsidRDefault="0008070F" w:rsidP="00400782">
            <w:pPr>
              <w:pStyle w:val="Abstract"/>
            </w:pPr>
            <w:r w:rsidRPr="0008070F">
              <w:t>Song</w:t>
            </w:r>
          </w:p>
        </w:tc>
        <w:tc>
          <w:tcPr>
            <w:tcW w:w="1391" w:type="dxa"/>
            <w:noWrap/>
            <w:hideMark/>
          </w:tcPr>
          <w:p w14:paraId="1FDDCF9C" w14:textId="77777777" w:rsidR="0008070F" w:rsidRPr="0008070F" w:rsidRDefault="0008070F" w:rsidP="00400782">
            <w:pPr>
              <w:pStyle w:val="Abstract"/>
            </w:pPr>
            <w:r w:rsidRPr="0008070F">
              <w:t>Let There Be Love</w:t>
            </w:r>
          </w:p>
        </w:tc>
        <w:tc>
          <w:tcPr>
            <w:tcW w:w="1086" w:type="dxa"/>
            <w:noWrap/>
            <w:hideMark/>
          </w:tcPr>
          <w:p w14:paraId="1B72534A" w14:textId="77777777" w:rsidR="0008070F" w:rsidRPr="0008070F" w:rsidRDefault="0008070F" w:rsidP="00400782">
            <w:pPr>
              <w:pStyle w:val="Abstract"/>
            </w:pPr>
            <w:r w:rsidRPr="0008070F">
              <w:t>Artist</w:t>
            </w:r>
          </w:p>
        </w:tc>
        <w:tc>
          <w:tcPr>
            <w:tcW w:w="1040" w:type="dxa"/>
            <w:noWrap/>
            <w:hideMark/>
          </w:tcPr>
          <w:p w14:paraId="0BF1F987" w14:textId="77777777" w:rsidR="0008070F" w:rsidRPr="0008070F" w:rsidRDefault="0008070F" w:rsidP="00400782">
            <w:pPr>
              <w:pStyle w:val="Abstract"/>
            </w:pPr>
            <w:r w:rsidRPr="0008070F">
              <w:t>Simple Minds</w:t>
            </w:r>
          </w:p>
        </w:tc>
      </w:tr>
    </w:tbl>
    <w:p w14:paraId="163F075E" w14:textId="77777777" w:rsidR="009125BA" w:rsidRDefault="009125BA" w:rsidP="00505DC2">
      <w:pPr>
        <w:pStyle w:val="AckPara"/>
      </w:pPr>
    </w:p>
    <w:p w14:paraId="1BE6B94A" w14:textId="1B525636" w:rsidR="000C4598" w:rsidRDefault="00F047DC" w:rsidP="00505DC2">
      <w:pPr>
        <w:pStyle w:val="AckPara"/>
      </w:pPr>
      <w:r>
        <w:t>In the result</w:t>
      </w:r>
      <w:ins w:id="89" w:author="Ruo Li" w:date="2023-11-14T21:36:00Z">
        <w:r w:rsidR="006735AF">
          <w:t>, there</w:t>
        </w:r>
      </w:ins>
      <w:r>
        <w:t xml:space="preserve"> are songs of different genres like R&amp;B, K-Pop, Pop, Indie-Rock, and Punk. </w:t>
      </w:r>
      <w:r w:rsidR="000C4598">
        <w:t>The lyrics of the query song</w:t>
      </w:r>
      <w:r w:rsidR="004D56E7">
        <w:t xml:space="preserve"> “Love me”</w:t>
      </w:r>
      <w:r w:rsidR="000C4598">
        <w:t xml:space="preserve"> </w:t>
      </w:r>
      <w:ins w:id="90" w:author="Ruo Li" w:date="2023-11-14T21:37:00Z">
        <w:r w:rsidR="006735AF">
          <w:t>contain</w:t>
        </w:r>
      </w:ins>
      <w:del w:id="91" w:author="Ruo Li" w:date="2023-11-14T21:37:00Z">
        <w:r w:rsidR="000C4598" w:rsidDel="006735AF">
          <w:delText>have</w:delText>
        </w:r>
      </w:del>
      <w:r w:rsidR="000C4598">
        <w:t xml:space="preserve"> many </w:t>
      </w:r>
      <w:del w:id="92" w:author="Ruo Li" w:date="2023-11-14T21:37:00Z">
        <w:r w:rsidR="000C4598" w:rsidDel="006735AF">
          <w:delText xml:space="preserve">appearances </w:delText>
        </w:r>
      </w:del>
      <w:r w:rsidR="009125BA">
        <w:t>occurrences</w:t>
      </w:r>
      <w:ins w:id="93" w:author="Ruo Li" w:date="2023-11-14T21:37:00Z">
        <w:r w:rsidR="006735AF">
          <w:t xml:space="preserve"> </w:t>
        </w:r>
      </w:ins>
      <w:r w:rsidR="000C4598">
        <w:t>of the</w:t>
      </w:r>
      <w:ins w:id="94" w:author="Ruo Li" w:date="2023-11-14T21:37:00Z">
        <w:r w:rsidR="006735AF">
          <w:t xml:space="preserve"> token</w:t>
        </w:r>
      </w:ins>
      <w:del w:id="95" w:author="Ruo Li" w:date="2023-11-14T21:37:00Z">
        <w:r w:rsidR="000C4598" w:rsidDel="006735AF">
          <w:delText xml:space="preserve"> word</w:delText>
        </w:r>
      </w:del>
      <w:r w:rsidR="004D56E7">
        <w:t>s</w:t>
      </w:r>
      <w:r w:rsidR="000C4598">
        <w:t xml:space="preserve"> “yeah”</w:t>
      </w:r>
      <w:r w:rsidR="004D56E7">
        <w:t xml:space="preserve"> and “love”. By </w:t>
      </w:r>
      <w:del w:id="96" w:author="Ruo Li" w:date="2023-11-14T21:38:00Z">
        <w:r w:rsidR="004D56E7" w:rsidDel="006735AF">
          <w:delText>looking at</w:delText>
        </w:r>
      </w:del>
      <w:ins w:id="97" w:author="Ruo Li" w:date="2023-11-14T21:38:00Z">
        <w:r w:rsidR="006735AF">
          <w:t>examining</w:t>
        </w:r>
      </w:ins>
      <w:r w:rsidR="004D56E7">
        <w:t xml:space="preserve"> the lyrics of the retrieved songs</w:t>
      </w:r>
      <w:ins w:id="98" w:author="Ruo Li" w:date="2023-11-14T21:38:00Z">
        <w:r w:rsidR="00C72F68">
          <w:t>,</w:t>
        </w:r>
      </w:ins>
      <w:r w:rsidR="004D56E7">
        <w:t xml:space="preserve"> we </w:t>
      </w:r>
      <w:ins w:id="99" w:author="Ruo Li" w:date="2023-11-14T21:38:00Z">
        <w:r w:rsidR="00C72F68">
          <w:t xml:space="preserve">also </w:t>
        </w:r>
      </w:ins>
      <w:r w:rsidR="004D56E7">
        <w:t xml:space="preserve">noticed </w:t>
      </w:r>
      <w:del w:id="100" w:author="Ruo Li" w:date="2023-11-14T21:39:00Z">
        <w:r w:rsidR="004D56E7" w:rsidDel="00C72F68">
          <w:delText>that all of them also have many appearances</w:delText>
        </w:r>
      </w:del>
      <w:ins w:id="101" w:author="Ruo Li" w:date="2023-11-14T21:39:00Z">
        <w:r w:rsidR="00C72F68">
          <w:t xml:space="preserve">a high number of </w:t>
        </w:r>
      </w:ins>
      <w:r w:rsidR="009125BA">
        <w:t>occurrences</w:t>
      </w:r>
      <w:r w:rsidR="004D56E7">
        <w:t xml:space="preserve"> of the </w:t>
      </w:r>
      <w:ins w:id="102" w:author="Ruo Li" w:date="2023-11-14T21:39:00Z">
        <w:r w:rsidR="00C72F68">
          <w:t xml:space="preserve">token </w:t>
        </w:r>
      </w:ins>
      <w:del w:id="103" w:author="Ruo Li" w:date="2023-11-14T21:39:00Z">
        <w:r w:rsidR="004D56E7" w:rsidDel="00C72F68">
          <w:delText xml:space="preserve">word </w:delText>
        </w:r>
      </w:del>
      <w:r w:rsidR="004D56E7">
        <w:t xml:space="preserve">“Yeah”. The </w:t>
      </w:r>
      <w:del w:id="104" w:author="Ruo Li" w:date="2023-11-14T21:39:00Z">
        <w:r w:rsidR="004D56E7" w:rsidDel="00C72F68">
          <w:delText xml:space="preserve">songs </w:delText>
        </w:r>
      </w:del>
      <w:ins w:id="105" w:author="Ruo Li" w:date="2023-11-14T21:39:00Z">
        <w:r w:rsidR="00C72F68">
          <w:t xml:space="preserve">tracks </w:t>
        </w:r>
      </w:ins>
      <w:r w:rsidR="004D56E7">
        <w:t>“Let There Be Love” and “Miss Independent” also</w:t>
      </w:r>
      <w:del w:id="106" w:author="Ruo Li" w:date="2023-11-14T21:39:00Z">
        <w:r w:rsidR="004D56E7" w:rsidDel="00C72F68">
          <w:delText xml:space="preserve"> have</w:delText>
        </w:r>
      </w:del>
      <w:ins w:id="107" w:author="Ruo Li" w:date="2023-11-14T21:39:00Z">
        <w:r w:rsidR="00C72F68">
          <w:t xml:space="preserve"> </w:t>
        </w:r>
      </w:ins>
      <w:ins w:id="108" w:author="Ruo Li" w:date="2023-11-14T21:40:00Z">
        <w:r w:rsidR="00C72F68">
          <w:t>exhibit</w:t>
        </w:r>
      </w:ins>
      <w:r w:rsidR="004D56E7">
        <w:t xml:space="preserve"> </w:t>
      </w:r>
      <w:del w:id="109" w:author="Ruo Li" w:date="2023-11-14T21:39:00Z">
        <w:r w:rsidR="004D56E7" w:rsidDel="00C72F68">
          <w:delText>many appearances</w:delText>
        </w:r>
      </w:del>
      <w:ins w:id="110" w:author="Ruo Li" w:date="2023-11-14T21:39:00Z">
        <w:r w:rsidR="00C72F68">
          <w:t xml:space="preserve">a high </w:t>
        </w:r>
      </w:ins>
      <w:r w:rsidR="009125BA">
        <w:t>occurrence</w:t>
      </w:r>
      <w:r w:rsidR="004D56E7">
        <w:t xml:space="preserve"> of the word “Love”</w:t>
      </w:r>
      <w:ins w:id="111" w:author="Ruo Li" w:date="2023-11-14T21:40:00Z">
        <w:r w:rsidR="00C72F68">
          <w:t xml:space="preserve"> re</w:t>
        </w:r>
      </w:ins>
      <w:ins w:id="112" w:author="Ruo Li" w:date="2023-11-14T21:41:00Z">
        <w:r w:rsidR="00C72F68">
          <w:t>spectively</w:t>
        </w:r>
      </w:ins>
      <w:r w:rsidR="004D56E7">
        <w:t xml:space="preserve">. Other than </w:t>
      </w:r>
      <w:r w:rsidR="0067255B">
        <w:t>that,</w:t>
      </w:r>
      <w:r w:rsidR="004D56E7">
        <w:t xml:space="preserve"> the query song and the retrieved songs do not have so much in </w:t>
      </w:r>
      <w:r w:rsidR="0067255B">
        <w:t>common and</w:t>
      </w:r>
      <w:r w:rsidR="004D56E7">
        <w:t xml:space="preserve"> come from different genres. </w:t>
      </w:r>
    </w:p>
    <w:p w14:paraId="4777B09B" w14:textId="77777777" w:rsidR="000C4598" w:rsidRDefault="000C4598" w:rsidP="00505DC2">
      <w:pPr>
        <w:pStyle w:val="AckPara"/>
      </w:pPr>
    </w:p>
    <w:p w14:paraId="3BD7DBBA" w14:textId="4EDF620C" w:rsidR="007F03ED" w:rsidRDefault="007F03ED" w:rsidP="00505DC2">
      <w:pPr>
        <w:pStyle w:val="AckPara"/>
      </w:pPr>
      <w:r>
        <w:t xml:space="preserve">Query </w:t>
      </w:r>
      <w:ins w:id="113" w:author="Ruo Li" w:date="2023-11-14T22:00:00Z">
        <w:r w:rsidR="00544AEE">
          <w:t>Track</w:t>
        </w:r>
      </w:ins>
      <w:del w:id="114" w:author="Ruo Li" w:date="2023-11-14T22:00:00Z">
        <w:r w:rsidDel="00544AEE">
          <w:delText>Song</w:delText>
        </w:r>
      </w:del>
      <w:r>
        <w:t xml:space="preserve"> 2: One by U2</w:t>
      </w:r>
    </w:p>
    <w:p w14:paraId="5762157A" w14:textId="3C9B0C06" w:rsidR="0008070F" w:rsidRPr="009125BA" w:rsidRDefault="007F03ED" w:rsidP="00505DC2">
      <w:pPr>
        <w:pStyle w:val="AckPara"/>
      </w:pPr>
      <w:r w:rsidRPr="009125BA">
        <w:t>Result list:</w:t>
      </w:r>
    </w:p>
    <w:tbl>
      <w:tblPr>
        <w:tblStyle w:val="Grilledutableau"/>
        <w:tblW w:w="0" w:type="auto"/>
        <w:tblLook w:val="04A0" w:firstRow="1" w:lastRow="0" w:firstColumn="1" w:lastColumn="0" w:noHBand="0" w:noVBand="1"/>
      </w:tblPr>
      <w:tblGrid>
        <w:gridCol w:w="1077"/>
        <w:gridCol w:w="1260"/>
        <w:gridCol w:w="1078"/>
        <w:gridCol w:w="1258"/>
      </w:tblGrid>
      <w:tr w:rsidR="007F03ED" w:rsidRPr="007F03ED" w14:paraId="483907EF" w14:textId="77777777" w:rsidTr="00D15128">
        <w:trPr>
          <w:trHeight w:val="300"/>
        </w:trPr>
        <w:tc>
          <w:tcPr>
            <w:tcW w:w="1077" w:type="dxa"/>
            <w:noWrap/>
            <w:hideMark/>
          </w:tcPr>
          <w:p w14:paraId="5530E708" w14:textId="77777777" w:rsidR="007F03ED" w:rsidRPr="007F03ED" w:rsidRDefault="007F03ED" w:rsidP="007F03ED">
            <w:pPr>
              <w:pStyle w:val="Abstract"/>
            </w:pPr>
            <w:r w:rsidRPr="007F03ED">
              <w:t>Song</w:t>
            </w:r>
          </w:p>
        </w:tc>
        <w:tc>
          <w:tcPr>
            <w:tcW w:w="1260" w:type="dxa"/>
            <w:noWrap/>
            <w:hideMark/>
          </w:tcPr>
          <w:p w14:paraId="501C02AF" w14:textId="77777777" w:rsidR="007F03ED" w:rsidRPr="007F03ED" w:rsidRDefault="007F03ED" w:rsidP="007F03ED">
            <w:pPr>
              <w:pStyle w:val="Abstract"/>
            </w:pPr>
            <w:r w:rsidRPr="007F03ED">
              <w:t>One</w:t>
            </w:r>
          </w:p>
        </w:tc>
        <w:tc>
          <w:tcPr>
            <w:tcW w:w="1078" w:type="dxa"/>
            <w:noWrap/>
            <w:hideMark/>
          </w:tcPr>
          <w:p w14:paraId="5D9FD92D" w14:textId="77777777" w:rsidR="007F03ED" w:rsidRPr="007F03ED" w:rsidRDefault="007F03ED" w:rsidP="007F03ED">
            <w:pPr>
              <w:pStyle w:val="Abstract"/>
            </w:pPr>
            <w:r w:rsidRPr="007F03ED">
              <w:t>Artist</w:t>
            </w:r>
          </w:p>
        </w:tc>
        <w:tc>
          <w:tcPr>
            <w:tcW w:w="1258" w:type="dxa"/>
            <w:noWrap/>
            <w:hideMark/>
          </w:tcPr>
          <w:p w14:paraId="585B78E0" w14:textId="77777777" w:rsidR="007F03ED" w:rsidRPr="007F03ED" w:rsidRDefault="007F03ED" w:rsidP="007F03ED">
            <w:pPr>
              <w:pStyle w:val="Abstract"/>
            </w:pPr>
            <w:r w:rsidRPr="007F03ED">
              <w:t>Mary J. Blige</w:t>
            </w:r>
          </w:p>
        </w:tc>
      </w:tr>
      <w:tr w:rsidR="007F03ED" w:rsidRPr="007F03ED" w14:paraId="100CCA08" w14:textId="77777777" w:rsidTr="00D15128">
        <w:trPr>
          <w:trHeight w:val="300"/>
        </w:trPr>
        <w:tc>
          <w:tcPr>
            <w:tcW w:w="1077" w:type="dxa"/>
            <w:noWrap/>
            <w:hideMark/>
          </w:tcPr>
          <w:p w14:paraId="4EF23E81" w14:textId="77777777" w:rsidR="007F03ED" w:rsidRPr="007F03ED" w:rsidRDefault="007F03ED" w:rsidP="007F03ED">
            <w:pPr>
              <w:pStyle w:val="Abstract"/>
            </w:pPr>
            <w:r w:rsidRPr="007F03ED">
              <w:t>Song</w:t>
            </w:r>
          </w:p>
        </w:tc>
        <w:tc>
          <w:tcPr>
            <w:tcW w:w="1260" w:type="dxa"/>
            <w:noWrap/>
            <w:hideMark/>
          </w:tcPr>
          <w:p w14:paraId="3E54BD2B" w14:textId="77777777" w:rsidR="007F03ED" w:rsidRPr="007F03ED" w:rsidRDefault="007F03ED" w:rsidP="007F03ED">
            <w:pPr>
              <w:pStyle w:val="Abstract"/>
            </w:pPr>
            <w:r w:rsidRPr="007F03ED">
              <w:t>One Love (feat. Estelle)</w:t>
            </w:r>
          </w:p>
        </w:tc>
        <w:tc>
          <w:tcPr>
            <w:tcW w:w="1078" w:type="dxa"/>
            <w:noWrap/>
            <w:hideMark/>
          </w:tcPr>
          <w:p w14:paraId="53EA0073" w14:textId="77777777" w:rsidR="007F03ED" w:rsidRPr="007F03ED" w:rsidRDefault="007F03ED" w:rsidP="007F03ED">
            <w:pPr>
              <w:pStyle w:val="Abstract"/>
            </w:pPr>
            <w:r w:rsidRPr="007F03ED">
              <w:t>Artist</w:t>
            </w:r>
          </w:p>
        </w:tc>
        <w:tc>
          <w:tcPr>
            <w:tcW w:w="1258" w:type="dxa"/>
            <w:noWrap/>
            <w:hideMark/>
          </w:tcPr>
          <w:p w14:paraId="53200FD9" w14:textId="77777777" w:rsidR="007F03ED" w:rsidRPr="007F03ED" w:rsidRDefault="007F03ED" w:rsidP="007F03ED">
            <w:pPr>
              <w:pStyle w:val="Abstract"/>
            </w:pPr>
            <w:r w:rsidRPr="007F03ED">
              <w:t>David Guetta</w:t>
            </w:r>
          </w:p>
        </w:tc>
      </w:tr>
      <w:tr w:rsidR="007F03ED" w:rsidRPr="007F03ED" w14:paraId="795DB8C7" w14:textId="77777777" w:rsidTr="00D15128">
        <w:trPr>
          <w:trHeight w:val="300"/>
        </w:trPr>
        <w:tc>
          <w:tcPr>
            <w:tcW w:w="1077" w:type="dxa"/>
            <w:noWrap/>
            <w:hideMark/>
          </w:tcPr>
          <w:p w14:paraId="55AF5259" w14:textId="77777777" w:rsidR="007F03ED" w:rsidRPr="007F03ED" w:rsidRDefault="007F03ED" w:rsidP="007F03ED">
            <w:pPr>
              <w:pStyle w:val="Abstract"/>
            </w:pPr>
            <w:r w:rsidRPr="007F03ED">
              <w:t>Song</w:t>
            </w:r>
          </w:p>
        </w:tc>
        <w:tc>
          <w:tcPr>
            <w:tcW w:w="1260" w:type="dxa"/>
            <w:noWrap/>
            <w:hideMark/>
          </w:tcPr>
          <w:p w14:paraId="41F6F813" w14:textId="77777777" w:rsidR="007F03ED" w:rsidRPr="007F03ED" w:rsidRDefault="007F03ED" w:rsidP="007F03ED">
            <w:pPr>
              <w:pStyle w:val="Abstract"/>
            </w:pPr>
            <w:r w:rsidRPr="007F03ED">
              <w:t>Love the One You're With</w:t>
            </w:r>
          </w:p>
        </w:tc>
        <w:tc>
          <w:tcPr>
            <w:tcW w:w="1078" w:type="dxa"/>
            <w:noWrap/>
            <w:hideMark/>
          </w:tcPr>
          <w:p w14:paraId="3A97BF47" w14:textId="77777777" w:rsidR="007F03ED" w:rsidRPr="007F03ED" w:rsidRDefault="007F03ED" w:rsidP="007F03ED">
            <w:pPr>
              <w:pStyle w:val="Abstract"/>
            </w:pPr>
            <w:r w:rsidRPr="007F03ED">
              <w:t>Artist</w:t>
            </w:r>
          </w:p>
        </w:tc>
        <w:tc>
          <w:tcPr>
            <w:tcW w:w="1258" w:type="dxa"/>
            <w:noWrap/>
            <w:hideMark/>
          </w:tcPr>
          <w:p w14:paraId="6A91E07B" w14:textId="77777777" w:rsidR="007F03ED" w:rsidRPr="007F03ED" w:rsidRDefault="007F03ED" w:rsidP="007F03ED">
            <w:pPr>
              <w:pStyle w:val="Abstract"/>
            </w:pPr>
            <w:r w:rsidRPr="007F03ED">
              <w:t>Stephen Stills</w:t>
            </w:r>
          </w:p>
        </w:tc>
      </w:tr>
      <w:tr w:rsidR="007F03ED" w:rsidRPr="007F03ED" w14:paraId="73E267F5" w14:textId="77777777" w:rsidTr="00D15128">
        <w:trPr>
          <w:trHeight w:val="300"/>
        </w:trPr>
        <w:tc>
          <w:tcPr>
            <w:tcW w:w="1077" w:type="dxa"/>
            <w:noWrap/>
            <w:hideMark/>
          </w:tcPr>
          <w:p w14:paraId="1B86B24A" w14:textId="77777777" w:rsidR="007F03ED" w:rsidRPr="007F03ED" w:rsidRDefault="007F03ED" w:rsidP="007F03ED">
            <w:pPr>
              <w:pStyle w:val="Abstract"/>
            </w:pPr>
            <w:r w:rsidRPr="007F03ED">
              <w:t>Song</w:t>
            </w:r>
          </w:p>
        </w:tc>
        <w:tc>
          <w:tcPr>
            <w:tcW w:w="1260" w:type="dxa"/>
            <w:noWrap/>
            <w:hideMark/>
          </w:tcPr>
          <w:p w14:paraId="19728E70" w14:textId="77777777" w:rsidR="007F03ED" w:rsidRPr="007F03ED" w:rsidRDefault="007F03ED" w:rsidP="007F03ED">
            <w:pPr>
              <w:pStyle w:val="Abstract"/>
            </w:pPr>
            <w:r w:rsidRPr="007F03ED">
              <w:t>One</w:t>
            </w:r>
          </w:p>
        </w:tc>
        <w:tc>
          <w:tcPr>
            <w:tcW w:w="1078" w:type="dxa"/>
            <w:noWrap/>
            <w:hideMark/>
          </w:tcPr>
          <w:p w14:paraId="5ACF1216" w14:textId="77777777" w:rsidR="007F03ED" w:rsidRPr="007F03ED" w:rsidRDefault="007F03ED" w:rsidP="007F03ED">
            <w:pPr>
              <w:pStyle w:val="Abstract"/>
            </w:pPr>
            <w:r w:rsidRPr="007F03ED">
              <w:t>Artist</w:t>
            </w:r>
          </w:p>
        </w:tc>
        <w:tc>
          <w:tcPr>
            <w:tcW w:w="1258" w:type="dxa"/>
            <w:noWrap/>
            <w:hideMark/>
          </w:tcPr>
          <w:p w14:paraId="54F5C70F" w14:textId="77777777" w:rsidR="007F03ED" w:rsidRPr="007F03ED" w:rsidRDefault="007F03ED" w:rsidP="007F03ED">
            <w:pPr>
              <w:pStyle w:val="Abstract"/>
            </w:pPr>
            <w:r w:rsidRPr="007F03ED">
              <w:t>Alanis Morissette</w:t>
            </w:r>
          </w:p>
        </w:tc>
      </w:tr>
      <w:tr w:rsidR="007F03ED" w:rsidRPr="007F03ED" w14:paraId="3AC44422" w14:textId="77777777" w:rsidTr="00D15128">
        <w:trPr>
          <w:trHeight w:val="300"/>
        </w:trPr>
        <w:tc>
          <w:tcPr>
            <w:tcW w:w="1077" w:type="dxa"/>
            <w:noWrap/>
            <w:hideMark/>
          </w:tcPr>
          <w:p w14:paraId="4FBB1638" w14:textId="77777777" w:rsidR="007F03ED" w:rsidRPr="007F03ED" w:rsidRDefault="007F03ED" w:rsidP="007F03ED">
            <w:pPr>
              <w:pStyle w:val="Abstract"/>
            </w:pPr>
            <w:r w:rsidRPr="007F03ED">
              <w:t>Song</w:t>
            </w:r>
          </w:p>
        </w:tc>
        <w:tc>
          <w:tcPr>
            <w:tcW w:w="1260" w:type="dxa"/>
            <w:noWrap/>
            <w:hideMark/>
          </w:tcPr>
          <w:p w14:paraId="575031B1" w14:textId="77777777" w:rsidR="007F03ED" w:rsidRPr="007F03ED" w:rsidRDefault="007F03ED" w:rsidP="007F03ED">
            <w:pPr>
              <w:pStyle w:val="Abstract"/>
            </w:pPr>
            <w:r w:rsidRPr="007F03ED">
              <w:t>No One</w:t>
            </w:r>
          </w:p>
        </w:tc>
        <w:tc>
          <w:tcPr>
            <w:tcW w:w="1078" w:type="dxa"/>
            <w:noWrap/>
            <w:hideMark/>
          </w:tcPr>
          <w:p w14:paraId="3A8F3ADA" w14:textId="77777777" w:rsidR="007F03ED" w:rsidRPr="007F03ED" w:rsidRDefault="007F03ED" w:rsidP="007F03ED">
            <w:pPr>
              <w:pStyle w:val="Abstract"/>
            </w:pPr>
            <w:r w:rsidRPr="007F03ED">
              <w:t>Artist</w:t>
            </w:r>
          </w:p>
        </w:tc>
        <w:tc>
          <w:tcPr>
            <w:tcW w:w="1258" w:type="dxa"/>
            <w:noWrap/>
            <w:hideMark/>
          </w:tcPr>
          <w:p w14:paraId="23D19816" w14:textId="77777777" w:rsidR="007F03ED" w:rsidRPr="007F03ED" w:rsidRDefault="007F03ED" w:rsidP="007F03ED">
            <w:pPr>
              <w:pStyle w:val="Abstract"/>
            </w:pPr>
            <w:r w:rsidRPr="007F03ED">
              <w:t>Alicia Keys</w:t>
            </w:r>
          </w:p>
        </w:tc>
      </w:tr>
      <w:tr w:rsidR="007F03ED" w:rsidRPr="007F03ED" w14:paraId="54D19A49" w14:textId="77777777" w:rsidTr="00D15128">
        <w:trPr>
          <w:trHeight w:val="300"/>
        </w:trPr>
        <w:tc>
          <w:tcPr>
            <w:tcW w:w="1077" w:type="dxa"/>
            <w:noWrap/>
            <w:hideMark/>
          </w:tcPr>
          <w:p w14:paraId="1676926A" w14:textId="77777777" w:rsidR="007F03ED" w:rsidRPr="007F03ED" w:rsidRDefault="007F03ED" w:rsidP="007F03ED">
            <w:pPr>
              <w:pStyle w:val="Abstract"/>
            </w:pPr>
            <w:r w:rsidRPr="007F03ED">
              <w:t>Song</w:t>
            </w:r>
          </w:p>
        </w:tc>
        <w:tc>
          <w:tcPr>
            <w:tcW w:w="1260" w:type="dxa"/>
            <w:noWrap/>
            <w:hideMark/>
          </w:tcPr>
          <w:p w14:paraId="5DDB999D" w14:textId="77777777" w:rsidR="007F03ED" w:rsidRPr="007F03ED" w:rsidRDefault="007F03ED" w:rsidP="007F03ED">
            <w:pPr>
              <w:pStyle w:val="Abstract"/>
            </w:pPr>
            <w:r w:rsidRPr="007F03ED">
              <w:t>One Tribe (Defqon.1 2019 Anthem)</w:t>
            </w:r>
          </w:p>
        </w:tc>
        <w:tc>
          <w:tcPr>
            <w:tcW w:w="1078" w:type="dxa"/>
            <w:noWrap/>
            <w:hideMark/>
          </w:tcPr>
          <w:p w14:paraId="4CA10336" w14:textId="77777777" w:rsidR="007F03ED" w:rsidRPr="007F03ED" w:rsidRDefault="007F03ED" w:rsidP="007F03ED">
            <w:pPr>
              <w:pStyle w:val="Abstract"/>
            </w:pPr>
            <w:r w:rsidRPr="007F03ED">
              <w:t>Artist</w:t>
            </w:r>
          </w:p>
        </w:tc>
        <w:tc>
          <w:tcPr>
            <w:tcW w:w="1258" w:type="dxa"/>
            <w:noWrap/>
            <w:hideMark/>
          </w:tcPr>
          <w:p w14:paraId="58050D07" w14:textId="77777777" w:rsidR="007F03ED" w:rsidRPr="007F03ED" w:rsidRDefault="007F03ED" w:rsidP="007F03ED">
            <w:pPr>
              <w:pStyle w:val="Abstract"/>
            </w:pPr>
            <w:r w:rsidRPr="007F03ED">
              <w:t>Phuture Noize</w:t>
            </w:r>
          </w:p>
        </w:tc>
      </w:tr>
      <w:tr w:rsidR="007F03ED" w:rsidRPr="007F03ED" w14:paraId="4FEAB518" w14:textId="77777777" w:rsidTr="00D15128">
        <w:trPr>
          <w:trHeight w:val="300"/>
        </w:trPr>
        <w:tc>
          <w:tcPr>
            <w:tcW w:w="1077" w:type="dxa"/>
            <w:noWrap/>
            <w:hideMark/>
          </w:tcPr>
          <w:p w14:paraId="0818CD12" w14:textId="77777777" w:rsidR="007F03ED" w:rsidRPr="007F03ED" w:rsidRDefault="007F03ED" w:rsidP="007F03ED">
            <w:pPr>
              <w:pStyle w:val="Abstract"/>
            </w:pPr>
            <w:r w:rsidRPr="007F03ED">
              <w:t>Song</w:t>
            </w:r>
          </w:p>
        </w:tc>
        <w:tc>
          <w:tcPr>
            <w:tcW w:w="1260" w:type="dxa"/>
            <w:noWrap/>
            <w:hideMark/>
          </w:tcPr>
          <w:p w14:paraId="3A7FEA41" w14:textId="77777777" w:rsidR="007F03ED" w:rsidRPr="007F03ED" w:rsidRDefault="007F03ED" w:rsidP="007F03ED">
            <w:pPr>
              <w:pStyle w:val="Abstract"/>
            </w:pPr>
            <w:r w:rsidRPr="007F03ED">
              <w:t>You Can Be the One</w:t>
            </w:r>
          </w:p>
        </w:tc>
        <w:tc>
          <w:tcPr>
            <w:tcW w:w="1078" w:type="dxa"/>
            <w:noWrap/>
            <w:hideMark/>
          </w:tcPr>
          <w:p w14:paraId="584A9ABA" w14:textId="77777777" w:rsidR="007F03ED" w:rsidRPr="007F03ED" w:rsidRDefault="007F03ED" w:rsidP="007F03ED">
            <w:pPr>
              <w:pStyle w:val="Abstract"/>
            </w:pPr>
            <w:r w:rsidRPr="007F03ED">
              <w:t>Artist</w:t>
            </w:r>
          </w:p>
        </w:tc>
        <w:tc>
          <w:tcPr>
            <w:tcW w:w="1258" w:type="dxa"/>
            <w:noWrap/>
            <w:hideMark/>
          </w:tcPr>
          <w:p w14:paraId="411EA69D" w14:textId="77777777" w:rsidR="007F03ED" w:rsidRPr="007F03ED" w:rsidRDefault="007F03ED" w:rsidP="007F03ED">
            <w:pPr>
              <w:pStyle w:val="Abstract"/>
            </w:pPr>
            <w:r w:rsidRPr="007F03ED">
              <w:t>Late Night Alumni</w:t>
            </w:r>
          </w:p>
        </w:tc>
      </w:tr>
      <w:tr w:rsidR="007F03ED" w:rsidRPr="007F03ED" w14:paraId="6776EB8F" w14:textId="77777777" w:rsidTr="00D15128">
        <w:trPr>
          <w:trHeight w:val="300"/>
        </w:trPr>
        <w:tc>
          <w:tcPr>
            <w:tcW w:w="1077" w:type="dxa"/>
            <w:noWrap/>
            <w:hideMark/>
          </w:tcPr>
          <w:p w14:paraId="7A322E4F" w14:textId="77777777" w:rsidR="007F03ED" w:rsidRPr="007F03ED" w:rsidRDefault="007F03ED" w:rsidP="007F03ED">
            <w:pPr>
              <w:pStyle w:val="Abstract"/>
            </w:pPr>
            <w:r w:rsidRPr="007F03ED">
              <w:t>Song</w:t>
            </w:r>
          </w:p>
        </w:tc>
        <w:tc>
          <w:tcPr>
            <w:tcW w:w="1260" w:type="dxa"/>
            <w:noWrap/>
            <w:hideMark/>
          </w:tcPr>
          <w:p w14:paraId="72278FAC" w14:textId="77777777" w:rsidR="007F03ED" w:rsidRPr="007F03ED" w:rsidRDefault="007F03ED" w:rsidP="007F03ED">
            <w:pPr>
              <w:pStyle w:val="Abstract"/>
            </w:pPr>
            <w:r w:rsidRPr="007F03ED">
              <w:t>Rape Me</w:t>
            </w:r>
          </w:p>
        </w:tc>
        <w:tc>
          <w:tcPr>
            <w:tcW w:w="1078" w:type="dxa"/>
            <w:noWrap/>
            <w:hideMark/>
          </w:tcPr>
          <w:p w14:paraId="72BFA6CD" w14:textId="77777777" w:rsidR="007F03ED" w:rsidRPr="007F03ED" w:rsidRDefault="007F03ED" w:rsidP="007F03ED">
            <w:pPr>
              <w:pStyle w:val="Abstract"/>
            </w:pPr>
            <w:r w:rsidRPr="007F03ED">
              <w:t>Artist</w:t>
            </w:r>
          </w:p>
        </w:tc>
        <w:tc>
          <w:tcPr>
            <w:tcW w:w="1258" w:type="dxa"/>
            <w:noWrap/>
            <w:hideMark/>
          </w:tcPr>
          <w:p w14:paraId="3D6F0746" w14:textId="77777777" w:rsidR="007F03ED" w:rsidRPr="007F03ED" w:rsidRDefault="007F03ED" w:rsidP="007F03ED">
            <w:pPr>
              <w:pStyle w:val="Abstract"/>
            </w:pPr>
            <w:r w:rsidRPr="007F03ED">
              <w:t>Nirvana</w:t>
            </w:r>
          </w:p>
        </w:tc>
      </w:tr>
      <w:tr w:rsidR="007F03ED" w:rsidRPr="007F03ED" w14:paraId="56048348" w14:textId="77777777" w:rsidTr="00D15128">
        <w:trPr>
          <w:trHeight w:val="300"/>
        </w:trPr>
        <w:tc>
          <w:tcPr>
            <w:tcW w:w="1077" w:type="dxa"/>
            <w:noWrap/>
            <w:hideMark/>
          </w:tcPr>
          <w:p w14:paraId="5837B2B3" w14:textId="77777777" w:rsidR="007F03ED" w:rsidRPr="007F03ED" w:rsidRDefault="007F03ED" w:rsidP="007F03ED">
            <w:pPr>
              <w:pStyle w:val="Abstract"/>
            </w:pPr>
            <w:r w:rsidRPr="007F03ED">
              <w:t>Song</w:t>
            </w:r>
          </w:p>
        </w:tc>
        <w:tc>
          <w:tcPr>
            <w:tcW w:w="1260" w:type="dxa"/>
            <w:noWrap/>
            <w:hideMark/>
          </w:tcPr>
          <w:p w14:paraId="6BCF707D" w14:textId="77777777" w:rsidR="007F03ED" w:rsidRPr="007F03ED" w:rsidRDefault="007F03ED" w:rsidP="007F03ED">
            <w:pPr>
              <w:pStyle w:val="Abstract"/>
            </w:pPr>
            <w:r w:rsidRPr="007F03ED">
              <w:t>Palavras No Corpo</w:t>
            </w:r>
          </w:p>
        </w:tc>
        <w:tc>
          <w:tcPr>
            <w:tcW w:w="1078" w:type="dxa"/>
            <w:noWrap/>
            <w:hideMark/>
          </w:tcPr>
          <w:p w14:paraId="101B6818" w14:textId="77777777" w:rsidR="007F03ED" w:rsidRPr="007F03ED" w:rsidRDefault="007F03ED" w:rsidP="007F03ED">
            <w:pPr>
              <w:pStyle w:val="Abstract"/>
            </w:pPr>
            <w:r w:rsidRPr="007F03ED">
              <w:t>Artist</w:t>
            </w:r>
          </w:p>
        </w:tc>
        <w:tc>
          <w:tcPr>
            <w:tcW w:w="1258" w:type="dxa"/>
            <w:noWrap/>
            <w:hideMark/>
          </w:tcPr>
          <w:p w14:paraId="06751DCA" w14:textId="77777777" w:rsidR="007F03ED" w:rsidRPr="007F03ED" w:rsidRDefault="007F03ED" w:rsidP="007F03ED">
            <w:pPr>
              <w:pStyle w:val="Abstract"/>
            </w:pPr>
            <w:r w:rsidRPr="007F03ED">
              <w:t>Gal Costa</w:t>
            </w:r>
          </w:p>
        </w:tc>
      </w:tr>
      <w:tr w:rsidR="007F03ED" w:rsidRPr="007F03ED" w14:paraId="4E04B4E6" w14:textId="77777777" w:rsidTr="00D15128">
        <w:trPr>
          <w:trHeight w:val="300"/>
        </w:trPr>
        <w:tc>
          <w:tcPr>
            <w:tcW w:w="1077" w:type="dxa"/>
            <w:noWrap/>
            <w:hideMark/>
          </w:tcPr>
          <w:p w14:paraId="062D4424" w14:textId="77777777" w:rsidR="007F03ED" w:rsidRPr="007F03ED" w:rsidRDefault="007F03ED" w:rsidP="007F03ED">
            <w:pPr>
              <w:pStyle w:val="Abstract"/>
            </w:pPr>
            <w:r w:rsidRPr="007F03ED">
              <w:t>Song</w:t>
            </w:r>
          </w:p>
        </w:tc>
        <w:tc>
          <w:tcPr>
            <w:tcW w:w="1260" w:type="dxa"/>
            <w:noWrap/>
            <w:hideMark/>
          </w:tcPr>
          <w:p w14:paraId="119BCA89" w14:textId="77777777" w:rsidR="007F03ED" w:rsidRPr="007F03ED" w:rsidRDefault="007F03ED" w:rsidP="007F03ED">
            <w:pPr>
              <w:pStyle w:val="Abstract"/>
            </w:pPr>
            <w:r w:rsidRPr="007F03ED">
              <w:t>No One in the World</w:t>
            </w:r>
          </w:p>
        </w:tc>
        <w:tc>
          <w:tcPr>
            <w:tcW w:w="1078" w:type="dxa"/>
            <w:noWrap/>
            <w:hideMark/>
          </w:tcPr>
          <w:p w14:paraId="20B598C0" w14:textId="77777777" w:rsidR="007F03ED" w:rsidRPr="007F03ED" w:rsidRDefault="007F03ED" w:rsidP="007F03ED">
            <w:pPr>
              <w:pStyle w:val="Abstract"/>
            </w:pPr>
            <w:r w:rsidRPr="007F03ED">
              <w:t>Artist</w:t>
            </w:r>
          </w:p>
        </w:tc>
        <w:tc>
          <w:tcPr>
            <w:tcW w:w="1258" w:type="dxa"/>
            <w:noWrap/>
            <w:hideMark/>
          </w:tcPr>
          <w:p w14:paraId="71B1D351" w14:textId="77777777" w:rsidR="007F03ED" w:rsidRPr="007F03ED" w:rsidRDefault="007F03ED" w:rsidP="007F03ED">
            <w:pPr>
              <w:pStyle w:val="Abstract"/>
            </w:pPr>
            <w:r w:rsidRPr="007F03ED">
              <w:t>Anita Baker</w:t>
            </w:r>
          </w:p>
        </w:tc>
      </w:tr>
    </w:tbl>
    <w:p w14:paraId="3FA896FE" w14:textId="77777777" w:rsidR="007F03ED" w:rsidRDefault="007F03ED" w:rsidP="00505DC2">
      <w:pPr>
        <w:pStyle w:val="AckPara"/>
      </w:pPr>
    </w:p>
    <w:p w14:paraId="015D8D01" w14:textId="30D935C4" w:rsidR="00F047DC" w:rsidRDefault="00F047DC" w:rsidP="00505DC2">
      <w:pPr>
        <w:pStyle w:val="AckPara"/>
      </w:pPr>
      <w:r>
        <w:t xml:space="preserve">For the second query </w:t>
      </w:r>
      <w:del w:id="115" w:author="Ruo Li" w:date="2023-11-14T21:41:00Z">
        <w:r w:rsidDel="00C72F68">
          <w:delText>song</w:delText>
        </w:r>
      </w:del>
      <w:ins w:id="116" w:author="Ruo Li" w:date="2023-11-14T21:41:00Z">
        <w:r w:rsidR="00C72F68">
          <w:t>track</w:t>
        </w:r>
      </w:ins>
      <w:r>
        <w:t>, we picked “One” by U2</w:t>
      </w:r>
      <w:ins w:id="117" w:author="Ruo Li" w:date="2023-11-14T21:42:00Z">
        <w:r w:rsidR="00C72F68">
          <w:t xml:space="preserve">. </w:t>
        </w:r>
      </w:ins>
      <w:r>
        <w:t xml:space="preserve"> </w:t>
      </w:r>
      <w:ins w:id="118" w:author="Ruo Li" w:date="2023-11-14T21:42:00Z">
        <w:r w:rsidR="00C72F68">
          <w:rPr>
            <w:rFonts w:hint="eastAsia"/>
          </w:rPr>
          <w:t>T</w:t>
        </w:r>
        <w:r w:rsidR="00C72F68">
          <w:t>he data also includes a</w:t>
        </w:r>
      </w:ins>
      <w:del w:id="119" w:author="Ruo Li" w:date="2023-11-14T21:42:00Z">
        <w:r w:rsidDel="00C72F68">
          <w:delText>which</w:delText>
        </w:r>
      </w:del>
      <w:ins w:id="120" w:author="Ruo Li" w:date="2023-11-14T21:42:00Z">
        <w:r w:rsidR="00C72F68">
          <w:t xml:space="preserve"> cover version of it</w:t>
        </w:r>
      </w:ins>
      <w:del w:id="121" w:author="Ruo Li" w:date="2023-11-14T21:42:00Z">
        <w:r w:rsidDel="00C72F68">
          <w:delText xml:space="preserve"> has been covered</w:delText>
        </w:r>
      </w:del>
      <w:r>
        <w:t xml:space="preserve"> by Mary J. Blige, </w:t>
      </w:r>
      <w:del w:id="122" w:author="Ruo Li" w:date="2023-11-14T21:41:00Z">
        <w:r w:rsidDel="00C72F68">
          <w:delText xml:space="preserve">so it makes sense, that </w:delText>
        </w:r>
      </w:del>
      <w:ins w:id="123" w:author="Ruo Li" w:date="2023-11-14T21:41:00Z">
        <w:r w:rsidR="00C72F68">
          <w:t xml:space="preserve">which </w:t>
        </w:r>
      </w:ins>
      <w:del w:id="124" w:author="Ruo Li" w:date="2023-11-14T21:43:00Z">
        <w:r w:rsidDel="00C72F68">
          <w:delText xml:space="preserve">the cover version </w:delText>
        </w:r>
      </w:del>
      <w:r>
        <w:t xml:space="preserve">appears first in the result set because </w:t>
      </w:r>
      <w:ins w:id="125" w:author="Ruo Li" w:date="2023-11-14T21:43:00Z">
        <w:r w:rsidR="00C72F68">
          <w:t xml:space="preserve">of the identical lyrics. </w:t>
        </w:r>
      </w:ins>
      <w:del w:id="126" w:author="Ruo Li" w:date="2023-11-14T21:43:00Z">
        <w:r w:rsidDel="00C72F68">
          <w:delText>the lyrics are the same. We also have</w:delText>
        </w:r>
        <w:r w:rsidR="004D56E7" w:rsidDel="00C72F68">
          <w:delText xml:space="preserve"> very </w:delText>
        </w:r>
      </w:del>
      <w:ins w:id="127" w:author="Ruo Li" w:date="2023-11-14T21:43:00Z">
        <w:r w:rsidR="00C72F68">
          <w:t xml:space="preserve"> The result also displays a </w:t>
        </w:r>
      </w:ins>
      <w:ins w:id="128" w:author="Ruo Li" w:date="2023-11-14T21:44:00Z">
        <w:r w:rsidR="00C72F68">
          <w:t>diversity</w:t>
        </w:r>
      </w:ins>
      <w:ins w:id="129" w:author="Ruo Li" w:date="2023-11-14T21:43:00Z">
        <w:r w:rsidR="00C72F68">
          <w:t xml:space="preserve"> </w:t>
        </w:r>
      </w:ins>
      <w:ins w:id="130" w:author="Ruo Li" w:date="2023-11-14T21:44:00Z">
        <w:r w:rsidR="00C72F68">
          <w:t>in genre</w:t>
        </w:r>
      </w:ins>
      <w:del w:id="131" w:author="Ruo Li" w:date="2023-11-14T21:44:00Z">
        <w:r w:rsidR="004D56E7" w:rsidDel="00C72F68">
          <w:delText>different genres in this result se</w:delText>
        </w:r>
      </w:del>
      <w:ins w:id="132" w:author="Ruo Li" w:date="2023-11-14T21:44:00Z">
        <w:r w:rsidR="00C72F68">
          <w:t xml:space="preserve">. </w:t>
        </w:r>
      </w:ins>
      <w:del w:id="133" w:author="Ruo Li" w:date="2023-11-14T21:44:00Z">
        <w:r w:rsidR="004D56E7" w:rsidDel="00C72F68">
          <w:delText xml:space="preserve">t, </w:delText>
        </w:r>
      </w:del>
      <w:r w:rsidR="004D56E7">
        <w:t xml:space="preserve">The </w:t>
      </w:r>
      <w:ins w:id="134" w:author="Ruo Li" w:date="2023-11-14T21:44:00Z">
        <w:r w:rsidR="00C72F68">
          <w:t xml:space="preserve">genre of the </w:t>
        </w:r>
      </w:ins>
      <w:r w:rsidR="004D56E7">
        <w:t>query</w:t>
      </w:r>
      <w:ins w:id="135" w:author="Ruo Li" w:date="2023-11-14T21:44:00Z">
        <w:r w:rsidR="00C72F68">
          <w:t xml:space="preserve"> track</w:t>
        </w:r>
      </w:ins>
      <w:del w:id="136" w:author="Ruo Li" w:date="2023-11-14T21:44:00Z">
        <w:r w:rsidR="004D56E7" w:rsidDel="00C72F68">
          <w:delText xml:space="preserve"> song</w:delText>
        </w:r>
      </w:del>
      <w:r w:rsidR="004D56E7">
        <w:t xml:space="preserve"> is</w:t>
      </w:r>
      <w:ins w:id="137" w:author="Ruo Li" w:date="2023-11-14T21:44:00Z">
        <w:r w:rsidR="00C72F68">
          <w:t xml:space="preserve"> best described as</w:t>
        </w:r>
      </w:ins>
      <w:del w:id="138" w:author="Ruo Li" w:date="2023-11-14T21:44:00Z">
        <w:r w:rsidR="004D56E7" w:rsidDel="00C72F68">
          <w:delText xml:space="preserve"> a</w:delText>
        </w:r>
      </w:del>
      <w:r w:rsidR="004D56E7">
        <w:t xml:space="preserve"> </w:t>
      </w:r>
      <w:r w:rsidR="00505DC2">
        <w:t xml:space="preserve">a </w:t>
      </w:r>
      <w:r w:rsidR="004D56E7">
        <w:t>rock ballad,</w:t>
      </w:r>
      <w:ins w:id="139" w:author="Ruo Li" w:date="2023-11-14T21:45:00Z">
        <w:r w:rsidR="00C72F68">
          <w:t xml:space="preserve"> whereas</w:t>
        </w:r>
      </w:ins>
      <w:r w:rsidR="004D56E7">
        <w:t xml:space="preserve"> the</w:t>
      </w:r>
      <w:ins w:id="140" w:author="Ruo Li" w:date="2023-11-14T21:45:00Z">
        <w:r w:rsidR="00C72F68">
          <w:t xml:space="preserve"> genre of the</w:t>
        </w:r>
      </w:ins>
      <w:r w:rsidR="004D56E7">
        <w:t xml:space="preserve"> retrieved songs</w:t>
      </w:r>
      <w:del w:id="141" w:author="Ruo Li" w:date="2023-11-14T21:45:00Z">
        <w:r w:rsidR="004D56E7" w:rsidDel="00C72F68">
          <w:delText xml:space="preserve"> are</w:delText>
        </w:r>
      </w:del>
      <w:ins w:id="142" w:author="Ruo Li" w:date="2023-11-14T21:45:00Z">
        <w:r w:rsidR="00C72F68">
          <w:t xml:space="preserve"> ranges</w:t>
        </w:r>
      </w:ins>
      <w:r w:rsidR="004D56E7">
        <w:t xml:space="preserve"> from the genres R&amp;B, Grunge, EDM and Pop-Rock. There is also one Spanish song in the result. </w:t>
      </w:r>
    </w:p>
    <w:p w14:paraId="7D493D09" w14:textId="77777777" w:rsidR="00F047DC" w:rsidRDefault="00F047DC" w:rsidP="00505DC2">
      <w:pPr>
        <w:pStyle w:val="AckPara"/>
      </w:pPr>
    </w:p>
    <w:p w14:paraId="7CC58ABC" w14:textId="63697EA0" w:rsidR="007F03ED" w:rsidRDefault="007F03ED" w:rsidP="00505DC2">
      <w:pPr>
        <w:pStyle w:val="AckPara"/>
      </w:pPr>
      <w:r>
        <w:t>Query</w:t>
      </w:r>
      <w:ins w:id="143" w:author="Ruo Li" w:date="2023-11-14T22:00:00Z">
        <w:r w:rsidR="00544AEE">
          <w:t xml:space="preserve"> Track</w:t>
        </w:r>
      </w:ins>
      <w:del w:id="144" w:author="Ruo Li" w:date="2023-11-14T22:00:00Z">
        <w:r w:rsidDel="00544AEE">
          <w:delText xml:space="preserve"> Song</w:delText>
        </w:r>
      </w:del>
      <w:r>
        <w:t xml:space="preserve"> 3: </w:t>
      </w:r>
      <w:r w:rsidR="00717018">
        <w:t>Every Christmas by Kelly Clarkson</w:t>
      </w:r>
    </w:p>
    <w:p w14:paraId="0F76C27B" w14:textId="315D1909" w:rsidR="007F03ED" w:rsidRPr="00505DC2" w:rsidRDefault="007F03ED" w:rsidP="00505DC2">
      <w:pPr>
        <w:pStyle w:val="AckPara"/>
      </w:pPr>
      <w:r w:rsidRPr="00505DC2">
        <w:t>Result list:</w:t>
      </w:r>
    </w:p>
    <w:tbl>
      <w:tblPr>
        <w:tblStyle w:val="Grilledutableau"/>
        <w:tblW w:w="0" w:type="auto"/>
        <w:tblLook w:val="04A0" w:firstRow="1" w:lastRow="0" w:firstColumn="1" w:lastColumn="0" w:noHBand="0" w:noVBand="1"/>
      </w:tblPr>
      <w:tblGrid>
        <w:gridCol w:w="597"/>
        <w:gridCol w:w="2312"/>
        <w:gridCol w:w="744"/>
        <w:gridCol w:w="1137"/>
      </w:tblGrid>
      <w:tr w:rsidR="00717018" w:rsidRPr="00717018" w14:paraId="36991AA1" w14:textId="77777777" w:rsidTr="001A2B3F">
        <w:trPr>
          <w:trHeight w:val="300"/>
        </w:trPr>
        <w:tc>
          <w:tcPr>
            <w:tcW w:w="600" w:type="dxa"/>
            <w:noWrap/>
            <w:hideMark/>
          </w:tcPr>
          <w:p w14:paraId="610F173D" w14:textId="77777777" w:rsidR="00717018" w:rsidRPr="00717018" w:rsidRDefault="00717018" w:rsidP="00505DC2">
            <w:pPr>
              <w:pStyle w:val="AckPara"/>
              <w:rPr>
                <w:lang w:val="de-DE"/>
              </w:rPr>
            </w:pPr>
            <w:r w:rsidRPr="00717018">
              <w:t>Song</w:t>
            </w:r>
          </w:p>
        </w:tc>
        <w:tc>
          <w:tcPr>
            <w:tcW w:w="2332" w:type="dxa"/>
            <w:noWrap/>
            <w:hideMark/>
          </w:tcPr>
          <w:p w14:paraId="1AFB59C0" w14:textId="77777777" w:rsidR="00717018" w:rsidRPr="00717018" w:rsidRDefault="00717018" w:rsidP="00505DC2">
            <w:pPr>
              <w:pStyle w:val="AckPara"/>
            </w:pPr>
            <w:r w:rsidRPr="00717018">
              <w:t>Christmas Conga</w:t>
            </w:r>
          </w:p>
        </w:tc>
        <w:tc>
          <w:tcPr>
            <w:tcW w:w="749" w:type="dxa"/>
            <w:noWrap/>
            <w:hideMark/>
          </w:tcPr>
          <w:p w14:paraId="37AEE561" w14:textId="77777777" w:rsidR="00717018" w:rsidRPr="00717018" w:rsidRDefault="00717018" w:rsidP="00505DC2">
            <w:pPr>
              <w:pStyle w:val="AckPara"/>
            </w:pPr>
            <w:r w:rsidRPr="00717018">
              <w:t>Artist</w:t>
            </w:r>
          </w:p>
        </w:tc>
        <w:tc>
          <w:tcPr>
            <w:tcW w:w="1109" w:type="dxa"/>
            <w:noWrap/>
            <w:hideMark/>
          </w:tcPr>
          <w:p w14:paraId="4BA290C8" w14:textId="77777777" w:rsidR="00717018" w:rsidRPr="00717018" w:rsidRDefault="00717018" w:rsidP="00505DC2">
            <w:pPr>
              <w:pStyle w:val="AckPara"/>
            </w:pPr>
            <w:r w:rsidRPr="00717018">
              <w:t>Cyndi Lauper</w:t>
            </w:r>
          </w:p>
        </w:tc>
      </w:tr>
      <w:tr w:rsidR="00717018" w:rsidRPr="00717018" w14:paraId="5DD6B767" w14:textId="77777777" w:rsidTr="001A2B3F">
        <w:trPr>
          <w:trHeight w:val="300"/>
        </w:trPr>
        <w:tc>
          <w:tcPr>
            <w:tcW w:w="600" w:type="dxa"/>
            <w:noWrap/>
            <w:hideMark/>
          </w:tcPr>
          <w:p w14:paraId="2A9F6164" w14:textId="77777777" w:rsidR="00717018" w:rsidRPr="00717018" w:rsidRDefault="00717018" w:rsidP="00505DC2">
            <w:pPr>
              <w:pStyle w:val="AckPara"/>
            </w:pPr>
            <w:r w:rsidRPr="00717018">
              <w:t>Song</w:t>
            </w:r>
          </w:p>
        </w:tc>
        <w:tc>
          <w:tcPr>
            <w:tcW w:w="2332" w:type="dxa"/>
            <w:noWrap/>
            <w:hideMark/>
          </w:tcPr>
          <w:p w14:paraId="3F67F712" w14:textId="77777777" w:rsidR="00717018" w:rsidRPr="00717018" w:rsidRDefault="00717018" w:rsidP="00505DC2">
            <w:pPr>
              <w:pStyle w:val="AckPara"/>
            </w:pPr>
            <w:r w:rsidRPr="00717018">
              <w:t>Three Ships</w:t>
            </w:r>
          </w:p>
        </w:tc>
        <w:tc>
          <w:tcPr>
            <w:tcW w:w="749" w:type="dxa"/>
            <w:noWrap/>
            <w:hideMark/>
          </w:tcPr>
          <w:p w14:paraId="127E3ACB" w14:textId="77777777" w:rsidR="00717018" w:rsidRPr="00717018" w:rsidRDefault="00717018" w:rsidP="00505DC2">
            <w:pPr>
              <w:pStyle w:val="AckPara"/>
            </w:pPr>
            <w:r w:rsidRPr="00717018">
              <w:t>Artist</w:t>
            </w:r>
          </w:p>
        </w:tc>
        <w:tc>
          <w:tcPr>
            <w:tcW w:w="1109" w:type="dxa"/>
            <w:noWrap/>
            <w:hideMark/>
          </w:tcPr>
          <w:p w14:paraId="0FA23BA4" w14:textId="77777777" w:rsidR="00717018" w:rsidRPr="00717018" w:rsidRDefault="00717018" w:rsidP="00505DC2">
            <w:pPr>
              <w:pStyle w:val="AckPara"/>
            </w:pPr>
            <w:r w:rsidRPr="00717018">
              <w:t>Cyndi Lauper</w:t>
            </w:r>
          </w:p>
        </w:tc>
      </w:tr>
      <w:tr w:rsidR="00717018" w:rsidRPr="00717018" w14:paraId="4D897C48" w14:textId="77777777" w:rsidTr="001A2B3F">
        <w:trPr>
          <w:trHeight w:val="300"/>
        </w:trPr>
        <w:tc>
          <w:tcPr>
            <w:tcW w:w="600" w:type="dxa"/>
            <w:noWrap/>
            <w:hideMark/>
          </w:tcPr>
          <w:p w14:paraId="1146C66F" w14:textId="77777777" w:rsidR="00717018" w:rsidRPr="00717018" w:rsidRDefault="00717018" w:rsidP="00505DC2">
            <w:pPr>
              <w:pStyle w:val="AckPara"/>
            </w:pPr>
            <w:r w:rsidRPr="00717018">
              <w:t>Song</w:t>
            </w:r>
          </w:p>
        </w:tc>
        <w:tc>
          <w:tcPr>
            <w:tcW w:w="2332" w:type="dxa"/>
            <w:noWrap/>
            <w:hideMark/>
          </w:tcPr>
          <w:p w14:paraId="633745E5" w14:textId="77777777" w:rsidR="00717018" w:rsidRPr="00717018" w:rsidRDefault="00717018" w:rsidP="00505DC2">
            <w:pPr>
              <w:pStyle w:val="AckPara"/>
            </w:pPr>
            <w:r w:rsidRPr="00717018">
              <w:t>Hellhound On My Trail</w:t>
            </w:r>
          </w:p>
        </w:tc>
        <w:tc>
          <w:tcPr>
            <w:tcW w:w="749" w:type="dxa"/>
            <w:noWrap/>
            <w:hideMark/>
          </w:tcPr>
          <w:p w14:paraId="5A815D86" w14:textId="77777777" w:rsidR="00717018" w:rsidRPr="00717018" w:rsidRDefault="00717018" w:rsidP="00505DC2">
            <w:pPr>
              <w:pStyle w:val="AckPara"/>
            </w:pPr>
            <w:r w:rsidRPr="00717018">
              <w:t>Artist</w:t>
            </w:r>
          </w:p>
        </w:tc>
        <w:tc>
          <w:tcPr>
            <w:tcW w:w="1109" w:type="dxa"/>
            <w:noWrap/>
            <w:hideMark/>
          </w:tcPr>
          <w:p w14:paraId="2FEDB6C5" w14:textId="77777777" w:rsidR="00717018" w:rsidRPr="00717018" w:rsidRDefault="00717018" w:rsidP="00505DC2">
            <w:pPr>
              <w:pStyle w:val="AckPara"/>
            </w:pPr>
            <w:r w:rsidRPr="00717018">
              <w:t>Robert Johnson</w:t>
            </w:r>
          </w:p>
        </w:tc>
      </w:tr>
      <w:tr w:rsidR="00717018" w:rsidRPr="00717018" w14:paraId="046F82B1" w14:textId="77777777" w:rsidTr="001A2B3F">
        <w:trPr>
          <w:trHeight w:val="300"/>
        </w:trPr>
        <w:tc>
          <w:tcPr>
            <w:tcW w:w="600" w:type="dxa"/>
            <w:noWrap/>
            <w:hideMark/>
          </w:tcPr>
          <w:p w14:paraId="2E71B265" w14:textId="77777777" w:rsidR="00717018" w:rsidRPr="00717018" w:rsidRDefault="00717018" w:rsidP="00505DC2">
            <w:pPr>
              <w:pStyle w:val="AckPara"/>
            </w:pPr>
            <w:r w:rsidRPr="00717018">
              <w:t>Song</w:t>
            </w:r>
          </w:p>
        </w:tc>
        <w:tc>
          <w:tcPr>
            <w:tcW w:w="2332" w:type="dxa"/>
            <w:noWrap/>
            <w:hideMark/>
          </w:tcPr>
          <w:p w14:paraId="5AD5972B" w14:textId="77777777" w:rsidR="00717018" w:rsidRPr="00717018" w:rsidRDefault="00717018" w:rsidP="00505DC2">
            <w:pPr>
              <w:pStyle w:val="AckPara"/>
            </w:pPr>
            <w:r w:rsidRPr="00717018">
              <w:t>St. Patrick's Day</w:t>
            </w:r>
          </w:p>
        </w:tc>
        <w:tc>
          <w:tcPr>
            <w:tcW w:w="749" w:type="dxa"/>
            <w:noWrap/>
            <w:hideMark/>
          </w:tcPr>
          <w:p w14:paraId="4F153B97" w14:textId="77777777" w:rsidR="00717018" w:rsidRPr="00717018" w:rsidRDefault="00717018" w:rsidP="00505DC2">
            <w:pPr>
              <w:pStyle w:val="AckPara"/>
            </w:pPr>
            <w:r w:rsidRPr="00717018">
              <w:t>Artist</w:t>
            </w:r>
          </w:p>
        </w:tc>
        <w:tc>
          <w:tcPr>
            <w:tcW w:w="1109" w:type="dxa"/>
            <w:noWrap/>
            <w:hideMark/>
          </w:tcPr>
          <w:p w14:paraId="7C9BEA11" w14:textId="77777777" w:rsidR="00717018" w:rsidRPr="00717018" w:rsidRDefault="00717018" w:rsidP="00505DC2">
            <w:pPr>
              <w:pStyle w:val="AckPara"/>
            </w:pPr>
            <w:r w:rsidRPr="00717018">
              <w:t>John Mayer</w:t>
            </w:r>
          </w:p>
        </w:tc>
      </w:tr>
      <w:tr w:rsidR="00717018" w:rsidRPr="00717018" w14:paraId="347012C5" w14:textId="77777777" w:rsidTr="001A2B3F">
        <w:trPr>
          <w:trHeight w:val="300"/>
        </w:trPr>
        <w:tc>
          <w:tcPr>
            <w:tcW w:w="600" w:type="dxa"/>
            <w:noWrap/>
            <w:hideMark/>
          </w:tcPr>
          <w:p w14:paraId="44F58529" w14:textId="77777777" w:rsidR="00717018" w:rsidRPr="00717018" w:rsidRDefault="00717018" w:rsidP="00505DC2">
            <w:pPr>
              <w:pStyle w:val="AckPara"/>
            </w:pPr>
            <w:r w:rsidRPr="00717018">
              <w:t>Song</w:t>
            </w:r>
          </w:p>
        </w:tc>
        <w:tc>
          <w:tcPr>
            <w:tcW w:w="2332" w:type="dxa"/>
            <w:noWrap/>
            <w:hideMark/>
          </w:tcPr>
          <w:p w14:paraId="1A024CF7" w14:textId="77777777" w:rsidR="00717018" w:rsidRPr="00717018" w:rsidRDefault="00717018" w:rsidP="00505DC2">
            <w:pPr>
              <w:pStyle w:val="AckPara"/>
            </w:pPr>
            <w:r w:rsidRPr="00717018">
              <w:t>Last Christmas</w:t>
            </w:r>
          </w:p>
        </w:tc>
        <w:tc>
          <w:tcPr>
            <w:tcW w:w="749" w:type="dxa"/>
            <w:noWrap/>
            <w:hideMark/>
          </w:tcPr>
          <w:p w14:paraId="654F55C0" w14:textId="77777777" w:rsidR="00717018" w:rsidRPr="00717018" w:rsidRDefault="00717018" w:rsidP="00505DC2">
            <w:pPr>
              <w:pStyle w:val="AckPara"/>
            </w:pPr>
            <w:r w:rsidRPr="00717018">
              <w:t>Artist</w:t>
            </w:r>
          </w:p>
        </w:tc>
        <w:tc>
          <w:tcPr>
            <w:tcW w:w="1109" w:type="dxa"/>
            <w:noWrap/>
            <w:hideMark/>
          </w:tcPr>
          <w:p w14:paraId="2F99A588" w14:textId="77777777" w:rsidR="00717018" w:rsidRPr="00717018" w:rsidRDefault="00717018" w:rsidP="00505DC2">
            <w:pPr>
              <w:pStyle w:val="AckPara"/>
            </w:pPr>
            <w:r w:rsidRPr="00717018">
              <w:t>Carly Rae Jepsen</w:t>
            </w:r>
          </w:p>
        </w:tc>
      </w:tr>
      <w:tr w:rsidR="00717018" w:rsidRPr="00717018" w14:paraId="33B45324" w14:textId="77777777" w:rsidTr="001A2B3F">
        <w:trPr>
          <w:trHeight w:val="300"/>
        </w:trPr>
        <w:tc>
          <w:tcPr>
            <w:tcW w:w="600" w:type="dxa"/>
            <w:noWrap/>
            <w:hideMark/>
          </w:tcPr>
          <w:p w14:paraId="4A8CEA87" w14:textId="77777777" w:rsidR="00717018" w:rsidRPr="00717018" w:rsidRDefault="00717018" w:rsidP="00505DC2">
            <w:pPr>
              <w:pStyle w:val="AckPara"/>
            </w:pPr>
            <w:r w:rsidRPr="00717018">
              <w:t>Song</w:t>
            </w:r>
          </w:p>
        </w:tc>
        <w:tc>
          <w:tcPr>
            <w:tcW w:w="2332" w:type="dxa"/>
            <w:noWrap/>
            <w:hideMark/>
          </w:tcPr>
          <w:p w14:paraId="1B0E2A84" w14:textId="77777777" w:rsidR="00717018" w:rsidRPr="00717018" w:rsidRDefault="00717018" w:rsidP="00505DC2">
            <w:pPr>
              <w:pStyle w:val="AckPara"/>
            </w:pPr>
            <w:r w:rsidRPr="00717018">
              <w:t>My Only Wish (This Year)</w:t>
            </w:r>
          </w:p>
        </w:tc>
        <w:tc>
          <w:tcPr>
            <w:tcW w:w="749" w:type="dxa"/>
            <w:noWrap/>
            <w:hideMark/>
          </w:tcPr>
          <w:p w14:paraId="0981CBE5" w14:textId="77777777" w:rsidR="00717018" w:rsidRPr="00717018" w:rsidRDefault="00717018" w:rsidP="00505DC2">
            <w:pPr>
              <w:pStyle w:val="AckPara"/>
            </w:pPr>
            <w:r w:rsidRPr="00717018">
              <w:t>Artist</w:t>
            </w:r>
          </w:p>
        </w:tc>
        <w:tc>
          <w:tcPr>
            <w:tcW w:w="1109" w:type="dxa"/>
            <w:noWrap/>
            <w:hideMark/>
          </w:tcPr>
          <w:p w14:paraId="5377BDAC" w14:textId="77777777" w:rsidR="00717018" w:rsidRPr="00717018" w:rsidRDefault="00717018" w:rsidP="00505DC2">
            <w:pPr>
              <w:pStyle w:val="AckPara"/>
            </w:pPr>
            <w:r w:rsidRPr="00717018">
              <w:t>Britney Spears</w:t>
            </w:r>
          </w:p>
        </w:tc>
      </w:tr>
      <w:tr w:rsidR="00717018" w:rsidRPr="00717018" w14:paraId="16DB0797" w14:textId="77777777" w:rsidTr="001A2B3F">
        <w:trPr>
          <w:trHeight w:val="300"/>
        </w:trPr>
        <w:tc>
          <w:tcPr>
            <w:tcW w:w="600" w:type="dxa"/>
            <w:noWrap/>
            <w:hideMark/>
          </w:tcPr>
          <w:p w14:paraId="27E655E2" w14:textId="77777777" w:rsidR="00717018" w:rsidRPr="00717018" w:rsidRDefault="00717018" w:rsidP="00505DC2">
            <w:pPr>
              <w:pStyle w:val="AckPara"/>
            </w:pPr>
            <w:r w:rsidRPr="00717018">
              <w:t>Song</w:t>
            </w:r>
          </w:p>
        </w:tc>
        <w:tc>
          <w:tcPr>
            <w:tcW w:w="2332" w:type="dxa"/>
            <w:noWrap/>
            <w:hideMark/>
          </w:tcPr>
          <w:p w14:paraId="4A7995B8" w14:textId="77777777" w:rsidR="00717018" w:rsidRPr="00717018" w:rsidRDefault="00717018" w:rsidP="00505DC2">
            <w:pPr>
              <w:pStyle w:val="AckPara"/>
            </w:pPr>
            <w:r w:rsidRPr="00717018">
              <w:t>Christmas Vacation</w:t>
            </w:r>
          </w:p>
        </w:tc>
        <w:tc>
          <w:tcPr>
            <w:tcW w:w="749" w:type="dxa"/>
            <w:noWrap/>
            <w:hideMark/>
          </w:tcPr>
          <w:p w14:paraId="35718CC9" w14:textId="77777777" w:rsidR="00717018" w:rsidRPr="00717018" w:rsidRDefault="00717018" w:rsidP="00505DC2">
            <w:pPr>
              <w:pStyle w:val="AckPara"/>
            </w:pPr>
            <w:r w:rsidRPr="00717018">
              <w:t>Artist</w:t>
            </w:r>
          </w:p>
        </w:tc>
        <w:tc>
          <w:tcPr>
            <w:tcW w:w="1109" w:type="dxa"/>
            <w:noWrap/>
            <w:hideMark/>
          </w:tcPr>
          <w:p w14:paraId="6032C5CC" w14:textId="77777777" w:rsidR="00717018" w:rsidRPr="00717018" w:rsidRDefault="00717018" w:rsidP="00505DC2">
            <w:pPr>
              <w:pStyle w:val="AckPara"/>
            </w:pPr>
            <w:r w:rsidRPr="00717018">
              <w:t>Descendents</w:t>
            </w:r>
          </w:p>
        </w:tc>
      </w:tr>
      <w:tr w:rsidR="00717018" w:rsidRPr="00717018" w14:paraId="0F041C94" w14:textId="77777777" w:rsidTr="001A2B3F">
        <w:trPr>
          <w:trHeight w:val="300"/>
        </w:trPr>
        <w:tc>
          <w:tcPr>
            <w:tcW w:w="600" w:type="dxa"/>
            <w:noWrap/>
            <w:hideMark/>
          </w:tcPr>
          <w:p w14:paraId="6BBEF595" w14:textId="77777777" w:rsidR="00717018" w:rsidRPr="00717018" w:rsidRDefault="00717018" w:rsidP="00505DC2">
            <w:pPr>
              <w:pStyle w:val="AckPara"/>
            </w:pPr>
            <w:r w:rsidRPr="00717018">
              <w:t>Song</w:t>
            </w:r>
          </w:p>
        </w:tc>
        <w:tc>
          <w:tcPr>
            <w:tcW w:w="2332" w:type="dxa"/>
            <w:noWrap/>
            <w:hideMark/>
          </w:tcPr>
          <w:p w14:paraId="17E04B25" w14:textId="77777777" w:rsidR="00717018" w:rsidRPr="00717018" w:rsidRDefault="00717018" w:rsidP="00505DC2">
            <w:pPr>
              <w:pStyle w:val="AckPara"/>
            </w:pPr>
            <w:r w:rsidRPr="00717018">
              <w:t>Last Christmas - Studio Version</w:t>
            </w:r>
          </w:p>
        </w:tc>
        <w:tc>
          <w:tcPr>
            <w:tcW w:w="749" w:type="dxa"/>
            <w:noWrap/>
            <w:hideMark/>
          </w:tcPr>
          <w:p w14:paraId="12AF8138" w14:textId="77777777" w:rsidR="00717018" w:rsidRPr="00717018" w:rsidRDefault="00717018" w:rsidP="00505DC2">
            <w:pPr>
              <w:pStyle w:val="AckPara"/>
            </w:pPr>
            <w:r w:rsidRPr="00717018">
              <w:t>Artist</w:t>
            </w:r>
          </w:p>
        </w:tc>
        <w:tc>
          <w:tcPr>
            <w:tcW w:w="1109" w:type="dxa"/>
            <w:noWrap/>
            <w:hideMark/>
          </w:tcPr>
          <w:p w14:paraId="71FCEC5A" w14:textId="77777777" w:rsidR="00717018" w:rsidRPr="00717018" w:rsidRDefault="00717018" w:rsidP="00505DC2">
            <w:pPr>
              <w:pStyle w:val="AckPara"/>
            </w:pPr>
            <w:r w:rsidRPr="00717018">
              <w:t>Jimmy Eat World</w:t>
            </w:r>
          </w:p>
        </w:tc>
      </w:tr>
      <w:tr w:rsidR="00717018" w:rsidRPr="00717018" w14:paraId="100396AC" w14:textId="77777777" w:rsidTr="001A2B3F">
        <w:trPr>
          <w:trHeight w:val="300"/>
        </w:trPr>
        <w:tc>
          <w:tcPr>
            <w:tcW w:w="600" w:type="dxa"/>
            <w:noWrap/>
            <w:hideMark/>
          </w:tcPr>
          <w:p w14:paraId="2BC91230" w14:textId="77777777" w:rsidR="00717018" w:rsidRPr="00717018" w:rsidRDefault="00717018" w:rsidP="00505DC2">
            <w:pPr>
              <w:pStyle w:val="AckPara"/>
            </w:pPr>
            <w:r w:rsidRPr="00717018">
              <w:t>Song</w:t>
            </w:r>
          </w:p>
        </w:tc>
        <w:tc>
          <w:tcPr>
            <w:tcW w:w="2332" w:type="dxa"/>
            <w:noWrap/>
            <w:hideMark/>
          </w:tcPr>
          <w:p w14:paraId="5BCB8CA9" w14:textId="77777777" w:rsidR="00717018" w:rsidRPr="00717018" w:rsidRDefault="00717018" w:rsidP="00505DC2">
            <w:pPr>
              <w:pStyle w:val="AckPara"/>
            </w:pPr>
            <w:r w:rsidRPr="00717018">
              <w:t>The Christmas Song (Merry Christmas To You)</w:t>
            </w:r>
          </w:p>
        </w:tc>
        <w:tc>
          <w:tcPr>
            <w:tcW w:w="749" w:type="dxa"/>
            <w:noWrap/>
            <w:hideMark/>
          </w:tcPr>
          <w:p w14:paraId="2AE00557" w14:textId="77777777" w:rsidR="00717018" w:rsidRPr="00717018" w:rsidRDefault="00717018" w:rsidP="00505DC2">
            <w:pPr>
              <w:pStyle w:val="AckPara"/>
            </w:pPr>
            <w:r w:rsidRPr="00717018">
              <w:t>Artist</w:t>
            </w:r>
          </w:p>
        </w:tc>
        <w:tc>
          <w:tcPr>
            <w:tcW w:w="1109" w:type="dxa"/>
            <w:noWrap/>
            <w:hideMark/>
          </w:tcPr>
          <w:p w14:paraId="6F399B31" w14:textId="77777777" w:rsidR="00717018" w:rsidRPr="00717018" w:rsidRDefault="00717018" w:rsidP="00505DC2">
            <w:pPr>
              <w:pStyle w:val="AckPara"/>
            </w:pPr>
            <w:r w:rsidRPr="00717018">
              <w:t>Nat King Cole</w:t>
            </w:r>
          </w:p>
        </w:tc>
      </w:tr>
      <w:tr w:rsidR="00717018" w:rsidRPr="00717018" w14:paraId="029C2AB3" w14:textId="77777777" w:rsidTr="001A2B3F">
        <w:trPr>
          <w:trHeight w:val="300"/>
        </w:trPr>
        <w:tc>
          <w:tcPr>
            <w:tcW w:w="600" w:type="dxa"/>
            <w:noWrap/>
            <w:hideMark/>
          </w:tcPr>
          <w:p w14:paraId="74B7FF4D" w14:textId="77777777" w:rsidR="00717018" w:rsidRPr="00717018" w:rsidRDefault="00717018" w:rsidP="00505DC2">
            <w:pPr>
              <w:pStyle w:val="AckPara"/>
            </w:pPr>
            <w:r w:rsidRPr="00717018">
              <w:t>Song</w:t>
            </w:r>
          </w:p>
        </w:tc>
        <w:tc>
          <w:tcPr>
            <w:tcW w:w="2332" w:type="dxa"/>
            <w:noWrap/>
            <w:hideMark/>
          </w:tcPr>
          <w:p w14:paraId="51CA1D5D" w14:textId="77777777" w:rsidR="00717018" w:rsidRPr="00717018" w:rsidRDefault="00717018" w:rsidP="00505DC2">
            <w:pPr>
              <w:pStyle w:val="AckPara"/>
            </w:pPr>
            <w:r w:rsidRPr="00717018">
              <w:t>I Shut Doors and Windows</w:t>
            </w:r>
          </w:p>
        </w:tc>
        <w:tc>
          <w:tcPr>
            <w:tcW w:w="749" w:type="dxa"/>
            <w:noWrap/>
            <w:hideMark/>
          </w:tcPr>
          <w:p w14:paraId="51D5644E" w14:textId="77777777" w:rsidR="00717018" w:rsidRPr="00717018" w:rsidRDefault="00717018" w:rsidP="00505DC2">
            <w:pPr>
              <w:pStyle w:val="AckPara"/>
            </w:pPr>
            <w:r w:rsidRPr="00717018">
              <w:t>Artist</w:t>
            </w:r>
          </w:p>
        </w:tc>
        <w:tc>
          <w:tcPr>
            <w:tcW w:w="1109" w:type="dxa"/>
            <w:noWrap/>
            <w:hideMark/>
          </w:tcPr>
          <w:p w14:paraId="0275F748" w14:textId="77777777" w:rsidR="00717018" w:rsidRPr="00717018" w:rsidRDefault="00717018" w:rsidP="00505DC2">
            <w:pPr>
              <w:pStyle w:val="AckPara"/>
            </w:pPr>
            <w:r w:rsidRPr="00717018">
              <w:t>September Malevolence</w:t>
            </w:r>
          </w:p>
        </w:tc>
      </w:tr>
    </w:tbl>
    <w:p w14:paraId="2EEBF0C2" w14:textId="77777777" w:rsidR="007F03ED" w:rsidRDefault="007F03ED" w:rsidP="00505DC2">
      <w:pPr>
        <w:pStyle w:val="AckPara"/>
      </w:pPr>
    </w:p>
    <w:p w14:paraId="254FB116" w14:textId="34E86526" w:rsidR="00717018" w:rsidRDefault="00717018" w:rsidP="00505DC2">
      <w:pPr>
        <w:pStyle w:val="AckPara"/>
      </w:pPr>
      <w:r>
        <w:t>For the third query</w:t>
      </w:r>
      <w:ins w:id="145" w:author="Ruo Li" w:date="2023-11-14T21:45:00Z">
        <w:r w:rsidR="00C72F68">
          <w:t>,</w:t>
        </w:r>
      </w:ins>
      <w:r>
        <w:t xml:space="preserve"> we</w:t>
      </w:r>
      <w:del w:id="146" w:author="Ruo Li" w:date="2023-11-14T21:45:00Z">
        <w:r w:rsidDel="00C72F68">
          <w:delText xml:space="preserve"> wanted to</w:delText>
        </w:r>
      </w:del>
      <w:r>
        <w:t xml:space="preserve"> analyze</w:t>
      </w:r>
      <w:ins w:id="147" w:author="Ruo Li" w:date="2023-11-14T21:45:00Z">
        <w:r w:rsidR="00C72F68">
          <w:t>d</w:t>
        </w:r>
      </w:ins>
      <w:r>
        <w:t xml:space="preserve"> a Christmas song because Christmas songs usually </w:t>
      </w:r>
      <w:del w:id="148" w:author="Ruo Li" w:date="2023-11-14T21:47:00Z">
        <w:r w:rsidDel="00C72F68">
          <w:delText xml:space="preserve">have </w:delText>
        </w:r>
      </w:del>
      <w:ins w:id="149" w:author="Ruo Li" w:date="2023-11-14T21:47:00Z">
        <w:r w:rsidR="00C72F68">
          <w:t>contain</w:t>
        </w:r>
      </w:ins>
      <w:del w:id="150" w:author="Ruo Li" w:date="2023-11-14T21:47:00Z">
        <w:r w:rsidDel="00C72F68">
          <w:delText>some</w:delText>
        </w:r>
      </w:del>
      <w:r>
        <w:t xml:space="preserve"> </w:t>
      </w:r>
      <w:del w:id="151" w:author="Ruo Li" w:date="2023-11-14T21:47:00Z">
        <w:r w:rsidDel="00C72F68">
          <w:delText xml:space="preserve">specific </w:delText>
        </w:r>
      </w:del>
      <w:ins w:id="152" w:author="Ruo Li" w:date="2023-11-14T21:47:00Z">
        <w:r w:rsidR="00C72F68">
          <w:t xml:space="preserve">recurring </w:t>
        </w:r>
      </w:ins>
      <w:del w:id="153" w:author="Ruo Li" w:date="2023-11-14T21:47:00Z">
        <w:r w:rsidDel="00C72F68">
          <w:delText xml:space="preserve">words </w:delText>
        </w:r>
      </w:del>
      <w:ins w:id="154" w:author="Ruo Li" w:date="2023-11-14T21:47:00Z">
        <w:r w:rsidR="00C72F68">
          <w:t xml:space="preserve">tokens </w:t>
        </w:r>
      </w:ins>
      <w:del w:id="155" w:author="Ruo Li" w:date="2023-11-14T21:47:00Z">
        <w:r w:rsidDel="00C72F68">
          <w:delText xml:space="preserve">that are often used </w:delText>
        </w:r>
      </w:del>
      <w:r>
        <w:t>in the lyrics</w:t>
      </w:r>
      <w:ins w:id="156" w:author="Ruo Li" w:date="2023-11-14T21:47:00Z">
        <w:r w:rsidR="00C72F68">
          <w:t>,</w:t>
        </w:r>
      </w:ins>
      <w:r>
        <w:t xml:space="preserve"> for example</w:t>
      </w:r>
      <w:ins w:id="157" w:author="Ruo Li" w:date="2023-11-14T21:47:00Z">
        <w:r w:rsidR="00C72F68">
          <w:t>,</w:t>
        </w:r>
      </w:ins>
      <w:r>
        <w:t xml:space="preserve"> the</w:t>
      </w:r>
      <w:ins w:id="158" w:author="Ruo Li" w:date="2023-11-14T21:47:00Z">
        <w:r w:rsidR="00C72F68">
          <w:t xml:space="preserve"> token</w:t>
        </w:r>
      </w:ins>
      <w:del w:id="159" w:author="Ruo Li" w:date="2023-11-14T21:47:00Z">
        <w:r w:rsidDel="00C72F68">
          <w:delText xml:space="preserve"> word</w:delText>
        </w:r>
      </w:del>
      <w:r>
        <w:t xml:space="preserve">s </w:t>
      </w:r>
      <w:ins w:id="160" w:author="Ruo Li" w:date="2023-11-14T21:47:00Z">
        <w:r w:rsidR="00C72F68">
          <w:t>“</w:t>
        </w:r>
      </w:ins>
      <w:r>
        <w:t>year</w:t>
      </w:r>
      <w:ins w:id="161" w:author="Ruo Li" w:date="2023-11-14T21:47:00Z">
        <w:r w:rsidR="00C72F68">
          <w:t>”</w:t>
        </w:r>
      </w:ins>
      <w:r w:rsidR="00F047DC">
        <w:t xml:space="preserve">, </w:t>
      </w:r>
      <w:ins w:id="162" w:author="Ruo Li" w:date="2023-11-14T21:47:00Z">
        <w:r w:rsidR="00C72F68">
          <w:t>“</w:t>
        </w:r>
      </w:ins>
      <w:r w:rsidR="00F047DC">
        <w:t>wish</w:t>
      </w:r>
      <w:ins w:id="163" w:author="Ruo Li" w:date="2023-11-14T21:47:00Z">
        <w:r w:rsidR="00C72F68">
          <w:t>”</w:t>
        </w:r>
      </w:ins>
      <w:r w:rsidR="00F047DC">
        <w:t xml:space="preserve"> or </w:t>
      </w:r>
      <w:ins w:id="164" w:author="Ruo Li" w:date="2023-11-14T21:47:00Z">
        <w:r w:rsidR="00C72F68">
          <w:t>“</w:t>
        </w:r>
      </w:ins>
      <w:r w:rsidR="00F047DC">
        <w:t>mistletoe</w:t>
      </w:r>
      <w:ins w:id="165" w:author="Ruo Li" w:date="2023-11-14T21:47:00Z">
        <w:r w:rsidR="00C72F68">
          <w:t>”</w:t>
        </w:r>
      </w:ins>
      <w:r w:rsidR="00505DC2">
        <w:t xml:space="preserve">. </w:t>
      </w:r>
      <w:del w:id="166" w:author="Ruo Li" w:date="2023-11-14T21:47:00Z">
        <w:r w:rsidDel="00C72F68">
          <w:delText xml:space="preserve">. </w:delText>
        </w:r>
      </w:del>
      <w:r w:rsidR="00C83008">
        <w:t>As we can see in the result</w:t>
      </w:r>
      <w:del w:id="167" w:author="Ruo Li" w:date="2023-11-14T21:48:00Z">
        <w:r w:rsidR="00C83008" w:rsidDel="00C72F68">
          <w:delText xml:space="preserve"> list</w:delText>
        </w:r>
      </w:del>
      <w:r w:rsidR="00C83008">
        <w:t xml:space="preserve">, we retrieved </w:t>
      </w:r>
      <w:r w:rsidR="00F047DC">
        <w:t xml:space="preserve">9 Christmas songs and </w:t>
      </w:r>
      <w:r w:rsidR="00505DC2">
        <w:t>one</w:t>
      </w:r>
      <w:del w:id="168" w:author="Ruo Li" w:date="2023-11-14T21:48:00Z">
        <w:r w:rsidR="00F047DC" w:rsidDel="00C72F68">
          <w:delText xml:space="preserve"> other</w:delText>
        </w:r>
      </w:del>
      <w:r w:rsidR="00F047DC">
        <w:t xml:space="preserve"> song</w:t>
      </w:r>
      <w:ins w:id="169" w:author="Ruo Li" w:date="2023-11-14T21:48:00Z">
        <w:r w:rsidR="00C72F68">
          <w:t xml:space="preserve"> </w:t>
        </w:r>
      </w:ins>
      <w:r w:rsidR="00505DC2">
        <w:t>with</w:t>
      </w:r>
      <w:ins w:id="170" w:author="Ruo Li" w:date="2023-11-14T21:48:00Z">
        <w:r w:rsidR="00C72F68">
          <w:t xml:space="preserve"> </w:t>
        </w:r>
      </w:ins>
      <w:r w:rsidR="00505DC2">
        <w:t xml:space="preserve">a </w:t>
      </w:r>
      <w:ins w:id="171" w:author="Ruo Li" w:date="2023-11-14T21:48:00Z">
        <w:r w:rsidR="00C72F68">
          <w:t>different theme</w:t>
        </w:r>
      </w:ins>
      <w:r w:rsidR="004D56E7">
        <w:t xml:space="preserve">. The </w:t>
      </w:r>
      <w:r w:rsidR="002020F5">
        <w:t>s</w:t>
      </w:r>
      <w:r w:rsidR="004D56E7">
        <w:t>ong</w:t>
      </w:r>
      <w:ins w:id="172" w:author="Ruo Li" w:date="2023-11-14T21:48:00Z">
        <w:r w:rsidR="00C72F68">
          <w:t xml:space="preserve"> </w:t>
        </w:r>
      </w:ins>
      <w:r w:rsidR="00F047DC">
        <w:t>“I Shut Doors and Windows”</w:t>
      </w:r>
      <w:r w:rsidR="004D56E7">
        <w:t xml:space="preserve"> by </w:t>
      </w:r>
      <w:r w:rsidR="004D56E7" w:rsidRPr="00717018">
        <w:t>September Malevolence</w:t>
      </w:r>
      <w:r w:rsidR="004D56E7">
        <w:t xml:space="preserve"> </w:t>
      </w:r>
      <w:ins w:id="173" w:author="Ruo Li" w:date="2023-11-14T21:48:00Z">
        <w:r w:rsidR="00C72F68">
          <w:t xml:space="preserve">could not </w:t>
        </w:r>
        <w:r w:rsidR="00544AEE">
          <w:t>be descr</w:t>
        </w:r>
      </w:ins>
      <w:ins w:id="174" w:author="Ruo Li" w:date="2023-11-14T21:49:00Z">
        <w:r w:rsidR="00544AEE">
          <w:t>ibed as</w:t>
        </w:r>
      </w:ins>
      <w:r w:rsidR="00505DC2">
        <w:t xml:space="preserve"> </w:t>
      </w:r>
      <w:r w:rsidR="004D56E7">
        <w:t>a Christmas song but</w:t>
      </w:r>
      <w:ins w:id="175" w:author="Ruo Li" w:date="2023-11-14T21:49:00Z">
        <w:r w:rsidR="00544AEE">
          <w:t xml:space="preserve"> </w:t>
        </w:r>
      </w:ins>
      <w:del w:id="176" w:author="Ruo Li" w:date="2023-11-14T21:49:00Z">
        <w:r w:rsidR="004D56E7" w:rsidDel="00544AEE">
          <w:delText xml:space="preserve"> it</w:delText>
        </w:r>
        <w:r w:rsidR="00F047DC" w:rsidDel="00544AEE">
          <w:delText xml:space="preserve"> </w:delText>
        </w:r>
      </w:del>
      <w:r w:rsidR="00F047DC">
        <w:t>also</w:t>
      </w:r>
      <w:ins w:id="177" w:author="Ruo Li" w:date="2023-11-14T21:49:00Z">
        <w:r w:rsidR="00544AEE">
          <w:t xml:space="preserve"> contains </w:t>
        </w:r>
      </w:ins>
      <w:del w:id="178" w:author="Ruo Li" w:date="2023-11-14T21:49:00Z">
        <w:r w:rsidR="00F047DC" w:rsidDel="00544AEE">
          <w:delText xml:space="preserve"> </w:delText>
        </w:r>
        <w:r w:rsidR="004D56E7" w:rsidDel="00544AEE">
          <w:delText>has</w:delText>
        </w:r>
      </w:del>
      <w:r w:rsidR="00505DC2">
        <w:t>one</w:t>
      </w:r>
      <w:ins w:id="179" w:author="Ruo Li" w:date="2023-11-14T21:49:00Z">
        <w:r w:rsidR="00544AEE">
          <w:t xml:space="preserve"> </w:t>
        </w:r>
      </w:ins>
      <w:del w:id="180" w:author="Ruo Li" w:date="2023-11-14T21:49:00Z">
        <w:r w:rsidR="004D56E7" w:rsidDel="00544AEE">
          <w:delText xml:space="preserve"> </w:delText>
        </w:r>
        <w:r w:rsidR="00F047DC" w:rsidDel="00544AEE">
          <w:delText>one appearance</w:delText>
        </w:r>
      </w:del>
      <w:r w:rsidR="00505DC2">
        <w:t>occurrence</w:t>
      </w:r>
      <w:r w:rsidR="00F047DC">
        <w:t xml:space="preserve"> of the </w:t>
      </w:r>
      <w:del w:id="181" w:author="Ruo Li" w:date="2023-11-14T21:49:00Z">
        <w:r w:rsidR="00F047DC" w:rsidDel="00544AEE">
          <w:delText xml:space="preserve">word </w:delText>
        </w:r>
      </w:del>
      <w:ins w:id="182" w:author="Ruo Li" w:date="2023-11-14T21:49:00Z">
        <w:r w:rsidR="00544AEE">
          <w:t xml:space="preserve">token </w:t>
        </w:r>
      </w:ins>
      <w:r w:rsidR="00F047DC">
        <w:t>“Christmas”</w:t>
      </w:r>
      <w:r w:rsidR="004D56E7">
        <w:t xml:space="preserve"> in </w:t>
      </w:r>
      <w:ins w:id="183" w:author="Ruo Li" w:date="2023-11-14T21:49:00Z">
        <w:r w:rsidR="00544AEE">
          <w:t>its</w:t>
        </w:r>
      </w:ins>
      <w:del w:id="184" w:author="Ruo Li" w:date="2023-11-14T21:49:00Z">
        <w:r w:rsidR="004D56E7" w:rsidDel="00544AEE">
          <w:delText>the</w:delText>
        </w:r>
      </w:del>
      <w:r w:rsidR="004D56E7">
        <w:t xml:space="preserve"> lyrics</w:t>
      </w:r>
      <w:r w:rsidR="00C00C1F">
        <w:t xml:space="preserve">. </w:t>
      </w:r>
      <w:ins w:id="185" w:author="Ruo Li" w:date="2023-11-14T21:49:00Z">
        <w:r w:rsidR="00544AEE">
          <w:t xml:space="preserve">The </w:t>
        </w:r>
      </w:ins>
      <w:ins w:id="186" w:author="Ruo Li" w:date="2023-11-14T21:50:00Z">
        <w:r w:rsidR="00544AEE">
          <w:t xml:space="preserve">result includes </w:t>
        </w:r>
      </w:ins>
      <w:del w:id="187" w:author="Ruo Li" w:date="2023-11-14T21:49:00Z">
        <w:r w:rsidR="00C00C1F" w:rsidDel="00544AEE">
          <w:delText xml:space="preserve">We have </w:delText>
        </w:r>
      </w:del>
      <w:r w:rsidR="00505DC2">
        <w:t>two</w:t>
      </w:r>
      <w:r w:rsidR="00C00C1F">
        <w:t xml:space="preserve"> </w:t>
      </w:r>
      <w:r w:rsidR="00EF13D3">
        <w:t>tracks</w:t>
      </w:r>
      <w:r w:rsidR="00C00C1F">
        <w:t xml:space="preserve"> from the same artist “Cyndi Lauper”</w:t>
      </w:r>
      <w:ins w:id="188" w:author="Ruo Li" w:date="2023-11-14T21:50:00Z">
        <w:r w:rsidR="00544AEE">
          <w:t xml:space="preserve">, which also happens to be </w:t>
        </w:r>
      </w:ins>
      <w:del w:id="189" w:author="Ruo Li" w:date="2023-11-14T21:50:00Z">
        <w:r w:rsidR="00C00C1F" w:rsidDel="00544AEE">
          <w:delText xml:space="preserve"> and they are also </w:delText>
        </w:r>
      </w:del>
      <w:r w:rsidR="00C00C1F">
        <w:t xml:space="preserve">from the same </w:t>
      </w:r>
      <w:r w:rsidR="00505DC2">
        <w:t>Christmas-themed</w:t>
      </w:r>
      <w:ins w:id="190" w:author="Ruo Li" w:date="2023-11-14T21:51:00Z">
        <w:r w:rsidR="00544AEE">
          <w:t xml:space="preserve"> </w:t>
        </w:r>
      </w:ins>
      <w:r w:rsidR="00C00C1F">
        <w:t>album</w:t>
      </w:r>
      <w:del w:id="191" w:author="Ruo Li" w:date="2023-11-14T21:50:00Z">
        <w:r w:rsidR="00C00C1F" w:rsidDel="00544AEE">
          <w:delText xml:space="preserve"> which is a Christmas album</w:delText>
        </w:r>
      </w:del>
      <w:r w:rsidR="00C00C1F">
        <w:t xml:space="preserve">. </w:t>
      </w:r>
    </w:p>
    <w:p w14:paraId="7C48FFB5" w14:textId="77777777" w:rsidR="00E677F8" w:rsidRDefault="00E677F8" w:rsidP="00505DC2">
      <w:pPr>
        <w:pStyle w:val="AckPara"/>
      </w:pPr>
    </w:p>
    <w:p w14:paraId="25799F34" w14:textId="6421FFEF" w:rsidR="00E677F8" w:rsidRPr="00505DC2" w:rsidRDefault="00E677F8" w:rsidP="00505DC2">
      <w:pPr>
        <w:pStyle w:val="AckPara"/>
      </w:pPr>
      <w:r w:rsidRPr="00505DC2">
        <w:rPr>
          <w:rFonts w:eastAsia="Times New Roman" w:cs="Linux Libertine"/>
          <w:b/>
          <w:sz w:val="22"/>
          <w:szCs w:val="20"/>
        </w:rPr>
        <w:t xml:space="preserve">3.3 </w:t>
      </w:r>
      <w:ins w:id="192" w:author="Ruo Li" w:date="2023-11-14T22:00:00Z">
        <w:r w:rsidR="00544AEE" w:rsidRPr="00505DC2">
          <w:rPr>
            <w:rFonts w:eastAsia="Times New Roman" w:cs="Linux Libertine"/>
            <w:b/>
            <w:sz w:val="22"/>
            <w:szCs w:val="20"/>
          </w:rPr>
          <w:t>RS&lt;</w:t>
        </w:r>
      </w:ins>
      <w:r w:rsidRPr="00505DC2">
        <w:rPr>
          <w:rFonts w:eastAsia="Times New Roman" w:cs="Linux Libertine"/>
          <w:b/>
          <w:sz w:val="22"/>
          <w:szCs w:val="20"/>
        </w:rPr>
        <w:t>Cos-sim</w:t>
      </w:r>
      <w:ins w:id="193" w:author="Ruo Li" w:date="2023-11-14T21:59:00Z">
        <w:r w:rsidR="00544AEE" w:rsidRPr="00505DC2">
          <w:rPr>
            <w:rFonts w:eastAsia="Times New Roman" w:cs="Linux Libertine"/>
            <w:b/>
            <w:sz w:val="22"/>
            <w:szCs w:val="20"/>
          </w:rPr>
          <w:t>,</w:t>
        </w:r>
      </w:ins>
      <w:r w:rsidRPr="00505DC2">
        <w:rPr>
          <w:rFonts w:eastAsia="Times New Roman" w:cs="Linux Libertine"/>
          <w:b/>
          <w:sz w:val="22"/>
          <w:szCs w:val="20"/>
        </w:rPr>
        <w:t xml:space="preserve"> </w:t>
      </w:r>
      <w:del w:id="194" w:author="Ruo Li" w:date="2023-11-14T21:59:00Z">
        <w:r w:rsidRPr="00505DC2" w:rsidDel="00544AEE">
          <w:rPr>
            <w:rFonts w:eastAsia="Times New Roman" w:cs="Linux Libertine"/>
            <w:b/>
            <w:sz w:val="22"/>
            <w:szCs w:val="20"/>
          </w:rPr>
          <w:delText>based on</w:delText>
        </w:r>
      </w:del>
      <w:r w:rsidRPr="00505DC2">
        <w:rPr>
          <w:rFonts w:eastAsia="Times New Roman" w:cs="Linux Libertine"/>
          <w:b/>
          <w:sz w:val="22"/>
          <w:szCs w:val="20"/>
        </w:rPr>
        <w:t xml:space="preserve"> word2vec</w:t>
      </w:r>
      <w:ins w:id="195" w:author="Ruo Li" w:date="2023-11-14T22:00:00Z">
        <w:r w:rsidR="00544AEE" w:rsidRPr="00505DC2">
          <w:rPr>
            <w:rFonts w:eastAsia="Times New Roman" w:cs="Linux Libertine"/>
            <w:b/>
            <w:sz w:val="22"/>
            <w:szCs w:val="20"/>
          </w:rPr>
          <w:t>&gt;</w:t>
        </w:r>
      </w:ins>
    </w:p>
    <w:p w14:paraId="76DADAA1" w14:textId="77777777" w:rsidR="00E677F8" w:rsidRDefault="00E677F8" w:rsidP="00505DC2">
      <w:pPr>
        <w:pStyle w:val="AckPara"/>
      </w:pPr>
    </w:p>
    <w:p w14:paraId="6312D59C" w14:textId="77777777" w:rsidR="00E97958" w:rsidRDefault="00E97958" w:rsidP="00505DC2">
      <w:pPr>
        <w:pStyle w:val="AckPara"/>
      </w:pPr>
      <w:r>
        <w:t>Query song 1: Love me by the 1975:</w:t>
      </w:r>
    </w:p>
    <w:p w14:paraId="6499A6AC" w14:textId="77777777" w:rsidR="00E97958" w:rsidRPr="00505DC2" w:rsidRDefault="00E97958" w:rsidP="00505DC2">
      <w:pPr>
        <w:pStyle w:val="AckPara"/>
      </w:pPr>
      <w:r w:rsidRPr="00505DC2">
        <w:t>Result list:</w:t>
      </w:r>
    </w:p>
    <w:tbl>
      <w:tblPr>
        <w:tblStyle w:val="Grilledutableau"/>
        <w:tblW w:w="4957" w:type="dxa"/>
        <w:tblLook w:val="04A0" w:firstRow="1" w:lastRow="0" w:firstColumn="1" w:lastColumn="0" w:noHBand="0" w:noVBand="1"/>
      </w:tblPr>
      <w:tblGrid>
        <w:gridCol w:w="988"/>
        <w:gridCol w:w="1701"/>
        <w:gridCol w:w="903"/>
        <w:gridCol w:w="1365"/>
      </w:tblGrid>
      <w:tr w:rsidR="00E677F8" w14:paraId="1BE7B89E" w14:textId="77777777" w:rsidTr="00E677F8">
        <w:tc>
          <w:tcPr>
            <w:tcW w:w="988" w:type="dxa"/>
          </w:tcPr>
          <w:p w14:paraId="7FBF665F" w14:textId="1823B351" w:rsidR="00E677F8" w:rsidRDefault="00E677F8" w:rsidP="00505DC2">
            <w:pPr>
              <w:pStyle w:val="AckPara"/>
            </w:pPr>
            <w:r w:rsidRPr="00717018">
              <w:t>Song</w:t>
            </w:r>
          </w:p>
        </w:tc>
        <w:tc>
          <w:tcPr>
            <w:tcW w:w="1701" w:type="dxa"/>
          </w:tcPr>
          <w:p w14:paraId="163EC382" w14:textId="77777777" w:rsidR="00E677F8" w:rsidRPr="00E677F8" w:rsidRDefault="00E677F8" w:rsidP="00505DC2">
            <w:pPr>
              <w:pStyle w:val="AckPara"/>
            </w:pPr>
            <w:r w:rsidRPr="00E677F8">
              <w:t xml:space="preserve">Miss Independent </w:t>
            </w:r>
          </w:p>
          <w:p w14:paraId="6CC74CCF" w14:textId="77777777" w:rsidR="00E677F8" w:rsidRDefault="00E677F8" w:rsidP="00505DC2">
            <w:pPr>
              <w:pStyle w:val="AckPara"/>
            </w:pPr>
          </w:p>
        </w:tc>
        <w:tc>
          <w:tcPr>
            <w:tcW w:w="903" w:type="dxa"/>
          </w:tcPr>
          <w:p w14:paraId="34DA9C9B" w14:textId="5A4F2942" w:rsidR="00E677F8" w:rsidRDefault="00E677F8" w:rsidP="00505DC2">
            <w:pPr>
              <w:pStyle w:val="AckPara"/>
            </w:pPr>
            <w:r w:rsidRPr="00717018">
              <w:t>Artist</w:t>
            </w:r>
          </w:p>
        </w:tc>
        <w:tc>
          <w:tcPr>
            <w:tcW w:w="1365" w:type="dxa"/>
          </w:tcPr>
          <w:p w14:paraId="28CAC5DE" w14:textId="77777777" w:rsidR="00E677F8" w:rsidRPr="00E677F8" w:rsidRDefault="00E677F8" w:rsidP="00505DC2">
            <w:pPr>
              <w:pStyle w:val="AckPara"/>
            </w:pPr>
            <w:r w:rsidRPr="00E677F8">
              <w:t>Ne-Yo</w:t>
            </w:r>
          </w:p>
          <w:p w14:paraId="41B6C671" w14:textId="77777777" w:rsidR="00E677F8" w:rsidRDefault="00E677F8" w:rsidP="00505DC2">
            <w:pPr>
              <w:pStyle w:val="AckPara"/>
            </w:pPr>
          </w:p>
        </w:tc>
      </w:tr>
      <w:tr w:rsidR="00E677F8" w14:paraId="1157B8EF" w14:textId="77777777" w:rsidTr="00E677F8">
        <w:tc>
          <w:tcPr>
            <w:tcW w:w="988" w:type="dxa"/>
          </w:tcPr>
          <w:p w14:paraId="23A23787" w14:textId="2CA2F1C2" w:rsidR="00E677F8" w:rsidRDefault="00E677F8" w:rsidP="00505DC2">
            <w:pPr>
              <w:pStyle w:val="AckPara"/>
            </w:pPr>
            <w:r w:rsidRPr="00717018">
              <w:t>Song</w:t>
            </w:r>
          </w:p>
        </w:tc>
        <w:tc>
          <w:tcPr>
            <w:tcW w:w="1701" w:type="dxa"/>
          </w:tcPr>
          <w:p w14:paraId="4608D3F0" w14:textId="77777777" w:rsidR="00E677F8" w:rsidRPr="00E677F8" w:rsidRDefault="00E677F8" w:rsidP="00505DC2">
            <w:pPr>
              <w:pStyle w:val="AckPara"/>
            </w:pPr>
            <w:r w:rsidRPr="00E677F8">
              <w:t xml:space="preserve">If Our Love Is Wrong </w:t>
            </w:r>
          </w:p>
          <w:p w14:paraId="2138FD60" w14:textId="77777777" w:rsidR="00E677F8" w:rsidRDefault="00E677F8" w:rsidP="00505DC2">
            <w:pPr>
              <w:pStyle w:val="AckPara"/>
            </w:pPr>
          </w:p>
        </w:tc>
        <w:tc>
          <w:tcPr>
            <w:tcW w:w="903" w:type="dxa"/>
          </w:tcPr>
          <w:p w14:paraId="225D22B8" w14:textId="29EEBD58" w:rsidR="00E677F8" w:rsidRDefault="00E677F8" w:rsidP="00505DC2">
            <w:pPr>
              <w:pStyle w:val="AckPara"/>
            </w:pPr>
            <w:r w:rsidRPr="00717018">
              <w:t>Artist</w:t>
            </w:r>
          </w:p>
        </w:tc>
        <w:tc>
          <w:tcPr>
            <w:tcW w:w="1365" w:type="dxa"/>
          </w:tcPr>
          <w:p w14:paraId="1433C421" w14:textId="77777777" w:rsidR="00E677F8" w:rsidRPr="00E677F8" w:rsidRDefault="00E677F8" w:rsidP="00505DC2">
            <w:pPr>
              <w:pStyle w:val="AckPara"/>
            </w:pPr>
            <w:r w:rsidRPr="00E677F8">
              <w:t>Calum Scott</w:t>
            </w:r>
          </w:p>
          <w:p w14:paraId="6A09B453" w14:textId="77777777" w:rsidR="00E677F8" w:rsidRDefault="00E677F8" w:rsidP="00505DC2">
            <w:pPr>
              <w:pStyle w:val="AckPara"/>
            </w:pPr>
          </w:p>
        </w:tc>
      </w:tr>
      <w:tr w:rsidR="00E677F8" w14:paraId="488B2362" w14:textId="77777777" w:rsidTr="00E677F8">
        <w:tc>
          <w:tcPr>
            <w:tcW w:w="988" w:type="dxa"/>
          </w:tcPr>
          <w:p w14:paraId="6D5E6810" w14:textId="02217653" w:rsidR="00E677F8" w:rsidRDefault="00E677F8" w:rsidP="00505DC2">
            <w:pPr>
              <w:pStyle w:val="AckPara"/>
            </w:pPr>
            <w:r w:rsidRPr="00717018">
              <w:t>Song</w:t>
            </w:r>
          </w:p>
        </w:tc>
        <w:tc>
          <w:tcPr>
            <w:tcW w:w="1701" w:type="dxa"/>
          </w:tcPr>
          <w:p w14:paraId="498F7982" w14:textId="77777777" w:rsidR="00E677F8" w:rsidRPr="00E677F8" w:rsidRDefault="00E677F8" w:rsidP="00505DC2">
            <w:pPr>
              <w:pStyle w:val="AckPara"/>
            </w:pPr>
            <w:r w:rsidRPr="00E677F8">
              <w:t>Looking For Clues</w:t>
            </w:r>
          </w:p>
          <w:p w14:paraId="59CB1357" w14:textId="77777777" w:rsidR="00E677F8" w:rsidRDefault="00E677F8" w:rsidP="00505DC2">
            <w:pPr>
              <w:pStyle w:val="AckPara"/>
            </w:pPr>
          </w:p>
        </w:tc>
        <w:tc>
          <w:tcPr>
            <w:tcW w:w="903" w:type="dxa"/>
          </w:tcPr>
          <w:p w14:paraId="5EB1CF3D" w14:textId="46E28FD1" w:rsidR="00E677F8" w:rsidRDefault="00E677F8" w:rsidP="00505DC2">
            <w:pPr>
              <w:pStyle w:val="AckPara"/>
            </w:pPr>
            <w:r w:rsidRPr="00717018">
              <w:t>Artist</w:t>
            </w:r>
          </w:p>
        </w:tc>
        <w:tc>
          <w:tcPr>
            <w:tcW w:w="1365" w:type="dxa"/>
          </w:tcPr>
          <w:p w14:paraId="17DDFBDE" w14:textId="77777777" w:rsidR="00E677F8" w:rsidRPr="00E677F8" w:rsidRDefault="00E677F8" w:rsidP="00505DC2">
            <w:pPr>
              <w:pStyle w:val="AckPara"/>
            </w:pPr>
            <w:r w:rsidRPr="00E677F8">
              <w:t>Robert Palmer</w:t>
            </w:r>
          </w:p>
          <w:p w14:paraId="666840CF" w14:textId="77777777" w:rsidR="00E677F8" w:rsidRDefault="00E677F8" w:rsidP="00505DC2">
            <w:pPr>
              <w:pStyle w:val="AckPara"/>
            </w:pPr>
          </w:p>
        </w:tc>
      </w:tr>
      <w:tr w:rsidR="00E677F8" w14:paraId="3AEA31D6" w14:textId="77777777" w:rsidTr="00E677F8">
        <w:tc>
          <w:tcPr>
            <w:tcW w:w="988" w:type="dxa"/>
          </w:tcPr>
          <w:p w14:paraId="1CD94CCE" w14:textId="58C4EF45" w:rsidR="00E677F8" w:rsidRDefault="00E677F8" w:rsidP="00505DC2">
            <w:pPr>
              <w:pStyle w:val="AckPara"/>
            </w:pPr>
            <w:r w:rsidRPr="00717018">
              <w:t>Song</w:t>
            </w:r>
          </w:p>
        </w:tc>
        <w:tc>
          <w:tcPr>
            <w:tcW w:w="1701" w:type="dxa"/>
          </w:tcPr>
          <w:p w14:paraId="10B31E96" w14:textId="77777777" w:rsidR="00E677F8" w:rsidRPr="00E677F8" w:rsidRDefault="00E677F8" w:rsidP="00505DC2">
            <w:pPr>
              <w:pStyle w:val="AckPara"/>
            </w:pPr>
            <w:r w:rsidRPr="00E677F8">
              <w:t xml:space="preserve">Out on the Tiles </w:t>
            </w:r>
          </w:p>
          <w:p w14:paraId="57644B62" w14:textId="77777777" w:rsidR="00E677F8" w:rsidRDefault="00E677F8" w:rsidP="00505DC2">
            <w:pPr>
              <w:pStyle w:val="AckPara"/>
            </w:pPr>
          </w:p>
        </w:tc>
        <w:tc>
          <w:tcPr>
            <w:tcW w:w="903" w:type="dxa"/>
          </w:tcPr>
          <w:p w14:paraId="3DACD28E" w14:textId="7CB41D43" w:rsidR="00E677F8" w:rsidRDefault="00E677F8" w:rsidP="00505DC2">
            <w:pPr>
              <w:pStyle w:val="AckPara"/>
            </w:pPr>
            <w:r w:rsidRPr="00717018">
              <w:t>Artist</w:t>
            </w:r>
          </w:p>
        </w:tc>
        <w:tc>
          <w:tcPr>
            <w:tcW w:w="1365" w:type="dxa"/>
          </w:tcPr>
          <w:p w14:paraId="048F565B" w14:textId="77777777" w:rsidR="00E677F8" w:rsidRPr="00E677F8" w:rsidRDefault="00E677F8" w:rsidP="00505DC2">
            <w:pPr>
              <w:pStyle w:val="AckPara"/>
            </w:pPr>
            <w:r w:rsidRPr="00E677F8">
              <w:t>Led Zeppelin</w:t>
            </w:r>
          </w:p>
          <w:p w14:paraId="2A167744" w14:textId="77777777" w:rsidR="00E677F8" w:rsidRDefault="00E677F8" w:rsidP="00505DC2">
            <w:pPr>
              <w:pStyle w:val="AckPara"/>
            </w:pPr>
          </w:p>
        </w:tc>
      </w:tr>
      <w:tr w:rsidR="00E677F8" w14:paraId="668FECD4" w14:textId="77777777" w:rsidTr="00E677F8">
        <w:tc>
          <w:tcPr>
            <w:tcW w:w="988" w:type="dxa"/>
          </w:tcPr>
          <w:p w14:paraId="529F4CBF" w14:textId="161C0EDA" w:rsidR="00E677F8" w:rsidRDefault="00E677F8" w:rsidP="00505DC2">
            <w:pPr>
              <w:pStyle w:val="AckPara"/>
            </w:pPr>
            <w:r w:rsidRPr="00717018">
              <w:t>Song</w:t>
            </w:r>
          </w:p>
        </w:tc>
        <w:tc>
          <w:tcPr>
            <w:tcW w:w="1701" w:type="dxa"/>
          </w:tcPr>
          <w:p w14:paraId="228A7F4F" w14:textId="77777777" w:rsidR="00E677F8" w:rsidRPr="00E677F8" w:rsidRDefault="00E677F8" w:rsidP="00505DC2">
            <w:pPr>
              <w:pStyle w:val="AckPara"/>
            </w:pPr>
            <w:r w:rsidRPr="00E677F8">
              <w:t>So Much Love</w:t>
            </w:r>
          </w:p>
          <w:p w14:paraId="445017D9" w14:textId="77777777" w:rsidR="00E677F8" w:rsidRPr="00E677F8" w:rsidRDefault="00E677F8" w:rsidP="00505DC2">
            <w:pPr>
              <w:pStyle w:val="AckPara"/>
            </w:pPr>
          </w:p>
        </w:tc>
        <w:tc>
          <w:tcPr>
            <w:tcW w:w="903" w:type="dxa"/>
          </w:tcPr>
          <w:p w14:paraId="4FAFBF37" w14:textId="24D39977" w:rsidR="00E677F8" w:rsidRDefault="00E677F8" w:rsidP="00505DC2">
            <w:pPr>
              <w:pStyle w:val="AckPara"/>
            </w:pPr>
            <w:r w:rsidRPr="00717018">
              <w:t>Artist</w:t>
            </w:r>
          </w:p>
        </w:tc>
        <w:tc>
          <w:tcPr>
            <w:tcW w:w="1365" w:type="dxa"/>
          </w:tcPr>
          <w:p w14:paraId="489F28FF" w14:textId="77777777" w:rsidR="00E677F8" w:rsidRPr="00E677F8" w:rsidRDefault="00E677F8" w:rsidP="00505DC2">
            <w:pPr>
              <w:pStyle w:val="AckPara"/>
            </w:pPr>
            <w:r w:rsidRPr="00E677F8">
              <w:t>The Rocket Summer</w:t>
            </w:r>
          </w:p>
          <w:p w14:paraId="24478397" w14:textId="77777777" w:rsidR="00E677F8" w:rsidRPr="00E677F8" w:rsidRDefault="00E677F8" w:rsidP="00505DC2">
            <w:pPr>
              <w:pStyle w:val="AckPara"/>
            </w:pPr>
          </w:p>
        </w:tc>
      </w:tr>
      <w:tr w:rsidR="00E677F8" w14:paraId="0A3ECC07" w14:textId="77777777" w:rsidTr="00E677F8">
        <w:tc>
          <w:tcPr>
            <w:tcW w:w="988" w:type="dxa"/>
          </w:tcPr>
          <w:p w14:paraId="5BDC14B8" w14:textId="4D727113" w:rsidR="00E677F8" w:rsidRDefault="00E677F8" w:rsidP="00505DC2">
            <w:pPr>
              <w:pStyle w:val="AckPara"/>
            </w:pPr>
            <w:r w:rsidRPr="00717018">
              <w:t>Song</w:t>
            </w:r>
          </w:p>
        </w:tc>
        <w:tc>
          <w:tcPr>
            <w:tcW w:w="1701" w:type="dxa"/>
          </w:tcPr>
          <w:p w14:paraId="0F2048A0" w14:textId="77777777" w:rsidR="00E677F8" w:rsidRPr="00E677F8" w:rsidRDefault="00E677F8" w:rsidP="00505DC2">
            <w:pPr>
              <w:pStyle w:val="AckPara"/>
            </w:pPr>
            <w:r w:rsidRPr="00E677F8">
              <w:t>Let There Be Love</w:t>
            </w:r>
          </w:p>
          <w:p w14:paraId="2513ADEA" w14:textId="77777777" w:rsidR="00E677F8" w:rsidRPr="00E677F8" w:rsidRDefault="00E677F8" w:rsidP="00505DC2">
            <w:pPr>
              <w:pStyle w:val="AckPara"/>
            </w:pPr>
          </w:p>
        </w:tc>
        <w:tc>
          <w:tcPr>
            <w:tcW w:w="903" w:type="dxa"/>
          </w:tcPr>
          <w:p w14:paraId="7F03B708" w14:textId="64B32319" w:rsidR="00E677F8" w:rsidRDefault="00E677F8" w:rsidP="00505DC2">
            <w:pPr>
              <w:pStyle w:val="AckPara"/>
            </w:pPr>
            <w:r w:rsidRPr="00717018">
              <w:t>Artist</w:t>
            </w:r>
          </w:p>
        </w:tc>
        <w:tc>
          <w:tcPr>
            <w:tcW w:w="1365" w:type="dxa"/>
          </w:tcPr>
          <w:p w14:paraId="08ACF568" w14:textId="77777777" w:rsidR="00E677F8" w:rsidRPr="00E677F8" w:rsidRDefault="00E677F8" w:rsidP="00505DC2">
            <w:pPr>
              <w:pStyle w:val="AckPara"/>
            </w:pPr>
            <w:r w:rsidRPr="00E677F8">
              <w:t>Simple Minds</w:t>
            </w:r>
          </w:p>
          <w:p w14:paraId="4C91A39E" w14:textId="77777777" w:rsidR="00E677F8" w:rsidRPr="00E677F8" w:rsidRDefault="00E677F8" w:rsidP="00505DC2">
            <w:pPr>
              <w:pStyle w:val="AckPara"/>
            </w:pPr>
          </w:p>
        </w:tc>
      </w:tr>
      <w:tr w:rsidR="00E677F8" w14:paraId="13F388B7" w14:textId="77777777" w:rsidTr="00E677F8">
        <w:tc>
          <w:tcPr>
            <w:tcW w:w="988" w:type="dxa"/>
          </w:tcPr>
          <w:p w14:paraId="35C5DAE9" w14:textId="3A68C25D" w:rsidR="00E677F8" w:rsidRDefault="00E677F8" w:rsidP="00505DC2">
            <w:pPr>
              <w:pStyle w:val="AckPara"/>
            </w:pPr>
            <w:r w:rsidRPr="00717018">
              <w:t>Song</w:t>
            </w:r>
          </w:p>
        </w:tc>
        <w:tc>
          <w:tcPr>
            <w:tcW w:w="1701" w:type="dxa"/>
          </w:tcPr>
          <w:p w14:paraId="3BD36D9E" w14:textId="77777777" w:rsidR="00E677F8" w:rsidRPr="00E677F8" w:rsidRDefault="00E677F8" w:rsidP="00505DC2">
            <w:pPr>
              <w:pStyle w:val="AckPara"/>
            </w:pPr>
            <w:r w:rsidRPr="00E677F8">
              <w:t>In the Evening</w:t>
            </w:r>
          </w:p>
          <w:p w14:paraId="026BFE81" w14:textId="77777777" w:rsidR="00E677F8" w:rsidRPr="00E677F8" w:rsidRDefault="00E677F8" w:rsidP="00505DC2">
            <w:pPr>
              <w:pStyle w:val="AckPara"/>
            </w:pPr>
          </w:p>
        </w:tc>
        <w:tc>
          <w:tcPr>
            <w:tcW w:w="903" w:type="dxa"/>
          </w:tcPr>
          <w:p w14:paraId="040F56E3" w14:textId="55646735" w:rsidR="00E677F8" w:rsidRDefault="00E677F8" w:rsidP="00505DC2">
            <w:pPr>
              <w:pStyle w:val="AckPara"/>
            </w:pPr>
            <w:r w:rsidRPr="00717018">
              <w:t>Artist</w:t>
            </w:r>
          </w:p>
        </w:tc>
        <w:tc>
          <w:tcPr>
            <w:tcW w:w="1365" w:type="dxa"/>
          </w:tcPr>
          <w:p w14:paraId="2E2AFE7C" w14:textId="77777777" w:rsidR="00E677F8" w:rsidRPr="00E677F8" w:rsidRDefault="00E677F8" w:rsidP="00505DC2">
            <w:pPr>
              <w:pStyle w:val="AckPara"/>
            </w:pPr>
            <w:r w:rsidRPr="00E677F8">
              <w:t>Led Zeppelin</w:t>
            </w:r>
          </w:p>
          <w:p w14:paraId="5B84E289" w14:textId="77777777" w:rsidR="00E677F8" w:rsidRPr="00E677F8" w:rsidRDefault="00E677F8" w:rsidP="00505DC2">
            <w:pPr>
              <w:pStyle w:val="AckPara"/>
            </w:pPr>
          </w:p>
        </w:tc>
      </w:tr>
      <w:tr w:rsidR="00E677F8" w14:paraId="73669D8E" w14:textId="77777777" w:rsidTr="00E677F8">
        <w:tc>
          <w:tcPr>
            <w:tcW w:w="988" w:type="dxa"/>
          </w:tcPr>
          <w:p w14:paraId="21482880" w14:textId="5FF5492B" w:rsidR="00E677F8" w:rsidRDefault="00E677F8" w:rsidP="00505DC2">
            <w:pPr>
              <w:pStyle w:val="AckPara"/>
            </w:pPr>
            <w:r w:rsidRPr="00717018">
              <w:t>Song</w:t>
            </w:r>
          </w:p>
        </w:tc>
        <w:tc>
          <w:tcPr>
            <w:tcW w:w="1701" w:type="dxa"/>
          </w:tcPr>
          <w:p w14:paraId="15BF43E7" w14:textId="77777777" w:rsidR="00E677F8" w:rsidRPr="00E677F8" w:rsidRDefault="00E677F8" w:rsidP="00505DC2">
            <w:pPr>
              <w:pStyle w:val="AckPara"/>
            </w:pPr>
            <w:r w:rsidRPr="00E677F8">
              <w:t>All You Got</w:t>
            </w:r>
          </w:p>
          <w:p w14:paraId="684669F9" w14:textId="77777777" w:rsidR="00E677F8" w:rsidRPr="00E677F8" w:rsidRDefault="00E677F8" w:rsidP="00505DC2">
            <w:pPr>
              <w:pStyle w:val="AckPara"/>
            </w:pPr>
          </w:p>
        </w:tc>
        <w:tc>
          <w:tcPr>
            <w:tcW w:w="903" w:type="dxa"/>
          </w:tcPr>
          <w:p w14:paraId="705C6D7D" w14:textId="07D82E4E" w:rsidR="00E677F8" w:rsidRDefault="00E677F8" w:rsidP="00505DC2">
            <w:pPr>
              <w:pStyle w:val="AckPara"/>
            </w:pPr>
            <w:r w:rsidRPr="00717018">
              <w:t>Artist</w:t>
            </w:r>
          </w:p>
        </w:tc>
        <w:tc>
          <w:tcPr>
            <w:tcW w:w="1365" w:type="dxa"/>
          </w:tcPr>
          <w:p w14:paraId="7039EA90" w14:textId="77777777" w:rsidR="00E677F8" w:rsidRPr="00E677F8" w:rsidRDefault="00E677F8" w:rsidP="00505DC2">
            <w:pPr>
              <w:pStyle w:val="AckPara"/>
            </w:pPr>
            <w:r w:rsidRPr="00E677F8">
              <w:t>Tegan and Sara</w:t>
            </w:r>
          </w:p>
          <w:p w14:paraId="24E1542A" w14:textId="77777777" w:rsidR="00E677F8" w:rsidRPr="00E677F8" w:rsidRDefault="00E677F8" w:rsidP="00505DC2">
            <w:pPr>
              <w:pStyle w:val="AckPara"/>
            </w:pPr>
          </w:p>
        </w:tc>
      </w:tr>
      <w:tr w:rsidR="00E677F8" w14:paraId="1692AB8A" w14:textId="77777777" w:rsidTr="00E677F8">
        <w:tc>
          <w:tcPr>
            <w:tcW w:w="988" w:type="dxa"/>
          </w:tcPr>
          <w:p w14:paraId="327BA83E" w14:textId="6004D93A" w:rsidR="00E677F8" w:rsidRDefault="00E677F8" w:rsidP="00505DC2">
            <w:pPr>
              <w:pStyle w:val="AckPara"/>
            </w:pPr>
            <w:r w:rsidRPr="00717018">
              <w:t>Song</w:t>
            </w:r>
          </w:p>
        </w:tc>
        <w:tc>
          <w:tcPr>
            <w:tcW w:w="1701" w:type="dxa"/>
          </w:tcPr>
          <w:p w14:paraId="337E4E9D" w14:textId="77777777" w:rsidR="00E677F8" w:rsidRPr="00E677F8" w:rsidRDefault="00E677F8" w:rsidP="00505DC2">
            <w:pPr>
              <w:pStyle w:val="AckPara"/>
            </w:pPr>
            <w:r w:rsidRPr="00E677F8">
              <w:t>Rosalyn</w:t>
            </w:r>
          </w:p>
          <w:p w14:paraId="4CF22A30" w14:textId="77777777" w:rsidR="00E677F8" w:rsidRPr="00E677F8" w:rsidRDefault="00E677F8" w:rsidP="00505DC2">
            <w:pPr>
              <w:pStyle w:val="AckPara"/>
            </w:pPr>
          </w:p>
        </w:tc>
        <w:tc>
          <w:tcPr>
            <w:tcW w:w="903" w:type="dxa"/>
          </w:tcPr>
          <w:p w14:paraId="01496136" w14:textId="0B7515D8" w:rsidR="00E677F8" w:rsidRDefault="00E677F8" w:rsidP="00505DC2">
            <w:pPr>
              <w:pStyle w:val="AckPara"/>
            </w:pPr>
            <w:r w:rsidRPr="00717018">
              <w:t>Artist</w:t>
            </w:r>
          </w:p>
        </w:tc>
        <w:tc>
          <w:tcPr>
            <w:tcW w:w="1365" w:type="dxa"/>
          </w:tcPr>
          <w:p w14:paraId="32B7F93A" w14:textId="77777777" w:rsidR="00E677F8" w:rsidRPr="00E677F8" w:rsidRDefault="00E677F8" w:rsidP="00505DC2">
            <w:pPr>
              <w:pStyle w:val="AckPara"/>
            </w:pPr>
            <w:r w:rsidRPr="00E677F8">
              <w:t>David Bowie</w:t>
            </w:r>
          </w:p>
          <w:p w14:paraId="77230C10" w14:textId="77777777" w:rsidR="00E677F8" w:rsidRPr="00E677F8" w:rsidRDefault="00E677F8" w:rsidP="00505DC2">
            <w:pPr>
              <w:pStyle w:val="AckPara"/>
            </w:pPr>
          </w:p>
        </w:tc>
      </w:tr>
      <w:tr w:rsidR="00E677F8" w14:paraId="4DEB6FC1" w14:textId="77777777" w:rsidTr="00E677F8">
        <w:tc>
          <w:tcPr>
            <w:tcW w:w="988" w:type="dxa"/>
          </w:tcPr>
          <w:p w14:paraId="7F7919B8" w14:textId="350E6169" w:rsidR="00E677F8" w:rsidRDefault="00E677F8" w:rsidP="00505DC2">
            <w:pPr>
              <w:pStyle w:val="AckPara"/>
            </w:pPr>
            <w:r w:rsidRPr="00717018">
              <w:lastRenderedPageBreak/>
              <w:t>Song</w:t>
            </w:r>
          </w:p>
        </w:tc>
        <w:tc>
          <w:tcPr>
            <w:tcW w:w="1701" w:type="dxa"/>
          </w:tcPr>
          <w:p w14:paraId="611A653C" w14:textId="77777777" w:rsidR="00E677F8" w:rsidRPr="00E677F8" w:rsidRDefault="00E677F8" w:rsidP="00505DC2">
            <w:pPr>
              <w:pStyle w:val="AckPara"/>
            </w:pPr>
            <w:r w:rsidRPr="00E677F8">
              <w:t>How Bad Do You Want It (Oh Yeah)</w:t>
            </w:r>
          </w:p>
          <w:p w14:paraId="63DCA8CB" w14:textId="77777777" w:rsidR="00E677F8" w:rsidRPr="00E677F8" w:rsidRDefault="00E677F8" w:rsidP="00505DC2">
            <w:pPr>
              <w:pStyle w:val="AckPara"/>
            </w:pPr>
          </w:p>
        </w:tc>
        <w:tc>
          <w:tcPr>
            <w:tcW w:w="903" w:type="dxa"/>
          </w:tcPr>
          <w:p w14:paraId="234464D1" w14:textId="25D3B917" w:rsidR="00E677F8" w:rsidRDefault="00E677F8" w:rsidP="00505DC2">
            <w:pPr>
              <w:pStyle w:val="AckPara"/>
            </w:pPr>
            <w:r w:rsidRPr="00717018">
              <w:t>Artist</w:t>
            </w:r>
          </w:p>
        </w:tc>
        <w:tc>
          <w:tcPr>
            <w:tcW w:w="1365" w:type="dxa"/>
          </w:tcPr>
          <w:p w14:paraId="01E06716" w14:textId="77777777" w:rsidR="00E677F8" w:rsidRPr="00E677F8" w:rsidRDefault="00E677F8" w:rsidP="00505DC2">
            <w:pPr>
              <w:pStyle w:val="AckPara"/>
            </w:pPr>
            <w:r w:rsidRPr="00E677F8">
              <w:t>Sevyn Streeter</w:t>
            </w:r>
          </w:p>
          <w:p w14:paraId="11DC5D13" w14:textId="77777777" w:rsidR="00E677F8" w:rsidRPr="00E677F8" w:rsidRDefault="00E677F8" w:rsidP="00505DC2">
            <w:pPr>
              <w:pStyle w:val="AckPara"/>
            </w:pPr>
          </w:p>
        </w:tc>
      </w:tr>
    </w:tbl>
    <w:p w14:paraId="42BFB48E" w14:textId="77777777" w:rsidR="00505DC2" w:rsidRDefault="00505DC2" w:rsidP="00505DC2">
      <w:pPr>
        <w:pStyle w:val="AckPara"/>
      </w:pPr>
    </w:p>
    <w:p w14:paraId="0467AAD8" w14:textId="6F31A6C7" w:rsidR="00E677F8" w:rsidRDefault="00E97958" w:rsidP="00505DC2">
      <w:pPr>
        <w:pStyle w:val="AckPara"/>
      </w:pPr>
      <w:del w:id="196" w:author="Ruo Li" w:date="2023-11-14T21:51:00Z">
        <w:r w:rsidDel="00544AEE">
          <w:delText>In the result list we have</w:delText>
        </w:r>
      </w:del>
      <w:ins w:id="197" w:author="Ruo Li" w:date="2023-11-14T21:51:00Z">
        <w:r w:rsidR="00544AEE">
          <w:t>The result contains</w:t>
        </w:r>
      </w:ins>
      <w:r>
        <w:t xml:space="preserve"> </w:t>
      </w:r>
      <w:r w:rsidR="00505DC2">
        <w:t>two</w:t>
      </w:r>
      <w:r>
        <w:t xml:space="preserve"> different </w:t>
      </w:r>
      <w:r w:rsidR="00505DC2">
        <w:t>track</w:t>
      </w:r>
      <w:del w:id="198" w:author="Ruo Li" w:date="2023-11-14T21:51:00Z">
        <w:r w:rsidDel="00544AEE">
          <w:delText>ong</w:delText>
        </w:r>
      </w:del>
      <w:r>
        <w:t xml:space="preserve">s by the same </w:t>
      </w:r>
      <w:ins w:id="199" w:author="Ruo Li" w:date="2023-11-14T21:51:00Z">
        <w:r w:rsidR="00544AEE">
          <w:t>a</w:t>
        </w:r>
      </w:ins>
      <w:del w:id="200" w:author="Ruo Li" w:date="2023-11-14T21:51:00Z">
        <w:r w:rsidDel="00544AEE">
          <w:delText>A</w:delText>
        </w:r>
      </w:del>
      <w:r>
        <w:t xml:space="preserve">rtist “Led Zeppelin”. </w:t>
      </w:r>
      <w:ins w:id="201" w:author="Ruo Li" w:date="2023-11-14T21:51:00Z">
        <w:r w:rsidR="00544AEE">
          <w:t xml:space="preserve">It is </w:t>
        </w:r>
      </w:ins>
      <w:del w:id="202" w:author="Ruo Li" w:date="2023-11-14T21:51:00Z">
        <w:r w:rsidDel="00544AEE">
          <w:delText xml:space="preserve">We </w:delText>
        </w:r>
      </w:del>
      <w:r>
        <w:t xml:space="preserve">noticed that </w:t>
      </w:r>
      <w:del w:id="203" w:author="Ruo Li" w:date="2023-11-14T21:51:00Z">
        <w:r w:rsidDel="00544AEE">
          <w:delText>in this</w:delText>
        </w:r>
      </w:del>
      <w:ins w:id="204" w:author="Ruo Li" w:date="2023-11-14T21:51:00Z">
        <w:r w:rsidR="00544AEE">
          <w:t>the</w:t>
        </w:r>
      </w:ins>
      <w:r>
        <w:t xml:space="preserve"> result set </w:t>
      </w:r>
      <w:del w:id="205" w:author="Ruo Li" w:date="2023-11-14T21:52:00Z">
        <w:r w:rsidDel="00544AEE">
          <w:delText xml:space="preserve">we retrieved many songs </w:delText>
        </w:r>
      </w:del>
      <w:ins w:id="206" w:author="Ruo Li" w:date="2023-11-14T21:52:00Z">
        <w:r w:rsidR="00544AEE">
          <w:t xml:space="preserve">contains </w:t>
        </w:r>
      </w:ins>
      <w:r w:rsidR="00EF13D3">
        <w:t>several</w:t>
      </w:r>
      <w:ins w:id="207" w:author="Ruo Li" w:date="2023-11-14T21:52:00Z">
        <w:r w:rsidR="00544AEE">
          <w:t xml:space="preserve"> tracks by</w:t>
        </w:r>
      </w:ins>
      <w:del w:id="208" w:author="Ruo Li" w:date="2023-11-14T21:52:00Z">
        <w:r w:rsidDel="00544AEE">
          <w:delText>of</w:delText>
        </w:r>
      </w:del>
      <w:r>
        <w:t xml:space="preserve"> British </w:t>
      </w:r>
      <w:ins w:id="209" w:author="Ruo Li" w:date="2023-11-14T21:52:00Z">
        <w:r w:rsidR="00544AEE">
          <w:t>a</w:t>
        </w:r>
      </w:ins>
      <w:del w:id="210" w:author="Ruo Li" w:date="2023-11-14T21:52:00Z">
        <w:r w:rsidDel="00544AEE">
          <w:delText>A</w:delText>
        </w:r>
      </w:del>
      <w:r>
        <w:t>rtist</w:t>
      </w:r>
      <w:ins w:id="211" w:author="Ruo Li" w:date="2023-11-14T21:52:00Z">
        <w:r w:rsidR="00544AEE">
          <w:t>s</w:t>
        </w:r>
      </w:ins>
      <w:r>
        <w:t xml:space="preserve">. The </w:t>
      </w:r>
      <w:ins w:id="212" w:author="Ruo Li" w:date="2023-11-14T21:52:00Z">
        <w:r w:rsidR="00544AEE">
          <w:t>a</w:t>
        </w:r>
      </w:ins>
      <w:del w:id="213" w:author="Ruo Li" w:date="2023-11-14T21:52:00Z">
        <w:r w:rsidDel="00544AEE">
          <w:delText>A</w:delText>
        </w:r>
      </w:del>
      <w:r>
        <w:t>rtist</w:t>
      </w:r>
      <w:ins w:id="214" w:author="Ruo Li" w:date="2023-11-14T21:52:00Z">
        <w:r w:rsidR="00544AEE">
          <w:t xml:space="preserve"> who made the </w:t>
        </w:r>
      </w:ins>
      <w:del w:id="215" w:author="Ruo Li" w:date="2023-11-14T21:52:00Z">
        <w:r w:rsidDel="00544AEE">
          <w:delText>s</w:delText>
        </w:r>
      </w:del>
      <w:r>
        <w:t xml:space="preserve"> </w:t>
      </w:r>
      <w:del w:id="216" w:author="Ruo Li" w:date="2023-11-14T21:52:00Z">
        <w:r w:rsidDel="00544AEE">
          <w:delText>of the Query</w:delText>
        </w:r>
      </w:del>
      <w:ins w:id="217" w:author="Ruo Li" w:date="2023-11-14T21:52:00Z">
        <w:r w:rsidR="00544AEE">
          <w:t xml:space="preserve">query track is also </w:t>
        </w:r>
      </w:ins>
      <w:r>
        <w:t xml:space="preserve"> </w:t>
      </w:r>
      <w:del w:id="218" w:author="Ruo Li" w:date="2023-11-14T21:52:00Z">
        <w:r w:rsidDel="00544AEE">
          <w:delText xml:space="preserve">Song are </w:delText>
        </w:r>
      </w:del>
      <w:r>
        <w:t xml:space="preserve"> a British Band. </w:t>
      </w:r>
      <w:del w:id="219" w:author="Ruo Li" w:date="2023-11-14T21:53:00Z">
        <w:r w:rsidDel="00544AEE">
          <w:delText xml:space="preserve">One reason could be that </w:delText>
        </w:r>
        <w:r w:rsidR="00C01F2D" w:rsidDel="00544AEE">
          <w:delText>British English is different than American English</w:delText>
        </w:r>
      </w:del>
      <w:ins w:id="220" w:author="Ruo Li" w:date="2023-11-14T21:53:00Z">
        <w:r w:rsidR="00544AEE">
          <w:t xml:space="preserve">which leads us to the speculation that the </w:t>
        </w:r>
      </w:ins>
      <w:ins w:id="221" w:author="Ruo Li" w:date="2023-11-14T21:55:00Z">
        <w:r w:rsidR="00544AEE">
          <w:t>cluster might be attributed to different languag</w:t>
        </w:r>
      </w:ins>
      <w:ins w:id="222" w:author="Ruo Li" w:date="2023-11-14T21:56:00Z">
        <w:r w:rsidR="00544AEE">
          <w:t xml:space="preserve">e use between British English and American </w:t>
        </w:r>
      </w:ins>
      <w:r w:rsidR="00505DC2">
        <w:t>English.</w:t>
      </w:r>
      <w:r w:rsidR="00C01F2D">
        <w:t xml:space="preserve"> The</w:t>
      </w:r>
      <w:del w:id="223" w:author="Ruo Li" w:date="2023-11-14T21:57:00Z">
        <w:r w:rsidR="00C01F2D" w:rsidDel="00544AEE">
          <w:delText xml:space="preserve"> </w:delText>
        </w:r>
      </w:del>
      <w:ins w:id="224" w:author="Ruo Li" w:date="2023-11-14T21:56:00Z">
        <w:r w:rsidR="00544AEE">
          <w:t xml:space="preserve"> </w:t>
        </w:r>
      </w:ins>
      <w:r w:rsidR="00C01F2D">
        <w:t>genre</w:t>
      </w:r>
      <w:ins w:id="225" w:author="Ruo Li" w:date="2023-11-14T21:57:00Z">
        <w:r w:rsidR="00544AEE">
          <w:t>s</w:t>
        </w:r>
      </w:ins>
      <w:del w:id="226" w:author="Ruo Li" w:date="2023-11-14T21:57:00Z">
        <w:r w:rsidR="00C01F2D" w:rsidDel="00544AEE">
          <w:delText>s</w:delText>
        </w:r>
      </w:del>
      <w:r w:rsidR="00C01F2D">
        <w:t xml:space="preserve"> </w:t>
      </w:r>
      <w:del w:id="227" w:author="Ruo Li" w:date="2023-11-14T21:56:00Z">
        <w:r w:rsidR="00C01F2D" w:rsidDel="00544AEE">
          <w:delText>that are retrieved</w:delText>
        </w:r>
      </w:del>
      <w:ins w:id="228" w:author="Ruo Li" w:date="2023-11-14T21:56:00Z">
        <w:r w:rsidR="00544AEE">
          <w:t xml:space="preserve">of the retrieved </w:t>
        </w:r>
      </w:ins>
      <w:r w:rsidR="00505DC2">
        <w:t>tracks are</w:t>
      </w:r>
      <w:r w:rsidR="00C01F2D">
        <w:t xml:space="preserve"> Rock, Pop, R&amp;B and Rap</w:t>
      </w:r>
      <w:ins w:id="229" w:author="Ruo Li" w:date="2023-11-14T21:59:00Z">
        <w:r w:rsidR="00544AEE">
          <w:t xml:space="preserve">, when ranked </w:t>
        </w:r>
      </w:ins>
      <w:del w:id="230" w:author="Ruo Li" w:date="2023-11-14T21:59:00Z">
        <w:r w:rsidR="00C01F2D" w:rsidDel="00544AEE">
          <w:delText xml:space="preserve"> </w:delText>
        </w:r>
      </w:del>
      <w:r w:rsidR="00C01F2D">
        <w:t>in decreasing order.</w:t>
      </w:r>
    </w:p>
    <w:p w14:paraId="6344A1EA" w14:textId="77777777" w:rsidR="00E677F8" w:rsidRDefault="00E677F8" w:rsidP="00505DC2">
      <w:pPr>
        <w:pStyle w:val="AckPara"/>
      </w:pPr>
    </w:p>
    <w:p w14:paraId="0A15EEC4" w14:textId="1C968B96" w:rsidR="00C01F2D" w:rsidRDefault="00C01F2D" w:rsidP="00505DC2">
      <w:pPr>
        <w:pStyle w:val="AckPara"/>
      </w:pPr>
      <w:r>
        <w:t>Query</w:t>
      </w:r>
      <w:ins w:id="231" w:author="Ruo Li" w:date="2023-11-14T22:00:00Z">
        <w:r w:rsidR="00544AEE">
          <w:t xml:space="preserve"> Track</w:t>
        </w:r>
      </w:ins>
      <w:del w:id="232" w:author="Ruo Li" w:date="2023-11-14T22:00:00Z">
        <w:r w:rsidDel="00544AEE">
          <w:delText xml:space="preserve"> Song</w:delText>
        </w:r>
      </w:del>
      <w:r>
        <w:t xml:space="preserve"> 2: One by U2</w:t>
      </w:r>
    </w:p>
    <w:p w14:paraId="0F09D135" w14:textId="6AB764C9" w:rsidR="00C01F2D" w:rsidRDefault="00C01F2D" w:rsidP="00505DC2">
      <w:pPr>
        <w:pStyle w:val="AckPara"/>
      </w:pPr>
      <w:r>
        <w:t>Result list:</w:t>
      </w:r>
    </w:p>
    <w:tbl>
      <w:tblPr>
        <w:tblStyle w:val="Grilledutableau"/>
        <w:tblW w:w="5098" w:type="dxa"/>
        <w:tblLook w:val="04A0" w:firstRow="1" w:lastRow="0" w:firstColumn="1" w:lastColumn="0" w:noHBand="0" w:noVBand="1"/>
      </w:tblPr>
      <w:tblGrid>
        <w:gridCol w:w="1197"/>
        <w:gridCol w:w="1633"/>
        <w:gridCol w:w="762"/>
        <w:gridCol w:w="1506"/>
      </w:tblGrid>
      <w:tr w:rsidR="00C01F2D" w14:paraId="4C82EF80" w14:textId="77777777" w:rsidTr="00C01F2D">
        <w:tc>
          <w:tcPr>
            <w:tcW w:w="1197" w:type="dxa"/>
          </w:tcPr>
          <w:p w14:paraId="2239B4D3" w14:textId="665AD928" w:rsidR="00C01F2D" w:rsidRDefault="00C01F2D" w:rsidP="00505DC2">
            <w:pPr>
              <w:pStyle w:val="AckPara"/>
            </w:pPr>
            <w:r w:rsidRPr="007F03ED">
              <w:t>Song</w:t>
            </w:r>
          </w:p>
        </w:tc>
        <w:tc>
          <w:tcPr>
            <w:tcW w:w="1633" w:type="dxa"/>
          </w:tcPr>
          <w:p w14:paraId="1ADAD2AE" w14:textId="4649CF3D" w:rsidR="00C01F2D" w:rsidRDefault="00C01F2D" w:rsidP="00505DC2">
            <w:pPr>
              <w:pStyle w:val="AckPara"/>
            </w:pPr>
            <w:r w:rsidRPr="007F03ED">
              <w:t>One</w:t>
            </w:r>
          </w:p>
        </w:tc>
        <w:tc>
          <w:tcPr>
            <w:tcW w:w="762" w:type="dxa"/>
          </w:tcPr>
          <w:p w14:paraId="57D11063" w14:textId="53E0C60B" w:rsidR="00C01F2D" w:rsidRDefault="00C01F2D" w:rsidP="00505DC2">
            <w:pPr>
              <w:pStyle w:val="AckPara"/>
            </w:pPr>
            <w:r w:rsidRPr="007F03ED">
              <w:t>Artist</w:t>
            </w:r>
          </w:p>
        </w:tc>
        <w:tc>
          <w:tcPr>
            <w:tcW w:w="1506" w:type="dxa"/>
          </w:tcPr>
          <w:p w14:paraId="0A6E8221" w14:textId="711A721A" w:rsidR="00C01F2D" w:rsidRDefault="00C01F2D" w:rsidP="00505DC2">
            <w:pPr>
              <w:pStyle w:val="AckPara"/>
            </w:pPr>
            <w:r w:rsidRPr="007F03ED">
              <w:t>Mary J. Blige</w:t>
            </w:r>
          </w:p>
        </w:tc>
      </w:tr>
      <w:tr w:rsidR="00C01F2D" w14:paraId="6DFE2826" w14:textId="77777777" w:rsidTr="00C01F2D">
        <w:tc>
          <w:tcPr>
            <w:tcW w:w="1197" w:type="dxa"/>
          </w:tcPr>
          <w:p w14:paraId="562ACE3A" w14:textId="55035BBD" w:rsidR="00C01F2D" w:rsidRDefault="00C01F2D" w:rsidP="00505DC2">
            <w:pPr>
              <w:pStyle w:val="AckPara"/>
            </w:pPr>
            <w:r w:rsidRPr="007F03ED">
              <w:t>Song</w:t>
            </w:r>
          </w:p>
        </w:tc>
        <w:tc>
          <w:tcPr>
            <w:tcW w:w="1633" w:type="dxa"/>
          </w:tcPr>
          <w:p w14:paraId="433660E9" w14:textId="7CE34C34" w:rsidR="00C01F2D" w:rsidRDefault="00C01F2D" w:rsidP="00505DC2">
            <w:pPr>
              <w:pStyle w:val="AckPara"/>
            </w:pPr>
            <w:r w:rsidRPr="007F03ED">
              <w:t>One Love (feat. Estelle)</w:t>
            </w:r>
          </w:p>
        </w:tc>
        <w:tc>
          <w:tcPr>
            <w:tcW w:w="762" w:type="dxa"/>
          </w:tcPr>
          <w:p w14:paraId="18309C52" w14:textId="1B020212" w:rsidR="00C01F2D" w:rsidRDefault="00C01F2D" w:rsidP="00505DC2">
            <w:pPr>
              <w:pStyle w:val="AckPara"/>
            </w:pPr>
            <w:r w:rsidRPr="007F03ED">
              <w:t>Artist</w:t>
            </w:r>
          </w:p>
        </w:tc>
        <w:tc>
          <w:tcPr>
            <w:tcW w:w="1506" w:type="dxa"/>
          </w:tcPr>
          <w:p w14:paraId="1BE9A8D1" w14:textId="37162230" w:rsidR="00C01F2D" w:rsidRDefault="00C01F2D" w:rsidP="00505DC2">
            <w:pPr>
              <w:pStyle w:val="AckPara"/>
            </w:pPr>
            <w:r w:rsidRPr="007F03ED">
              <w:t>David Guetta</w:t>
            </w:r>
          </w:p>
        </w:tc>
      </w:tr>
      <w:tr w:rsidR="00C01F2D" w14:paraId="004F9F3E" w14:textId="77777777" w:rsidTr="00C01F2D">
        <w:tc>
          <w:tcPr>
            <w:tcW w:w="1197" w:type="dxa"/>
          </w:tcPr>
          <w:p w14:paraId="4A572BEC" w14:textId="7C8FBA87" w:rsidR="00C01F2D" w:rsidRDefault="00C01F2D" w:rsidP="00505DC2">
            <w:pPr>
              <w:pStyle w:val="AckPara"/>
            </w:pPr>
            <w:r w:rsidRPr="00717018">
              <w:t>Song</w:t>
            </w:r>
          </w:p>
        </w:tc>
        <w:tc>
          <w:tcPr>
            <w:tcW w:w="1633" w:type="dxa"/>
          </w:tcPr>
          <w:p w14:paraId="49188EC9" w14:textId="77777777" w:rsidR="00C01F2D" w:rsidRPr="00C01F2D" w:rsidRDefault="00C01F2D" w:rsidP="00505DC2">
            <w:pPr>
              <w:pStyle w:val="AckPara"/>
            </w:pPr>
            <w:r w:rsidRPr="00C01F2D">
              <w:t>Quien Eres Tu (Feat. Trey Songz)</w:t>
            </w:r>
          </w:p>
          <w:p w14:paraId="0D3CC8CA" w14:textId="77777777" w:rsidR="00C01F2D" w:rsidRDefault="00C01F2D" w:rsidP="00505DC2">
            <w:pPr>
              <w:pStyle w:val="AckPara"/>
            </w:pPr>
          </w:p>
        </w:tc>
        <w:tc>
          <w:tcPr>
            <w:tcW w:w="762" w:type="dxa"/>
          </w:tcPr>
          <w:p w14:paraId="6FEFAEDE" w14:textId="7244160D" w:rsidR="00C01F2D" w:rsidRDefault="00C01F2D" w:rsidP="00505DC2">
            <w:pPr>
              <w:pStyle w:val="AckPara"/>
            </w:pPr>
            <w:r w:rsidRPr="00717018">
              <w:t>Artist</w:t>
            </w:r>
          </w:p>
        </w:tc>
        <w:tc>
          <w:tcPr>
            <w:tcW w:w="1506" w:type="dxa"/>
          </w:tcPr>
          <w:p w14:paraId="09C1AA75" w14:textId="77777777" w:rsidR="00C01F2D" w:rsidRPr="00C01F2D" w:rsidRDefault="00C01F2D" w:rsidP="00505DC2">
            <w:pPr>
              <w:pStyle w:val="AckPara"/>
            </w:pPr>
            <w:r w:rsidRPr="00C01F2D">
              <w:t>María José</w:t>
            </w:r>
          </w:p>
          <w:p w14:paraId="59147169" w14:textId="77777777" w:rsidR="00C01F2D" w:rsidRDefault="00C01F2D" w:rsidP="00505DC2">
            <w:pPr>
              <w:pStyle w:val="AckPara"/>
            </w:pPr>
          </w:p>
        </w:tc>
      </w:tr>
      <w:tr w:rsidR="00C01F2D" w14:paraId="691B60CC" w14:textId="77777777" w:rsidTr="00C01F2D">
        <w:tc>
          <w:tcPr>
            <w:tcW w:w="1197" w:type="dxa"/>
          </w:tcPr>
          <w:p w14:paraId="099CB5B0" w14:textId="30F3CB99" w:rsidR="00C01F2D" w:rsidRDefault="00C01F2D" w:rsidP="00505DC2">
            <w:pPr>
              <w:pStyle w:val="AckPara"/>
            </w:pPr>
            <w:r w:rsidRPr="00717018">
              <w:t>Song</w:t>
            </w:r>
          </w:p>
        </w:tc>
        <w:tc>
          <w:tcPr>
            <w:tcW w:w="1633" w:type="dxa"/>
          </w:tcPr>
          <w:p w14:paraId="2908773D" w14:textId="77777777" w:rsidR="00C01F2D" w:rsidRPr="00C01F2D" w:rsidRDefault="00C01F2D" w:rsidP="00505DC2">
            <w:pPr>
              <w:pStyle w:val="AckPara"/>
            </w:pPr>
            <w:r w:rsidRPr="00C01F2D">
              <w:t>Dance With The One That Brought You</w:t>
            </w:r>
          </w:p>
          <w:p w14:paraId="5BF2E233" w14:textId="77777777" w:rsidR="00C01F2D" w:rsidRDefault="00C01F2D" w:rsidP="00505DC2">
            <w:pPr>
              <w:pStyle w:val="AckPara"/>
            </w:pPr>
          </w:p>
        </w:tc>
        <w:tc>
          <w:tcPr>
            <w:tcW w:w="762" w:type="dxa"/>
          </w:tcPr>
          <w:p w14:paraId="0FDCAEC4" w14:textId="390EF738" w:rsidR="00C01F2D" w:rsidRDefault="00C01F2D" w:rsidP="00505DC2">
            <w:pPr>
              <w:pStyle w:val="AckPara"/>
            </w:pPr>
            <w:r w:rsidRPr="00717018">
              <w:t>Artist</w:t>
            </w:r>
          </w:p>
        </w:tc>
        <w:tc>
          <w:tcPr>
            <w:tcW w:w="1506" w:type="dxa"/>
          </w:tcPr>
          <w:p w14:paraId="7EADE194" w14:textId="77777777" w:rsidR="00C01F2D" w:rsidRPr="00C01F2D" w:rsidRDefault="00C01F2D" w:rsidP="00505DC2">
            <w:pPr>
              <w:pStyle w:val="AckPara"/>
            </w:pPr>
            <w:r w:rsidRPr="00C01F2D">
              <w:t>Shania Twain</w:t>
            </w:r>
          </w:p>
          <w:p w14:paraId="20293D24" w14:textId="77777777" w:rsidR="00C01F2D" w:rsidRDefault="00C01F2D" w:rsidP="00505DC2">
            <w:pPr>
              <w:pStyle w:val="AckPara"/>
            </w:pPr>
          </w:p>
        </w:tc>
      </w:tr>
      <w:tr w:rsidR="00C01F2D" w14:paraId="3AD2E974" w14:textId="77777777" w:rsidTr="00C01F2D">
        <w:tc>
          <w:tcPr>
            <w:tcW w:w="1197" w:type="dxa"/>
          </w:tcPr>
          <w:p w14:paraId="5A5D6054" w14:textId="13D67E7B" w:rsidR="00C01F2D" w:rsidRDefault="00C01F2D" w:rsidP="00505DC2">
            <w:pPr>
              <w:pStyle w:val="AckPara"/>
            </w:pPr>
            <w:r w:rsidRPr="00717018">
              <w:t>Song</w:t>
            </w:r>
          </w:p>
        </w:tc>
        <w:tc>
          <w:tcPr>
            <w:tcW w:w="1633" w:type="dxa"/>
          </w:tcPr>
          <w:p w14:paraId="04AA299F" w14:textId="77777777" w:rsidR="00C01F2D" w:rsidRPr="00C01F2D" w:rsidRDefault="00C01F2D" w:rsidP="00505DC2">
            <w:pPr>
              <w:pStyle w:val="AckPara"/>
            </w:pPr>
            <w:r w:rsidRPr="00C01F2D">
              <w:t>Apocalyptic</w:t>
            </w:r>
          </w:p>
          <w:p w14:paraId="4B4557C6" w14:textId="77777777" w:rsidR="00C01F2D" w:rsidRDefault="00C01F2D" w:rsidP="00505DC2">
            <w:pPr>
              <w:pStyle w:val="AckPara"/>
            </w:pPr>
          </w:p>
        </w:tc>
        <w:tc>
          <w:tcPr>
            <w:tcW w:w="762" w:type="dxa"/>
          </w:tcPr>
          <w:p w14:paraId="3E4517ED" w14:textId="0E2EFAFC" w:rsidR="00C01F2D" w:rsidRDefault="00C01F2D" w:rsidP="00505DC2">
            <w:pPr>
              <w:pStyle w:val="AckPara"/>
            </w:pPr>
            <w:r w:rsidRPr="00717018">
              <w:t>Artist</w:t>
            </w:r>
          </w:p>
        </w:tc>
        <w:tc>
          <w:tcPr>
            <w:tcW w:w="1506" w:type="dxa"/>
          </w:tcPr>
          <w:p w14:paraId="2267DD01" w14:textId="77777777" w:rsidR="00C01F2D" w:rsidRPr="00C01F2D" w:rsidRDefault="00C01F2D" w:rsidP="00505DC2">
            <w:pPr>
              <w:pStyle w:val="AckPara"/>
            </w:pPr>
            <w:r w:rsidRPr="00C01F2D">
              <w:t>Halestorm</w:t>
            </w:r>
          </w:p>
          <w:p w14:paraId="7BB3C67F" w14:textId="77777777" w:rsidR="00C01F2D" w:rsidRDefault="00C01F2D" w:rsidP="00505DC2">
            <w:pPr>
              <w:pStyle w:val="AckPara"/>
            </w:pPr>
          </w:p>
        </w:tc>
      </w:tr>
      <w:tr w:rsidR="00C01F2D" w14:paraId="279FCB03" w14:textId="77777777" w:rsidTr="00C01F2D">
        <w:tc>
          <w:tcPr>
            <w:tcW w:w="1197" w:type="dxa"/>
          </w:tcPr>
          <w:p w14:paraId="4852CF99" w14:textId="26BEFC9E" w:rsidR="00C01F2D" w:rsidRDefault="00C01F2D" w:rsidP="00505DC2">
            <w:pPr>
              <w:pStyle w:val="AckPara"/>
            </w:pPr>
            <w:r w:rsidRPr="00717018">
              <w:t>Song</w:t>
            </w:r>
          </w:p>
        </w:tc>
        <w:tc>
          <w:tcPr>
            <w:tcW w:w="1633" w:type="dxa"/>
          </w:tcPr>
          <w:p w14:paraId="3D6ADA25" w14:textId="77777777" w:rsidR="00C01F2D" w:rsidRPr="00C01F2D" w:rsidRDefault="00C01F2D" w:rsidP="00505DC2">
            <w:pPr>
              <w:pStyle w:val="AckPara"/>
            </w:pPr>
            <w:r w:rsidRPr="00C01F2D">
              <w:t>I Will Survive - Extended Version</w:t>
            </w:r>
          </w:p>
          <w:p w14:paraId="2BF2ECDC" w14:textId="77777777" w:rsidR="00C01F2D" w:rsidRDefault="00C01F2D" w:rsidP="00505DC2">
            <w:pPr>
              <w:pStyle w:val="AckPara"/>
            </w:pPr>
          </w:p>
        </w:tc>
        <w:tc>
          <w:tcPr>
            <w:tcW w:w="762" w:type="dxa"/>
          </w:tcPr>
          <w:p w14:paraId="21758A51" w14:textId="3B5F4EA5" w:rsidR="00C01F2D" w:rsidRDefault="00C01F2D" w:rsidP="00505DC2">
            <w:pPr>
              <w:pStyle w:val="AckPara"/>
            </w:pPr>
            <w:r w:rsidRPr="00717018">
              <w:t>Artist</w:t>
            </w:r>
          </w:p>
        </w:tc>
        <w:tc>
          <w:tcPr>
            <w:tcW w:w="1506" w:type="dxa"/>
          </w:tcPr>
          <w:p w14:paraId="44E76A36" w14:textId="77777777" w:rsidR="00C01F2D" w:rsidRPr="00C01F2D" w:rsidRDefault="00C01F2D" w:rsidP="00505DC2">
            <w:pPr>
              <w:pStyle w:val="AckPara"/>
            </w:pPr>
            <w:r w:rsidRPr="00C01F2D">
              <w:t>Gloria Gaynor</w:t>
            </w:r>
          </w:p>
          <w:p w14:paraId="35480976" w14:textId="77777777" w:rsidR="00C01F2D" w:rsidRDefault="00C01F2D" w:rsidP="00505DC2">
            <w:pPr>
              <w:pStyle w:val="AckPara"/>
            </w:pPr>
          </w:p>
        </w:tc>
      </w:tr>
      <w:tr w:rsidR="00C01F2D" w14:paraId="7F02E8F0" w14:textId="77777777" w:rsidTr="00C01F2D">
        <w:tc>
          <w:tcPr>
            <w:tcW w:w="1197" w:type="dxa"/>
          </w:tcPr>
          <w:p w14:paraId="383BEF15" w14:textId="084F6D05" w:rsidR="00C01F2D" w:rsidRDefault="00C01F2D" w:rsidP="00505DC2">
            <w:pPr>
              <w:pStyle w:val="AckPara"/>
            </w:pPr>
            <w:r w:rsidRPr="00717018">
              <w:t>Song</w:t>
            </w:r>
          </w:p>
        </w:tc>
        <w:tc>
          <w:tcPr>
            <w:tcW w:w="1633" w:type="dxa"/>
          </w:tcPr>
          <w:p w14:paraId="6C6B0B08" w14:textId="77777777" w:rsidR="00C01F2D" w:rsidRPr="00C01F2D" w:rsidRDefault="00C01F2D" w:rsidP="00505DC2">
            <w:pPr>
              <w:pStyle w:val="AckPara"/>
            </w:pPr>
            <w:r w:rsidRPr="00C01F2D">
              <w:t>King For A Day</w:t>
            </w:r>
          </w:p>
          <w:p w14:paraId="6E4FCCEC" w14:textId="77777777" w:rsidR="00C01F2D" w:rsidRDefault="00C01F2D" w:rsidP="00505DC2">
            <w:pPr>
              <w:pStyle w:val="AckPara"/>
            </w:pPr>
          </w:p>
        </w:tc>
        <w:tc>
          <w:tcPr>
            <w:tcW w:w="762" w:type="dxa"/>
          </w:tcPr>
          <w:p w14:paraId="067560D7" w14:textId="5258D327" w:rsidR="00C01F2D" w:rsidRDefault="00C01F2D" w:rsidP="00505DC2">
            <w:pPr>
              <w:pStyle w:val="AckPara"/>
            </w:pPr>
            <w:r w:rsidRPr="00717018">
              <w:t>Artist</w:t>
            </w:r>
          </w:p>
        </w:tc>
        <w:tc>
          <w:tcPr>
            <w:tcW w:w="1506" w:type="dxa"/>
          </w:tcPr>
          <w:p w14:paraId="4678B35B" w14:textId="77777777" w:rsidR="00C01F2D" w:rsidRPr="00C01F2D" w:rsidRDefault="00C01F2D" w:rsidP="00505DC2">
            <w:pPr>
              <w:pStyle w:val="AckPara"/>
            </w:pPr>
            <w:r w:rsidRPr="00C01F2D">
              <w:t>Thompson Twins</w:t>
            </w:r>
          </w:p>
          <w:p w14:paraId="6010C92F" w14:textId="77777777" w:rsidR="00C01F2D" w:rsidRDefault="00C01F2D" w:rsidP="00505DC2">
            <w:pPr>
              <w:pStyle w:val="AckPara"/>
            </w:pPr>
          </w:p>
        </w:tc>
      </w:tr>
      <w:tr w:rsidR="00C01F2D" w14:paraId="53FD450E" w14:textId="77777777" w:rsidTr="00C01F2D">
        <w:tc>
          <w:tcPr>
            <w:tcW w:w="1197" w:type="dxa"/>
          </w:tcPr>
          <w:p w14:paraId="2DAF295D" w14:textId="4AA403D5" w:rsidR="00C01F2D" w:rsidRDefault="00C01F2D" w:rsidP="00505DC2">
            <w:pPr>
              <w:pStyle w:val="AckPara"/>
            </w:pPr>
            <w:r w:rsidRPr="00717018">
              <w:t>Song</w:t>
            </w:r>
          </w:p>
        </w:tc>
        <w:tc>
          <w:tcPr>
            <w:tcW w:w="1633" w:type="dxa"/>
          </w:tcPr>
          <w:p w14:paraId="1F6BF1EC" w14:textId="77777777" w:rsidR="00C01F2D" w:rsidRPr="00C01F2D" w:rsidRDefault="00C01F2D" w:rsidP="00505DC2">
            <w:pPr>
              <w:pStyle w:val="AckPara"/>
            </w:pPr>
            <w:r w:rsidRPr="00C01F2D">
              <w:t>Never Let Me Down</w:t>
            </w:r>
          </w:p>
          <w:p w14:paraId="33D29719" w14:textId="77777777" w:rsidR="00C01F2D" w:rsidRDefault="00C01F2D" w:rsidP="00505DC2">
            <w:pPr>
              <w:pStyle w:val="AckPara"/>
            </w:pPr>
          </w:p>
        </w:tc>
        <w:tc>
          <w:tcPr>
            <w:tcW w:w="762" w:type="dxa"/>
          </w:tcPr>
          <w:p w14:paraId="30FB6A68" w14:textId="34A95663" w:rsidR="00C01F2D" w:rsidRDefault="00C01F2D" w:rsidP="00505DC2">
            <w:pPr>
              <w:pStyle w:val="AckPara"/>
            </w:pPr>
            <w:r w:rsidRPr="00717018">
              <w:t>Artist</w:t>
            </w:r>
          </w:p>
        </w:tc>
        <w:tc>
          <w:tcPr>
            <w:tcW w:w="1506" w:type="dxa"/>
          </w:tcPr>
          <w:p w14:paraId="756004FC" w14:textId="5330BEFD" w:rsidR="00C01F2D" w:rsidRPr="00C01F2D" w:rsidRDefault="00C01F2D" w:rsidP="00505DC2">
            <w:pPr>
              <w:pStyle w:val="AckPara"/>
            </w:pPr>
            <w:r w:rsidRPr="00C01F2D">
              <w:t>Kanye West</w:t>
            </w:r>
          </w:p>
          <w:p w14:paraId="382DE6D5" w14:textId="77777777" w:rsidR="00C01F2D" w:rsidRDefault="00C01F2D" w:rsidP="00505DC2">
            <w:pPr>
              <w:pStyle w:val="AckPara"/>
            </w:pPr>
          </w:p>
        </w:tc>
      </w:tr>
      <w:tr w:rsidR="00C01F2D" w14:paraId="2F1BCAD4" w14:textId="77777777" w:rsidTr="00C01F2D">
        <w:tc>
          <w:tcPr>
            <w:tcW w:w="1197" w:type="dxa"/>
          </w:tcPr>
          <w:p w14:paraId="7BCE8DBA" w14:textId="4B13F395" w:rsidR="00C01F2D" w:rsidRPr="00717018" w:rsidRDefault="00C01F2D" w:rsidP="00505DC2">
            <w:pPr>
              <w:pStyle w:val="AckPara"/>
            </w:pPr>
            <w:r w:rsidRPr="00717018">
              <w:t>Song</w:t>
            </w:r>
          </w:p>
        </w:tc>
        <w:tc>
          <w:tcPr>
            <w:tcW w:w="1633" w:type="dxa"/>
          </w:tcPr>
          <w:p w14:paraId="72E070DB" w14:textId="77777777" w:rsidR="00C01F2D" w:rsidRPr="00C01F2D" w:rsidRDefault="00C01F2D" w:rsidP="00505DC2">
            <w:pPr>
              <w:pStyle w:val="AckPara"/>
            </w:pPr>
            <w:r w:rsidRPr="00C01F2D">
              <w:t>Fica Mais um Pouco Amor</w:t>
            </w:r>
          </w:p>
          <w:p w14:paraId="3E202463" w14:textId="77777777" w:rsidR="00C01F2D" w:rsidRPr="00C01F2D" w:rsidRDefault="00C01F2D" w:rsidP="00505DC2">
            <w:pPr>
              <w:pStyle w:val="AckPara"/>
            </w:pPr>
          </w:p>
        </w:tc>
        <w:tc>
          <w:tcPr>
            <w:tcW w:w="762" w:type="dxa"/>
          </w:tcPr>
          <w:p w14:paraId="7220C1B4" w14:textId="03B5CF23" w:rsidR="00C01F2D" w:rsidRPr="00717018" w:rsidRDefault="00AF1CBC" w:rsidP="00505DC2">
            <w:pPr>
              <w:pStyle w:val="AckPara"/>
            </w:pPr>
            <w:r w:rsidRPr="00717018">
              <w:t>Artist</w:t>
            </w:r>
          </w:p>
        </w:tc>
        <w:tc>
          <w:tcPr>
            <w:tcW w:w="1506" w:type="dxa"/>
          </w:tcPr>
          <w:p w14:paraId="243758DD" w14:textId="77777777" w:rsidR="00C01F2D" w:rsidRPr="00C01F2D" w:rsidRDefault="00C01F2D" w:rsidP="00505DC2">
            <w:pPr>
              <w:pStyle w:val="AckPara"/>
            </w:pPr>
            <w:r w:rsidRPr="00C01F2D">
              <w:t>Emicida</w:t>
            </w:r>
          </w:p>
          <w:p w14:paraId="6DB40B20" w14:textId="77777777" w:rsidR="00C01F2D" w:rsidRPr="00C01F2D" w:rsidRDefault="00C01F2D" w:rsidP="00505DC2">
            <w:pPr>
              <w:pStyle w:val="AckPara"/>
            </w:pPr>
          </w:p>
        </w:tc>
      </w:tr>
      <w:tr w:rsidR="00C01F2D" w14:paraId="285FF0E6" w14:textId="77777777" w:rsidTr="00C01F2D">
        <w:tc>
          <w:tcPr>
            <w:tcW w:w="1197" w:type="dxa"/>
          </w:tcPr>
          <w:p w14:paraId="40F8C06D" w14:textId="57746F6C" w:rsidR="00C01F2D" w:rsidRPr="00717018" w:rsidRDefault="00C01F2D" w:rsidP="00505DC2">
            <w:pPr>
              <w:pStyle w:val="AckPara"/>
            </w:pPr>
            <w:r w:rsidRPr="00717018">
              <w:t>Song</w:t>
            </w:r>
          </w:p>
        </w:tc>
        <w:tc>
          <w:tcPr>
            <w:tcW w:w="1633" w:type="dxa"/>
          </w:tcPr>
          <w:p w14:paraId="2BF7B175" w14:textId="77777777" w:rsidR="00C01F2D" w:rsidRPr="00C01F2D" w:rsidRDefault="00C01F2D" w:rsidP="00505DC2">
            <w:pPr>
              <w:pStyle w:val="AckPara"/>
            </w:pPr>
            <w:r w:rsidRPr="00C01F2D">
              <w:t>I Will Survive</w:t>
            </w:r>
          </w:p>
          <w:p w14:paraId="21FAF270" w14:textId="77777777" w:rsidR="00C01F2D" w:rsidRPr="00C01F2D" w:rsidRDefault="00C01F2D" w:rsidP="00505DC2">
            <w:pPr>
              <w:pStyle w:val="AckPara"/>
            </w:pPr>
          </w:p>
        </w:tc>
        <w:tc>
          <w:tcPr>
            <w:tcW w:w="762" w:type="dxa"/>
          </w:tcPr>
          <w:p w14:paraId="33336830" w14:textId="70D822CB" w:rsidR="00C01F2D" w:rsidRPr="00717018" w:rsidRDefault="00AF1CBC" w:rsidP="00505DC2">
            <w:pPr>
              <w:pStyle w:val="AckPara"/>
            </w:pPr>
            <w:r w:rsidRPr="00717018">
              <w:t>Artist</w:t>
            </w:r>
          </w:p>
        </w:tc>
        <w:tc>
          <w:tcPr>
            <w:tcW w:w="1506" w:type="dxa"/>
          </w:tcPr>
          <w:p w14:paraId="1DA77EAF" w14:textId="77777777" w:rsidR="00C01F2D" w:rsidRPr="00C01F2D" w:rsidRDefault="00C01F2D" w:rsidP="00505DC2">
            <w:pPr>
              <w:pStyle w:val="AckPara"/>
            </w:pPr>
            <w:r w:rsidRPr="00C01F2D">
              <w:t>Gloria Gaynor</w:t>
            </w:r>
          </w:p>
          <w:p w14:paraId="5630C770" w14:textId="77777777" w:rsidR="00C01F2D" w:rsidRPr="00C01F2D" w:rsidRDefault="00C01F2D" w:rsidP="00505DC2">
            <w:pPr>
              <w:pStyle w:val="AckPara"/>
            </w:pPr>
          </w:p>
        </w:tc>
      </w:tr>
    </w:tbl>
    <w:p w14:paraId="4F8837DA" w14:textId="77777777" w:rsidR="00505DC2" w:rsidRDefault="00505DC2" w:rsidP="00505DC2">
      <w:pPr>
        <w:pStyle w:val="AckPara"/>
      </w:pPr>
    </w:p>
    <w:p w14:paraId="3CACC60F" w14:textId="146F056A" w:rsidR="00C01F2D" w:rsidRDefault="00C01F2D" w:rsidP="00505DC2">
      <w:pPr>
        <w:pStyle w:val="AckPara"/>
      </w:pPr>
      <w:r>
        <w:t>For the query</w:t>
      </w:r>
      <w:ins w:id="233" w:author="Ruo Li" w:date="2023-11-14T22:01:00Z">
        <w:r w:rsidR="00544AEE">
          <w:t xml:space="preserve"> track</w:t>
        </w:r>
      </w:ins>
      <w:del w:id="234" w:author="Ruo Li" w:date="2023-11-14T22:01:00Z">
        <w:r w:rsidDel="00544AEE">
          <w:delText xml:space="preserve"> Song</w:delText>
        </w:r>
      </w:del>
      <w:r>
        <w:t xml:space="preserve"> “One” by “U2</w:t>
      </w:r>
      <w:ins w:id="235" w:author="Ruo Li" w:date="2023-11-14T22:01:00Z">
        <w:r w:rsidR="00CF7A64">
          <w:t xml:space="preserve">”, </w:t>
        </w:r>
      </w:ins>
      <w:del w:id="236" w:author="Ruo Li" w:date="2023-11-14T22:01:00Z">
        <w:r w:rsidDel="00CF7A64">
          <w:delText xml:space="preserve"> we retrieved</w:delText>
        </w:r>
      </w:del>
      <w:del w:id="237" w:author="Ruo Li" w:date="2023-11-14T22:02:00Z">
        <w:r w:rsidDel="00CF7A64">
          <w:delText xml:space="preserve"> </w:delText>
        </w:r>
      </w:del>
      <w:r>
        <w:t>the cover version by Mary J. Blige</w:t>
      </w:r>
      <w:del w:id="238" w:author="Ruo Li" w:date="2023-11-14T22:01:00Z">
        <w:r w:rsidDel="00CF7A64">
          <w:delText xml:space="preserve"> as the most similar</w:delText>
        </w:r>
      </w:del>
      <w:ins w:id="239" w:author="Ruo Li" w:date="2023-11-14T22:01:00Z">
        <w:r w:rsidR="00CF7A64">
          <w:t xml:space="preserve"> ranks</w:t>
        </w:r>
      </w:ins>
      <w:ins w:id="240" w:author="Ruo Li" w:date="2023-11-14T22:02:00Z">
        <w:r w:rsidR="00CF7A64">
          <w:t xml:space="preserve"> the first in the result</w:t>
        </w:r>
      </w:ins>
      <w:r w:rsidR="00AF1CBC">
        <w:t xml:space="preserve">, just like we did with the tf-idf representation. </w:t>
      </w:r>
      <w:del w:id="241" w:author="Ruo Li" w:date="2023-11-14T22:02:00Z">
        <w:r w:rsidR="00AF1CBC" w:rsidDel="00CF7A64">
          <w:delText xml:space="preserve">We noticed that </w:delText>
        </w:r>
      </w:del>
      <w:ins w:id="242" w:author="Ruo Li" w:date="2023-11-14T22:02:00Z">
        <w:r w:rsidR="00CF7A64">
          <w:t>W</w:t>
        </w:r>
      </w:ins>
      <w:del w:id="243" w:author="Ruo Li" w:date="2023-11-14T22:02:00Z">
        <w:r w:rsidR="00AF1CBC" w:rsidDel="00CF7A64">
          <w:delText>w</w:delText>
        </w:r>
      </w:del>
      <w:r w:rsidR="00AF1CBC">
        <w:t>e</w:t>
      </w:r>
      <w:ins w:id="244" w:author="Ruo Li" w:date="2023-11-14T22:02:00Z">
        <w:r w:rsidR="00CF7A64">
          <w:t xml:space="preserve"> also</w:t>
        </w:r>
      </w:ins>
      <w:r w:rsidR="00AF1CBC">
        <w:t xml:space="preserve"> retrieved one Spanish and one Portuguese song. The Genres</w:t>
      </w:r>
      <w:ins w:id="245" w:author="Ruo Li" w:date="2023-11-14T22:02:00Z">
        <w:r w:rsidR="00CF7A64">
          <w:t xml:space="preserve"> </w:t>
        </w:r>
      </w:ins>
      <w:r w:rsidR="00505DC2">
        <w:t>of the</w:t>
      </w:r>
      <w:del w:id="246" w:author="Ruo Li" w:date="2023-11-14T22:02:00Z">
        <w:r w:rsidR="00AF1CBC" w:rsidDel="00CF7A64">
          <w:delText xml:space="preserve"> we</w:delText>
        </w:r>
      </w:del>
      <w:r w:rsidR="00AF1CBC">
        <w:t xml:space="preserve"> retrieved</w:t>
      </w:r>
      <w:ins w:id="247" w:author="Ruo Li" w:date="2023-11-14T22:02:00Z">
        <w:r w:rsidR="00CF7A64">
          <w:t xml:space="preserve"> track</w:t>
        </w:r>
      </w:ins>
      <w:r w:rsidR="00AF1CBC">
        <w:t xml:space="preserve"> are Rock, Pop, Electronica, Country, Hip-Hop</w:t>
      </w:r>
      <w:r w:rsidR="00505DC2">
        <w:t>,</w:t>
      </w:r>
      <w:r w:rsidR="00AF1CBC">
        <w:t xml:space="preserve"> </w:t>
      </w:r>
      <w:r w:rsidR="00AF1CBC" w:rsidRPr="00AF1CBC">
        <w:t>Samba and Pagode</w:t>
      </w:r>
      <w:ins w:id="248" w:author="Ruo Li" w:date="2023-11-14T22:02:00Z">
        <w:r w:rsidR="00CF7A64">
          <w:t xml:space="preserve">, when rank in </w:t>
        </w:r>
      </w:ins>
      <w:ins w:id="249" w:author="Ruo Li" w:date="2023-11-14T22:03:00Z">
        <w:r w:rsidR="00CF7A64">
          <w:t>decreasing order of similarity.</w:t>
        </w:r>
      </w:ins>
      <w:del w:id="250" w:author="Ruo Li" w:date="2023-11-14T22:02:00Z">
        <w:r w:rsidR="00AF1CBC" w:rsidDel="00CF7A64">
          <w:delText xml:space="preserve">. </w:delText>
        </w:r>
      </w:del>
    </w:p>
    <w:p w14:paraId="332E88C9" w14:textId="77777777" w:rsidR="00AF1CBC" w:rsidRDefault="00AF1CBC" w:rsidP="00505DC2">
      <w:pPr>
        <w:pStyle w:val="AckPara"/>
      </w:pPr>
    </w:p>
    <w:p w14:paraId="0E9D0680" w14:textId="77777777" w:rsidR="00AF1CBC" w:rsidRDefault="00AF1CBC" w:rsidP="00505DC2">
      <w:pPr>
        <w:pStyle w:val="AckPara"/>
      </w:pPr>
    </w:p>
    <w:p w14:paraId="10974A7F" w14:textId="1711AED9" w:rsidR="00AF1CBC" w:rsidRDefault="00AF1CBC">
      <w:pPr>
        <w:spacing w:line="240" w:lineRule="auto"/>
        <w:jc w:val="left"/>
      </w:pPr>
      <w:r>
        <w:br w:type="page"/>
      </w:r>
    </w:p>
    <w:p w14:paraId="19B41DAA" w14:textId="04E1F6CB" w:rsidR="00AF1CBC" w:rsidRDefault="00AF1CBC" w:rsidP="00505DC2">
      <w:pPr>
        <w:pStyle w:val="AckPara"/>
      </w:pPr>
      <w:r>
        <w:lastRenderedPageBreak/>
        <w:t>Query</w:t>
      </w:r>
      <w:ins w:id="251" w:author="Ruo Li" w:date="2023-11-14T22:03:00Z">
        <w:r w:rsidR="00195F1E">
          <w:t xml:space="preserve"> Track</w:t>
        </w:r>
      </w:ins>
      <w:del w:id="252" w:author="Ruo Li" w:date="2023-11-14T22:03:00Z">
        <w:r w:rsidDel="00195F1E">
          <w:delText xml:space="preserve"> Song</w:delText>
        </w:r>
      </w:del>
      <w:r>
        <w:t xml:space="preserve"> 3: Every Christmas by Kelly Clarkson</w:t>
      </w:r>
    </w:p>
    <w:p w14:paraId="5823DC4A" w14:textId="4A074830" w:rsidR="00AF1CBC" w:rsidRDefault="00AF1CBC" w:rsidP="00505DC2">
      <w:pPr>
        <w:pStyle w:val="AckPara"/>
      </w:pPr>
      <w:r>
        <w:t>Result list:</w:t>
      </w:r>
    </w:p>
    <w:tbl>
      <w:tblPr>
        <w:tblStyle w:val="Grilledutableau"/>
        <w:tblW w:w="0" w:type="auto"/>
        <w:tblLook w:val="04A0" w:firstRow="1" w:lastRow="0" w:firstColumn="1" w:lastColumn="0" w:noHBand="0" w:noVBand="1"/>
      </w:tblPr>
      <w:tblGrid>
        <w:gridCol w:w="1197"/>
        <w:gridCol w:w="1197"/>
        <w:gridCol w:w="1198"/>
        <w:gridCol w:w="1198"/>
      </w:tblGrid>
      <w:tr w:rsidR="00AF1CBC" w14:paraId="789D160B" w14:textId="77777777" w:rsidTr="00AF1CBC">
        <w:tc>
          <w:tcPr>
            <w:tcW w:w="1197" w:type="dxa"/>
          </w:tcPr>
          <w:p w14:paraId="135C5718" w14:textId="3DE31FE8" w:rsidR="00AF1CBC" w:rsidRDefault="00AF1CBC" w:rsidP="00505DC2">
            <w:pPr>
              <w:pStyle w:val="AckPara"/>
            </w:pPr>
            <w:r w:rsidRPr="00717018">
              <w:t>Song</w:t>
            </w:r>
          </w:p>
        </w:tc>
        <w:tc>
          <w:tcPr>
            <w:tcW w:w="1197" w:type="dxa"/>
          </w:tcPr>
          <w:p w14:paraId="078361BE" w14:textId="77777777" w:rsidR="00AF1CBC" w:rsidRPr="00AF1CBC" w:rsidRDefault="00AF1CBC" w:rsidP="00505DC2">
            <w:pPr>
              <w:pStyle w:val="AckPara"/>
            </w:pPr>
            <w:r w:rsidRPr="00AF1CBC">
              <w:t xml:space="preserve">St. Patrick's Day </w:t>
            </w:r>
          </w:p>
          <w:p w14:paraId="5885E3AC" w14:textId="77777777" w:rsidR="00AF1CBC" w:rsidRDefault="00AF1CBC" w:rsidP="00505DC2">
            <w:pPr>
              <w:pStyle w:val="AckPara"/>
            </w:pPr>
          </w:p>
        </w:tc>
        <w:tc>
          <w:tcPr>
            <w:tcW w:w="1198" w:type="dxa"/>
          </w:tcPr>
          <w:p w14:paraId="237C20EB" w14:textId="2EBBAA1C" w:rsidR="00AF1CBC" w:rsidRDefault="00AF1CBC" w:rsidP="00505DC2">
            <w:pPr>
              <w:pStyle w:val="AckPara"/>
            </w:pPr>
            <w:r w:rsidRPr="00717018">
              <w:t>Artist</w:t>
            </w:r>
          </w:p>
        </w:tc>
        <w:tc>
          <w:tcPr>
            <w:tcW w:w="1198" w:type="dxa"/>
          </w:tcPr>
          <w:p w14:paraId="4675D6CD" w14:textId="77777777" w:rsidR="00AF1CBC" w:rsidRPr="00AF1CBC" w:rsidRDefault="00AF1CBC" w:rsidP="00505DC2">
            <w:pPr>
              <w:pStyle w:val="AckPara"/>
            </w:pPr>
            <w:r w:rsidRPr="00AF1CBC">
              <w:t>John Mayer</w:t>
            </w:r>
          </w:p>
          <w:p w14:paraId="6C078C45" w14:textId="77777777" w:rsidR="00AF1CBC" w:rsidRDefault="00AF1CBC" w:rsidP="00505DC2">
            <w:pPr>
              <w:pStyle w:val="AckPara"/>
            </w:pPr>
          </w:p>
        </w:tc>
      </w:tr>
      <w:tr w:rsidR="00AF1CBC" w14:paraId="149451F2" w14:textId="77777777" w:rsidTr="00AF1CBC">
        <w:tc>
          <w:tcPr>
            <w:tcW w:w="1197" w:type="dxa"/>
          </w:tcPr>
          <w:p w14:paraId="3D63A240" w14:textId="4D4BCDF0" w:rsidR="00AF1CBC" w:rsidRDefault="00AF1CBC" w:rsidP="00505DC2">
            <w:pPr>
              <w:pStyle w:val="AckPara"/>
            </w:pPr>
            <w:r w:rsidRPr="00717018">
              <w:t>Song</w:t>
            </w:r>
          </w:p>
        </w:tc>
        <w:tc>
          <w:tcPr>
            <w:tcW w:w="1197" w:type="dxa"/>
          </w:tcPr>
          <w:p w14:paraId="1867193E" w14:textId="77777777" w:rsidR="00AF1CBC" w:rsidRPr="00AF1CBC" w:rsidRDefault="00AF1CBC" w:rsidP="00505DC2">
            <w:pPr>
              <w:pStyle w:val="AckPara"/>
            </w:pPr>
            <w:r w:rsidRPr="00AF1CBC">
              <w:t>Junesong Provision</w:t>
            </w:r>
          </w:p>
          <w:p w14:paraId="32544DA3" w14:textId="77777777" w:rsidR="00AF1CBC" w:rsidRDefault="00AF1CBC" w:rsidP="00505DC2">
            <w:pPr>
              <w:pStyle w:val="AckPara"/>
            </w:pPr>
          </w:p>
        </w:tc>
        <w:tc>
          <w:tcPr>
            <w:tcW w:w="1198" w:type="dxa"/>
          </w:tcPr>
          <w:p w14:paraId="67333EA1" w14:textId="7079BF06" w:rsidR="00AF1CBC" w:rsidRDefault="00AF1CBC" w:rsidP="00505DC2">
            <w:pPr>
              <w:pStyle w:val="AckPara"/>
            </w:pPr>
            <w:r w:rsidRPr="00717018">
              <w:t>Artist</w:t>
            </w:r>
          </w:p>
        </w:tc>
        <w:tc>
          <w:tcPr>
            <w:tcW w:w="1198" w:type="dxa"/>
          </w:tcPr>
          <w:p w14:paraId="3024F0DD" w14:textId="77777777" w:rsidR="00AF1CBC" w:rsidRPr="00AF1CBC" w:rsidRDefault="00AF1CBC" w:rsidP="00505DC2">
            <w:pPr>
              <w:pStyle w:val="AckPara"/>
            </w:pPr>
            <w:r w:rsidRPr="00AF1CBC">
              <w:t>Coheed and Cambria</w:t>
            </w:r>
          </w:p>
          <w:p w14:paraId="33F68D37" w14:textId="77777777" w:rsidR="00AF1CBC" w:rsidRDefault="00AF1CBC" w:rsidP="00505DC2">
            <w:pPr>
              <w:pStyle w:val="AckPara"/>
            </w:pPr>
          </w:p>
        </w:tc>
      </w:tr>
      <w:tr w:rsidR="00AF1CBC" w14:paraId="54BEEB04" w14:textId="77777777" w:rsidTr="00AF1CBC">
        <w:tc>
          <w:tcPr>
            <w:tcW w:w="1197" w:type="dxa"/>
          </w:tcPr>
          <w:p w14:paraId="19187806" w14:textId="7028550A" w:rsidR="00AF1CBC" w:rsidRDefault="00AF1CBC" w:rsidP="00505DC2">
            <w:pPr>
              <w:pStyle w:val="AckPara"/>
            </w:pPr>
            <w:r w:rsidRPr="00717018">
              <w:t>Song</w:t>
            </w:r>
          </w:p>
        </w:tc>
        <w:tc>
          <w:tcPr>
            <w:tcW w:w="1197" w:type="dxa"/>
          </w:tcPr>
          <w:p w14:paraId="76C842CC" w14:textId="77777777" w:rsidR="00AF1CBC" w:rsidRPr="00AF1CBC" w:rsidRDefault="00AF1CBC" w:rsidP="00505DC2">
            <w:pPr>
              <w:pStyle w:val="AckPara"/>
            </w:pPr>
            <w:r w:rsidRPr="00AF1CBC">
              <w:t>My Only Wish (This Year)</w:t>
            </w:r>
          </w:p>
          <w:p w14:paraId="5AC1401E" w14:textId="77777777" w:rsidR="00AF1CBC" w:rsidRDefault="00AF1CBC" w:rsidP="00505DC2">
            <w:pPr>
              <w:pStyle w:val="AckPara"/>
            </w:pPr>
          </w:p>
        </w:tc>
        <w:tc>
          <w:tcPr>
            <w:tcW w:w="1198" w:type="dxa"/>
          </w:tcPr>
          <w:p w14:paraId="42C592BE" w14:textId="09A234A1" w:rsidR="00AF1CBC" w:rsidRDefault="00AF1CBC" w:rsidP="00505DC2">
            <w:pPr>
              <w:pStyle w:val="AckPara"/>
            </w:pPr>
            <w:r w:rsidRPr="00717018">
              <w:t>Artist</w:t>
            </w:r>
          </w:p>
        </w:tc>
        <w:tc>
          <w:tcPr>
            <w:tcW w:w="1198" w:type="dxa"/>
          </w:tcPr>
          <w:p w14:paraId="2D606BA6" w14:textId="77777777" w:rsidR="00AF1CBC" w:rsidRPr="00AF1CBC" w:rsidRDefault="00AF1CBC" w:rsidP="00505DC2">
            <w:pPr>
              <w:pStyle w:val="AckPara"/>
            </w:pPr>
            <w:r w:rsidRPr="00AF1CBC">
              <w:t>Britney Spears</w:t>
            </w:r>
          </w:p>
          <w:p w14:paraId="309B66AE" w14:textId="77777777" w:rsidR="00AF1CBC" w:rsidRDefault="00AF1CBC" w:rsidP="00505DC2">
            <w:pPr>
              <w:pStyle w:val="AckPara"/>
            </w:pPr>
          </w:p>
        </w:tc>
      </w:tr>
      <w:tr w:rsidR="00AF1CBC" w14:paraId="7CE1FE22" w14:textId="77777777" w:rsidTr="00AF1CBC">
        <w:tc>
          <w:tcPr>
            <w:tcW w:w="1197" w:type="dxa"/>
          </w:tcPr>
          <w:p w14:paraId="3B4ACF12" w14:textId="56534D34" w:rsidR="00AF1CBC" w:rsidRDefault="00AF1CBC" w:rsidP="00505DC2">
            <w:pPr>
              <w:pStyle w:val="AckPara"/>
            </w:pPr>
            <w:r w:rsidRPr="00717018">
              <w:t>Song</w:t>
            </w:r>
          </w:p>
        </w:tc>
        <w:tc>
          <w:tcPr>
            <w:tcW w:w="1197" w:type="dxa"/>
          </w:tcPr>
          <w:p w14:paraId="64A89FC1" w14:textId="77777777" w:rsidR="00AF1CBC" w:rsidRPr="00AF1CBC" w:rsidRDefault="00AF1CBC" w:rsidP="00505DC2">
            <w:pPr>
              <w:pStyle w:val="AckPara"/>
            </w:pPr>
            <w:r w:rsidRPr="00AF1CBC">
              <w:t>PERFECT!</w:t>
            </w:r>
          </w:p>
          <w:p w14:paraId="3FF6BE7B" w14:textId="77777777" w:rsidR="00AF1CBC" w:rsidRDefault="00AF1CBC" w:rsidP="00505DC2">
            <w:pPr>
              <w:pStyle w:val="AckPara"/>
            </w:pPr>
          </w:p>
        </w:tc>
        <w:tc>
          <w:tcPr>
            <w:tcW w:w="1198" w:type="dxa"/>
          </w:tcPr>
          <w:p w14:paraId="77F63F75" w14:textId="2EC9CA3F" w:rsidR="00AF1CBC" w:rsidRDefault="00AF1CBC" w:rsidP="00505DC2">
            <w:pPr>
              <w:pStyle w:val="AckPara"/>
            </w:pPr>
            <w:r w:rsidRPr="00717018">
              <w:t>Artist</w:t>
            </w:r>
          </w:p>
        </w:tc>
        <w:tc>
          <w:tcPr>
            <w:tcW w:w="1198" w:type="dxa"/>
          </w:tcPr>
          <w:p w14:paraId="09B82171" w14:textId="77777777" w:rsidR="00AF1CBC" w:rsidRPr="00AF1CBC" w:rsidRDefault="00AF1CBC" w:rsidP="00505DC2">
            <w:pPr>
              <w:pStyle w:val="AckPara"/>
            </w:pPr>
            <w:r w:rsidRPr="00AF1CBC">
              <w:t>WJSN</w:t>
            </w:r>
          </w:p>
          <w:p w14:paraId="3CED7659" w14:textId="77777777" w:rsidR="00AF1CBC" w:rsidRDefault="00AF1CBC" w:rsidP="00505DC2">
            <w:pPr>
              <w:pStyle w:val="AckPara"/>
            </w:pPr>
          </w:p>
        </w:tc>
      </w:tr>
      <w:tr w:rsidR="00AF1CBC" w14:paraId="457775C3" w14:textId="77777777" w:rsidTr="00AF1CBC">
        <w:tc>
          <w:tcPr>
            <w:tcW w:w="1197" w:type="dxa"/>
          </w:tcPr>
          <w:p w14:paraId="04DF5B56" w14:textId="54C5A55F" w:rsidR="00AF1CBC" w:rsidRDefault="00AF1CBC" w:rsidP="00505DC2">
            <w:pPr>
              <w:pStyle w:val="AckPara"/>
            </w:pPr>
            <w:r w:rsidRPr="00717018">
              <w:t>Song</w:t>
            </w:r>
          </w:p>
        </w:tc>
        <w:tc>
          <w:tcPr>
            <w:tcW w:w="1197" w:type="dxa"/>
          </w:tcPr>
          <w:p w14:paraId="43514854" w14:textId="77777777" w:rsidR="00AF1CBC" w:rsidRPr="00B36298" w:rsidRDefault="00AF1CBC" w:rsidP="00505DC2">
            <w:pPr>
              <w:pStyle w:val="AckPara"/>
              <w:rPr>
                <w:lang w:val="de-DE"/>
              </w:rPr>
            </w:pPr>
            <w:r w:rsidRPr="00B36298">
              <w:rPr>
                <w:lang w:val="de-DE"/>
              </w:rPr>
              <w:t>Si Tu Novio Te Deja Sola</w:t>
            </w:r>
          </w:p>
          <w:p w14:paraId="07BFA4D3" w14:textId="77777777" w:rsidR="00AF1CBC" w:rsidRPr="00B36298" w:rsidRDefault="00AF1CBC" w:rsidP="00505DC2">
            <w:pPr>
              <w:pStyle w:val="AckPara"/>
              <w:rPr>
                <w:lang w:val="de-DE"/>
              </w:rPr>
            </w:pPr>
          </w:p>
        </w:tc>
        <w:tc>
          <w:tcPr>
            <w:tcW w:w="1198" w:type="dxa"/>
          </w:tcPr>
          <w:p w14:paraId="5E22D711" w14:textId="0E60B0DA" w:rsidR="00AF1CBC" w:rsidRDefault="00AF1CBC" w:rsidP="00505DC2">
            <w:pPr>
              <w:pStyle w:val="AckPara"/>
            </w:pPr>
            <w:r w:rsidRPr="00717018">
              <w:t>Artist</w:t>
            </w:r>
          </w:p>
        </w:tc>
        <w:tc>
          <w:tcPr>
            <w:tcW w:w="1198" w:type="dxa"/>
          </w:tcPr>
          <w:p w14:paraId="7666167E" w14:textId="77777777" w:rsidR="00AF1CBC" w:rsidRPr="00AF1CBC" w:rsidRDefault="00AF1CBC" w:rsidP="00505DC2">
            <w:pPr>
              <w:pStyle w:val="AckPara"/>
            </w:pPr>
            <w:r w:rsidRPr="00AF1CBC">
              <w:t>J Balvin</w:t>
            </w:r>
          </w:p>
          <w:p w14:paraId="79A18BA7" w14:textId="77777777" w:rsidR="00AF1CBC" w:rsidRDefault="00AF1CBC" w:rsidP="00505DC2">
            <w:pPr>
              <w:pStyle w:val="AckPara"/>
            </w:pPr>
          </w:p>
        </w:tc>
      </w:tr>
      <w:tr w:rsidR="00AF1CBC" w14:paraId="42027792" w14:textId="77777777" w:rsidTr="00AF1CBC">
        <w:tc>
          <w:tcPr>
            <w:tcW w:w="1197" w:type="dxa"/>
          </w:tcPr>
          <w:p w14:paraId="12ED897E" w14:textId="3D66136A" w:rsidR="00AF1CBC" w:rsidRDefault="00AF1CBC" w:rsidP="00505DC2">
            <w:pPr>
              <w:pStyle w:val="AckPara"/>
            </w:pPr>
            <w:r w:rsidRPr="00717018">
              <w:t>Song</w:t>
            </w:r>
          </w:p>
        </w:tc>
        <w:tc>
          <w:tcPr>
            <w:tcW w:w="1197" w:type="dxa"/>
          </w:tcPr>
          <w:p w14:paraId="07713635" w14:textId="77777777" w:rsidR="00AF1CBC" w:rsidRPr="00AF1CBC" w:rsidRDefault="00AF1CBC" w:rsidP="00505DC2">
            <w:pPr>
              <w:pStyle w:val="AckPara"/>
            </w:pPr>
            <w:r w:rsidRPr="00AF1CBC">
              <w:t xml:space="preserve">So Doggone Lonesome </w:t>
            </w:r>
          </w:p>
          <w:p w14:paraId="3DC05D79" w14:textId="77777777" w:rsidR="00AF1CBC" w:rsidRDefault="00AF1CBC" w:rsidP="00505DC2">
            <w:pPr>
              <w:pStyle w:val="AckPara"/>
            </w:pPr>
          </w:p>
        </w:tc>
        <w:tc>
          <w:tcPr>
            <w:tcW w:w="1198" w:type="dxa"/>
          </w:tcPr>
          <w:p w14:paraId="17CEB55D" w14:textId="2E6D4621" w:rsidR="00AF1CBC" w:rsidRDefault="00AF1CBC" w:rsidP="00505DC2">
            <w:pPr>
              <w:pStyle w:val="AckPara"/>
            </w:pPr>
            <w:r w:rsidRPr="00717018">
              <w:t>Artist</w:t>
            </w:r>
          </w:p>
        </w:tc>
        <w:tc>
          <w:tcPr>
            <w:tcW w:w="1198" w:type="dxa"/>
          </w:tcPr>
          <w:p w14:paraId="123409E8" w14:textId="77777777" w:rsidR="00AF1CBC" w:rsidRPr="00AF1CBC" w:rsidRDefault="00AF1CBC" w:rsidP="00505DC2">
            <w:pPr>
              <w:pStyle w:val="AckPara"/>
            </w:pPr>
            <w:r w:rsidRPr="00AF1CBC">
              <w:t>Johnny Cash</w:t>
            </w:r>
          </w:p>
          <w:p w14:paraId="7010726B" w14:textId="77777777" w:rsidR="00AF1CBC" w:rsidRDefault="00AF1CBC" w:rsidP="00505DC2">
            <w:pPr>
              <w:pStyle w:val="AckPara"/>
            </w:pPr>
          </w:p>
        </w:tc>
      </w:tr>
      <w:tr w:rsidR="00AF1CBC" w14:paraId="2B31CB48" w14:textId="77777777" w:rsidTr="00AF1CBC">
        <w:tc>
          <w:tcPr>
            <w:tcW w:w="1197" w:type="dxa"/>
          </w:tcPr>
          <w:p w14:paraId="73B1E9E3" w14:textId="1003A48D" w:rsidR="00AF1CBC" w:rsidRDefault="00AF1CBC" w:rsidP="00505DC2">
            <w:pPr>
              <w:pStyle w:val="AckPara"/>
            </w:pPr>
            <w:r w:rsidRPr="00717018">
              <w:t>Song</w:t>
            </w:r>
          </w:p>
        </w:tc>
        <w:tc>
          <w:tcPr>
            <w:tcW w:w="1197" w:type="dxa"/>
          </w:tcPr>
          <w:p w14:paraId="0AE1EC12" w14:textId="77777777" w:rsidR="00AF1CBC" w:rsidRPr="00AF1CBC" w:rsidRDefault="00AF1CBC" w:rsidP="00505DC2">
            <w:pPr>
              <w:pStyle w:val="AckPara"/>
            </w:pPr>
            <w:r w:rsidRPr="00AF1CBC">
              <w:t>The Best Day</w:t>
            </w:r>
          </w:p>
          <w:p w14:paraId="0B669F1B" w14:textId="77777777" w:rsidR="00AF1CBC" w:rsidRDefault="00AF1CBC" w:rsidP="00505DC2">
            <w:pPr>
              <w:pStyle w:val="AckPara"/>
            </w:pPr>
          </w:p>
        </w:tc>
        <w:tc>
          <w:tcPr>
            <w:tcW w:w="1198" w:type="dxa"/>
          </w:tcPr>
          <w:p w14:paraId="7AF2892D" w14:textId="31283CE7" w:rsidR="00AF1CBC" w:rsidRDefault="00AF1CBC" w:rsidP="00505DC2">
            <w:pPr>
              <w:pStyle w:val="AckPara"/>
            </w:pPr>
            <w:r w:rsidRPr="00717018">
              <w:t>Artist</w:t>
            </w:r>
          </w:p>
        </w:tc>
        <w:tc>
          <w:tcPr>
            <w:tcW w:w="1198" w:type="dxa"/>
          </w:tcPr>
          <w:p w14:paraId="6D871456" w14:textId="77777777" w:rsidR="00AF1CBC" w:rsidRPr="00AF1CBC" w:rsidRDefault="00AF1CBC" w:rsidP="00505DC2">
            <w:pPr>
              <w:pStyle w:val="AckPara"/>
            </w:pPr>
            <w:r w:rsidRPr="00AF1CBC">
              <w:t>Taylor Swift</w:t>
            </w:r>
          </w:p>
          <w:p w14:paraId="4585704B" w14:textId="77777777" w:rsidR="00AF1CBC" w:rsidRDefault="00AF1CBC" w:rsidP="00505DC2">
            <w:pPr>
              <w:pStyle w:val="AckPara"/>
            </w:pPr>
          </w:p>
        </w:tc>
      </w:tr>
      <w:tr w:rsidR="00AF1CBC" w14:paraId="25F80F22" w14:textId="77777777" w:rsidTr="00AF1CBC">
        <w:tc>
          <w:tcPr>
            <w:tcW w:w="1197" w:type="dxa"/>
          </w:tcPr>
          <w:p w14:paraId="3050616C" w14:textId="76CC5CEE" w:rsidR="00AF1CBC" w:rsidRDefault="00AF1CBC" w:rsidP="00505DC2">
            <w:pPr>
              <w:pStyle w:val="AckPara"/>
            </w:pPr>
            <w:r w:rsidRPr="00717018">
              <w:t>Song</w:t>
            </w:r>
          </w:p>
        </w:tc>
        <w:tc>
          <w:tcPr>
            <w:tcW w:w="1197" w:type="dxa"/>
          </w:tcPr>
          <w:p w14:paraId="670C0179" w14:textId="77777777" w:rsidR="00AF1CBC" w:rsidRPr="00AF1CBC" w:rsidRDefault="00AF1CBC" w:rsidP="00505DC2">
            <w:pPr>
              <w:pStyle w:val="AckPara"/>
            </w:pPr>
            <w:r w:rsidRPr="00AF1CBC">
              <w:t>Wait For You</w:t>
            </w:r>
          </w:p>
          <w:p w14:paraId="16B64507" w14:textId="77777777" w:rsidR="00AF1CBC" w:rsidRDefault="00AF1CBC" w:rsidP="00505DC2">
            <w:pPr>
              <w:pStyle w:val="AckPara"/>
            </w:pPr>
          </w:p>
        </w:tc>
        <w:tc>
          <w:tcPr>
            <w:tcW w:w="1198" w:type="dxa"/>
          </w:tcPr>
          <w:p w14:paraId="6982DA62" w14:textId="6FB52662" w:rsidR="00AF1CBC" w:rsidRDefault="00AF1CBC" w:rsidP="00505DC2">
            <w:pPr>
              <w:pStyle w:val="AckPara"/>
            </w:pPr>
            <w:r w:rsidRPr="00717018">
              <w:t>Artist</w:t>
            </w:r>
          </w:p>
        </w:tc>
        <w:tc>
          <w:tcPr>
            <w:tcW w:w="1198" w:type="dxa"/>
          </w:tcPr>
          <w:p w14:paraId="245472DF" w14:textId="77777777" w:rsidR="00AF1CBC" w:rsidRPr="00AF1CBC" w:rsidRDefault="00AF1CBC" w:rsidP="00505DC2">
            <w:pPr>
              <w:pStyle w:val="AckPara"/>
            </w:pPr>
            <w:r w:rsidRPr="00AF1CBC">
              <w:t>Elliott Yamin</w:t>
            </w:r>
          </w:p>
          <w:p w14:paraId="5C00CE52" w14:textId="77777777" w:rsidR="00AF1CBC" w:rsidRDefault="00AF1CBC" w:rsidP="00505DC2">
            <w:pPr>
              <w:pStyle w:val="AckPara"/>
            </w:pPr>
          </w:p>
        </w:tc>
      </w:tr>
      <w:tr w:rsidR="00AF1CBC" w14:paraId="45FF19FB" w14:textId="77777777" w:rsidTr="00AF1CBC">
        <w:tc>
          <w:tcPr>
            <w:tcW w:w="1197" w:type="dxa"/>
          </w:tcPr>
          <w:p w14:paraId="09940FD3" w14:textId="3A662EB4" w:rsidR="00AF1CBC" w:rsidRPr="00717018" w:rsidRDefault="00AF1CBC" w:rsidP="00505DC2">
            <w:pPr>
              <w:pStyle w:val="AckPara"/>
            </w:pPr>
            <w:r w:rsidRPr="00717018">
              <w:t>Song</w:t>
            </w:r>
          </w:p>
        </w:tc>
        <w:tc>
          <w:tcPr>
            <w:tcW w:w="1197" w:type="dxa"/>
          </w:tcPr>
          <w:p w14:paraId="7F26D1A9" w14:textId="77777777" w:rsidR="00AF1CBC" w:rsidRPr="00AF1CBC" w:rsidRDefault="00AF1CBC" w:rsidP="00505DC2">
            <w:pPr>
              <w:pStyle w:val="AckPara"/>
            </w:pPr>
            <w:r w:rsidRPr="00AF1CBC">
              <w:t xml:space="preserve">Jesus Christ </w:t>
            </w:r>
          </w:p>
          <w:p w14:paraId="102FBE03" w14:textId="77777777" w:rsidR="00AF1CBC" w:rsidRPr="00AF1CBC" w:rsidRDefault="00AF1CBC" w:rsidP="00505DC2">
            <w:pPr>
              <w:pStyle w:val="AckPara"/>
            </w:pPr>
          </w:p>
        </w:tc>
        <w:tc>
          <w:tcPr>
            <w:tcW w:w="1198" w:type="dxa"/>
          </w:tcPr>
          <w:p w14:paraId="129940F3" w14:textId="3B3809EC" w:rsidR="00AF1CBC" w:rsidRPr="00717018" w:rsidRDefault="00AF1CBC" w:rsidP="00505DC2">
            <w:pPr>
              <w:pStyle w:val="AckPara"/>
            </w:pPr>
            <w:r w:rsidRPr="00717018">
              <w:t>Artist</w:t>
            </w:r>
          </w:p>
        </w:tc>
        <w:tc>
          <w:tcPr>
            <w:tcW w:w="1198" w:type="dxa"/>
          </w:tcPr>
          <w:p w14:paraId="4F967FED" w14:textId="76FAFF4F" w:rsidR="00AF1CBC" w:rsidRPr="00AF1CBC" w:rsidRDefault="00AF1CBC" w:rsidP="00505DC2">
            <w:pPr>
              <w:pStyle w:val="AckPara"/>
            </w:pPr>
            <w:r w:rsidRPr="00AF1CBC">
              <w:t>Brand New</w:t>
            </w:r>
          </w:p>
          <w:p w14:paraId="1C5D652C" w14:textId="77777777" w:rsidR="00AF1CBC" w:rsidRPr="00AF1CBC" w:rsidRDefault="00AF1CBC" w:rsidP="00505DC2">
            <w:pPr>
              <w:pStyle w:val="AckPara"/>
            </w:pPr>
          </w:p>
        </w:tc>
      </w:tr>
      <w:tr w:rsidR="00AF1CBC" w14:paraId="529C1FBF" w14:textId="77777777" w:rsidTr="00AF1CBC">
        <w:tc>
          <w:tcPr>
            <w:tcW w:w="1197" w:type="dxa"/>
          </w:tcPr>
          <w:p w14:paraId="6B045C69" w14:textId="605A7CD6" w:rsidR="00AF1CBC" w:rsidRPr="00717018" w:rsidRDefault="00AF1CBC" w:rsidP="00505DC2">
            <w:pPr>
              <w:pStyle w:val="AckPara"/>
            </w:pPr>
            <w:r w:rsidRPr="00717018">
              <w:t>Song</w:t>
            </w:r>
          </w:p>
        </w:tc>
        <w:tc>
          <w:tcPr>
            <w:tcW w:w="1197" w:type="dxa"/>
          </w:tcPr>
          <w:p w14:paraId="0B6C0BAF" w14:textId="77777777" w:rsidR="00AF1CBC" w:rsidRPr="00AF1CBC" w:rsidRDefault="00AF1CBC" w:rsidP="00505DC2">
            <w:pPr>
              <w:pStyle w:val="AckPara"/>
            </w:pPr>
            <w:r w:rsidRPr="00AF1CBC">
              <w:t>Alone (feat. Big Sean &amp; Stefflon Don)</w:t>
            </w:r>
          </w:p>
          <w:p w14:paraId="215A2B7F" w14:textId="77777777" w:rsidR="00AF1CBC" w:rsidRPr="00AF1CBC" w:rsidRDefault="00AF1CBC" w:rsidP="00505DC2">
            <w:pPr>
              <w:pStyle w:val="AckPara"/>
            </w:pPr>
          </w:p>
        </w:tc>
        <w:tc>
          <w:tcPr>
            <w:tcW w:w="1198" w:type="dxa"/>
          </w:tcPr>
          <w:p w14:paraId="1B436AA6" w14:textId="2CD983C9" w:rsidR="00AF1CBC" w:rsidRPr="00717018" w:rsidRDefault="00AF1CBC" w:rsidP="00505DC2">
            <w:pPr>
              <w:pStyle w:val="AckPara"/>
            </w:pPr>
            <w:r w:rsidRPr="00717018">
              <w:t>Artist</w:t>
            </w:r>
          </w:p>
        </w:tc>
        <w:tc>
          <w:tcPr>
            <w:tcW w:w="1198" w:type="dxa"/>
          </w:tcPr>
          <w:p w14:paraId="6AA83CEF" w14:textId="77777777" w:rsidR="00AF1CBC" w:rsidRPr="00AF1CBC" w:rsidRDefault="00AF1CBC" w:rsidP="00505DC2">
            <w:pPr>
              <w:pStyle w:val="AckPara"/>
            </w:pPr>
            <w:r w:rsidRPr="00AF1CBC">
              <w:t>Halsey</w:t>
            </w:r>
          </w:p>
          <w:p w14:paraId="045F2F09" w14:textId="77777777" w:rsidR="00AF1CBC" w:rsidRPr="00AF1CBC" w:rsidRDefault="00AF1CBC" w:rsidP="00505DC2">
            <w:pPr>
              <w:pStyle w:val="AckPara"/>
            </w:pPr>
          </w:p>
        </w:tc>
      </w:tr>
    </w:tbl>
    <w:p w14:paraId="2F40EE7E" w14:textId="77777777" w:rsidR="00505DC2" w:rsidRDefault="00505DC2" w:rsidP="00505DC2">
      <w:pPr>
        <w:pStyle w:val="AckPara"/>
      </w:pPr>
    </w:p>
    <w:p w14:paraId="4C453999" w14:textId="04610BF7" w:rsidR="00AF1CBC" w:rsidRDefault="00AF1CBC" w:rsidP="00505DC2">
      <w:pPr>
        <w:pStyle w:val="AckPara"/>
      </w:pPr>
      <w:r>
        <w:t>For the third track</w:t>
      </w:r>
      <w:ins w:id="253" w:author="Ruo Li" w:date="2023-11-14T22:03:00Z">
        <w:r w:rsidR="00195F1E">
          <w:t>,</w:t>
        </w:r>
      </w:ins>
      <w:r>
        <w:t xml:space="preserve"> </w:t>
      </w:r>
      <w:del w:id="254" w:author="Ruo Li" w:date="2023-11-14T22:03:00Z">
        <w:r w:rsidDel="00195F1E">
          <w:delText>we retrieved</w:delText>
        </w:r>
      </w:del>
      <w:r w:rsidR="007667EA">
        <w:t>t</w:t>
      </w:r>
      <w:r w:rsidR="007667EA" w:rsidRPr="007667EA">
        <w:t>he result includes one Korean song and one song in Spanish</w:t>
      </w:r>
      <w:r w:rsidR="00D97849">
        <w:t xml:space="preserve">. We retrieved all kinds of different genres like country, Rock, and Pop. The entropy of the genre is high. </w:t>
      </w:r>
      <w:del w:id="255" w:author="Ruo Li" w:date="2023-11-14T22:04:00Z">
        <w:r w:rsidR="00D97849" w:rsidDel="00195F1E">
          <w:delText>We did not retrieve</w:delText>
        </w:r>
      </w:del>
      <w:ins w:id="256" w:author="Ruo Li" w:date="2023-11-14T22:04:00Z">
        <w:r w:rsidR="00195F1E">
          <w:t>Not</w:t>
        </w:r>
      </w:ins>
      <w:r w:rsidR="00D97849">
        <w:t xml:space="preserve"> as many Christmas </w:t>
      </w:r>
      <w:ins w:id="257" w:author="Ruo Li" w:date="2023-11-14T22:04:00Z">
        <w:r w:rsidR="00195F1E">
          <w:t xml:space="preserve">themed </w:t>
        </w:r>
      </w:ins>
      <w:r w:rsidR="00D97849">
        <w:t xml:space="preserve">songs </w:t>
      </w:r>
      <w:del w:id="258" w:author="Ruo Li" w:date="2023-11-14T22:04:00Z">
        <w:r w:rsidR="00D97849" w:rsidDel="00195F1E">
          <w:delText>as we did</w:delText>
        </w:r>
      </w:del>
      <w:ins w:id="259" w:author="Ruo Li" w:date="2023-11-14T22:04:00Z">
        <w:r w:rsidR="00195F1E">
          <w:t>are included in the result as</w:t>
        </w:r>
      </w:ins>
      <w:r w:rsidR="00D97849">
        <w:t xml:space="preserve"> with </w:t>
      </w:r>
      <w:ins w:id="260" w:author="Ruo Li" w:date="2023-11-14T22:04:00Z">
        <w:r w:rsidR="00195F1E">
          <w:t>the result obtained from</w:t>
        </w:r>
      </w:ins>
      <w:del w:id="261" w:author="Ruo Li" w:date="2023-11-14T22:04:00Z">
        <w:r w:rsidR="00D97849" w:rsidDel="00195F1E">
          <w:delText>the</w:delText>
        </w:r>
      </w:del>
      <w:r w:rsidR="00D97849">
        <w:t xml:space="preserve"> other</w:t>
      </w:r>
      <w:ins w:id="262" w:author="Ruo Li" w:date="2023-11-14T22:04:00Z">
        <w:r w:rsidR="00195F1E">
          <w:t xml:space="preserve"> </w:t>
        </w:r>
      </w:ins>
      <w:del w:id="263" w:author="Ruo Li" w:date="2023-11-14T22:04:00Z">
        <w:r w:rsidR="00D97849" w:rsidDel="00195F1E">
          <w:delText xml:space="preserve"> representations</w:delText>
        </w:r>
      </w:del>
      <w:r w:rsidR="007667EA">
        <w:t>data.</w:t>
      </w:r>
      <w:del w:id="264" w:author="Ruo Li" w:date="2023-11-14T22:04:00Z">
        <w:r w:rsidR="00D97849" w:rsidDel="00195F1E">
          <w:delText xml:space="preserve"> </w:delText>
        </w:r>
      </w:del>
    </w:p>
    <w:p w14:paraId="661B6355" w14:textId="43BEA565" w:rsidR="00584CF1" w:rsidRDefault="00584CF1" w:rsidP="00505DC2">
      <w:pPr>
        <w:pStyle w:val="AckPara"/>
      </w:pPr>
    </w:p>
    <w:p w14:paraId="03DBF4A7" w14:textId="7E4110B4" w:rsidR="00584CF1" w:rsidRPr="007667EA" w:rsidRDefault="00584CF1" w:rsidP="00505DC2">
      <w:pPr>
        <w:pStyle w:val="AckPara"/>
        <w:rPr>
          <w:rFonts w:eastAsia="Times New Roman" w:cs="Linux Libertine"/>
          <w:b/>
          <w:sz w:val="22"/>
          <w:szCs w:val="20"/>
        </w:rPr>
      </w:pPr>
      <w:r w:rsidRPr="007667EA">
        <w:rPr>
          <w:rFonts w:eastAsia="Times New Roman" w:cs="Linux Libertine" w:hint="eastAsia"/>
          <w:b/>
          <w:sz w:val="22"/>
          <w:szCs w:val="20"/>
        </w:rPr>
        <w:t>3</w:t>
      </w:r>
      <w:r w:rsidRPr="007667EA">
        <w:rPr>
          <w:rFonts w:eastAsia="Times New Roman" w:cs="Linux Libertine"/>
          <w:b/>
          <w:sz w:val="22"/>
          <w:szCs w:val="20"/>
        </w:rPr>
        <w:t xml:space="preserve">.4 </w:t>
      </w:r>
      <w:r w:rsidRPr="007667EA">
        <w:rPr>
          <w:rFonts w:eastAsia="Times New Roman" w:cs="Linux Libertine" w:hint="eastAsia"/>
          <w:b/>
          <w:sz w:val="22"/>
          <w:szCs w:val="20"/>
        </w:rPr>
        <w:t>Cos</w:t>
      </w:r>
      <w:r w:rsidRPr="007667EA">
        <w:rPr>
          <w:rFonts w:eastAsia="Times New Roman" w:cs="Linux Libertine"/>
          <w:b/>
          <w:sz w:val="22"/>
          <w:szCs w:val="20"/>
        </w:rPr>
        <w:t xml:space="preserve">-sim based on BERT </w:t>
      </w:r>
    </w:p>
    <w:p w14:paraId="266C7AC9" w14:textId="77777777" w:rsidR="00584CF1" w:rsidRDefault="00584CF1" w:rsidP="00505DC2">
      <w:pPr>
        <w:pStyle w:val="AckPara"/>
        <w:rPr>
          <w:lang w:eastAsia="zh-CN"/>
        </w:rPr>
      </w:pPr>
      <w:r>
        <w:rPr>
          <w:rFonts w:hint="eastAsia"/>
          <w:lang w:eastAsia="zh-CN"/>
        </w:rPr>
        <w:t>Q</w:t>
      </w:r>
      <w:r>
        <w:rPr>
          <w:lang w:eastAsia="zh-CN"/>
        </w:rPr>
        <w:t xml:space="preserve">uery song 1: “Love me” by “The 1975” </w:t>
      </w:r>
    </w:p>
    <w:p w14:paraId="6AFC7469" w14:textId="1D66D232" w:rsidR="007667EA" w:rsidRDefault="007667EA" w:rsidP="00505DC2">
      <w:pPr>
        <w:pStyle w:val="AckPara"/>
      </w:pPr>
      <w:r>
        <w:t>Result list:</w:t>
      </w:r>
    </w:p>
    <w:tbl>
      <w:tblPr>
        <w:tblStyle w:val="Grilledutableau"/>
        <w:tblW w:w="0" w:type="auto"/>
        <w:tblLook w:val="04A0" w:firstRow="1" w:lastRow="0" w:firstColumn="1" w:lastColumn="0" w:noHBand="0" w:noVBand="1"/>
      </w:tblPr>
      <w:tblGrid>
        <w:gridCol w:w="1197"/>
        <w:gridCol w:w="1197"/>
        <w:gridCol w:w="1198"/>
        <w:gridCol w:w="1198"/>
      </w:tblGrid>
      <w:tr w:rsidR="00584CF1" w14:paraId="15E218A0" w14:textId="77777777" w:rsidTr="00584CF1">
        <w:tc>
          <w:tcPr>
            <w:tcW w:w="1197" w:type="dxa"/>
          </w:tcPr>
          <w:p w14:paraId="4FE9D94E" w14:textId="50F30795" w:rsidR="00584CF1" w:rsidRDefault="00584CF1" w:rsidP="00505DC2">
            <w:pPr>
              <w:pStyle w:val="AckPara"/>
              <w:rPr>
                <w:lang w:eastAsia="zh-CN"/>
              </w:rPr>
            </w:pPr>
            <w:r>
              <w:rPr>
                <w:rFonts w:hint="eastAsia"/>
                <w:lang w:eastAsia="zh-CN"/>
              </w:rPr>
              <w:t>S</w:t>
            </w:r>
            <w:r>
              <w:rPr>
                <w:lang w:eastAsia="zh-CN"/>
              </w:rPr>
              <w:t>ong</w:t>
            </w:r>
          </w:p>
        </w:tc>
        <w:tc>
          <w:tcPr>
            <w:tcW w:w="1197" w:type="dxa"/>
          </w:tcPr>
          <w:p w14:paraId="03DCBD5F" w14:textId="77777777" w:rsidR="008A30C9" w:rsidRPr="003D6855" w:rsidRDefault="008A30C9" w:rsidP="00505DC2">
            <w:pPr>
              <w:pStyle w:val="AckPara"/>
              <w:rPr>
                <w:lang w:eastAsia="zh-CN"/>
              </w:rPr>
            </w:pPr>
            <w:r w:rsidRPr="003D6855">
              <w:rPr>
                <w:lang w:eastAsia="zh-CN"/>
              </w:rPr>
              <w:t>Dance Gavin Dance</w:t>
            </w:r>
          </w:p>
          <w:p w14:paraId="02305E97" w14:textId="6901C483" w:rsidR="00584CF1" w:rsidRPr="00584CF1" w:rsidRDefault="00584CF1" w:rsidP="00505DC2">
            <w:pPr>
              <w:pStyle w:val="AckPara"/>
              <w:rPr>
                <w:lang w:eastAsia="zh-CN"/>
              </w:rPr>
            </w:pPr>
            <w:r w:rsidRPr="00584CF1">
              <w:rPr>
                <w:lang w:eastAsia="zh-CN"/>
              </w:rPr>
              <w:t xml:space="preserve"> </w:t>
            </w:r>
          </w:p>
          <w:p w14:paraId="59426877" w14:textId="77777777" w:rsidR="00584CF1" w:rsidRDefault="00584CF1" w:rsidP="00505DC2">
            <w:pPr>
              <w:pStyle w:val="AckPara"/>
              <w:rPr>
                <w:lang w:eastAsia="zh-CN"/>
              </w:rPr>
            </w:pPr>
          </w:p>
        </w:tc>
        <w:tc>
          <w:tcPr>
            <w:tcW w:w="1198" w:type="dxa"/>
          </w:tcPr>
          <w:p w14:paraId="63AE82FB" w14:textId="35D052AB" w:rsidR="00584CF1" w:rsidRDefault="00584CF1" w:rsidP="00505DC2">
            <w:pPr>
              <w:pStyle w:val="AckPara"/>
              <w:rPr>
                <w:lang w:eastAsia="zh-CN"/>
              </w:rPr>
            </w:pPr>
            <w:r>
              <w:rPr>
                <w:rFonts w:hint="eastAsia"/>
                <w:lang w:eastAsia="zh-CN"/>
              </w:rPr>
              <w:t>A</w:t>
            </w:r>
            <w:r>
              <w:rPr>
                <w:lang w:eastAsia="zh-CN"/>
              </w:rPr>
              <w:t>rtist</w:t>
            </w:r>
          </w:p>
        </w:tc>
        <w:tc>
          <w:tcPr>
            <w:tcW w:w="1198" w:type="dxa"/>
          </w:tcPr>
          <w:p w14:paraId="6F1A7EF6" w14:textId="60218133" w:rsidR="003D6855" w:rsidRPr="003D6855" w:rsidRDefault="008A30C9" w:rsidP="00505DC2">
            <w:pPr>
              <w:pStyle w:val="AckPara"/>
              <w:rPr>
                <w:lang w:eastAsia="zh-CN"/>
              </w:rPr>
            </w:pPr>
            <w:r>
              <w:rPr>
                <w:lang w:eastAsia="zh-CN"/>
              </w:rPr>
              <w:t>Thug City</w:t>
            </w:r>
          </w:p>
          <w:p w14:paraId="38E3CAA6" w14:textId="77777777" w:rsidR="00584CF1" w:rsidRDefault="00584CF1" w:rsidP="00505DC2">
            <w:pPr>
              <w:pStyle w:val="AckPara"/>
              <w:rPr>
                <w:lang w:eastAsia="zh-CN"/>
              </w:rPr>
            </w:pPr>
          </w:p>
        </w:tc>
      </w:tr>
      <w:tr w:rsidR="00584CF1" w14:paraId="67BDC686" w14:textId="77777777" w:rsidTr="00584CF1">
        <w:tc>
          <w:tcPr>
            <w:tcW w:w="1197" w:type="dxa"/>
          </w:tcPr>
          <w:p w14:paraId="1DD76F32" w14:textId="708885CE" w:rsidR="00584CF1" w:rsidRDefault="00584CF1" w:rsidP="00505DC2">
            <w:pPr>
              <w:pStyle w:val="AckPara"/>
              <w:rPr>
                <w:lang w:eastAsia="zh-CN"/>
              </w:rPr>
            </w:pPr>
            <w:r>
              <w:rPr>
                <w:rFonts w:hint="eastAsia"/>
                <w:lang w:eastAsia="zh-CN"/>
              </w:rPr>
              <w:t>S</w:t>
            </w:r>
            <w:r>
              <w:rPr>
                <w:lang w:eastAsia="zh-CN"/>
              </w:rPr>
              <w:t>ong</w:t>
            </w:r>
          </w:p>
        </w:tc>
        <w:tc>
          <w:tcPr>
            <w:tcW w:w="1197" w:type="dxa"/>
          </w:tcPr>
          <w:p w14:paraId="186F7F79" w14:textId="5AD1FEDC" w:rsidR="00584CF1" w:rsidRPr="00584CF1" w:rsidRDefault="00584CF1" w:rsidP="00505DC2">
            <w:pPr>
              <w:pStyle w:val="AckPara"/>
              <w:rPr>
                <w:lang w:eastAsia="zh-CN"/>
              </w:rPr>
            </w:pPr>
            <w:r w:rsidRPr="00584CF1">
              <w:rPr>
                <w:lang w:eastAsia="zh-CN"/>
              </w:rPr>
              <w:t>Shi</w:t>
            </w:r>
            <w:r w:rsidR="008A30C9">
              <w:rPr>
                <w:lang w:eastAsia="zh-CN"/>
              </w:rPr>
              <w:t>ne</w:t>
            </w:r>
          </w:p>
          <w:p w14:paraId="6CD18610" w14:textId="77777777" w:rsidR="00584CF1" w:rsidRDefault="00584CF1" w:rsidP="00505DC2">
            <w:pPr>
              <w:pStyle w:val="AckPara"/>
              <w:rPr>
                <w:lang w:eastAsia="zh-CN"/>
              </w:rPr>
            </w:pPr>
          </w:p>
        </w:tc>
        <w:tc>
          <w:tcPr>
            <w:tcW w:w="1198" w:type="dxa"/>
          </w:tcPr>
          <w:p w14:paraId="3D10F6CB" w14:textId="3A1A8C80" w:rsidR="00584CF1" w:rsidRDefault="00584CF1" w:rsidP="00505DC2">
            <w:pPr>
              <w:pStyle w:val="AckPara"/>
              <w:rPr>
                <w:lang w:eastAsia="zh-CN"/>
              </w:rPr>
            </w:pPr>
            <w:r>
              <w:rPr>
                <w:rFonts w:hint="eastAsia"/>
                <w:lang w:eastAsia="zh-CN"/>
              </w:rPr>
              <w:t>A</w:t>
            </w:r>
            <w:r>
              <w:rPr>
                <w:lang w:eastAsia="zh-CN"/>
              </w:rPr>
              <w:t>rtist</w:t>
            </w:r>
          </w:p>
        </w:tc>
        <w:tc>
          <w:tcPr>
            <w:tcW w:w="1198" w:type="dxa"/>
          </w:tcPr>
          <w:p w14:paraId="7B01D7F4" w14:textId="77777777" w:rsidR="003D6855" w:rsidRPr="003D6855" w:rsidRDefault="003D6855" w:rsidP="00505DC2">
            <w:pPr>
              <w:pStyle w:val="AckPara"/>
              <w:rPr>
                <w:lang w:eastAsia="zh-CN"/>
              </w:rPr>
            </w:pPr>
            <w:r w:rsidRPr="003D6855">
              <w:rPr>
                <w:lang w:eastAsia="zh-CN"/>
              </w:rPr>
              <w:t>Take That</w:t>
            </w:r>
          </w:p>
          <w:p w14:paraId="4ED8A1A3" w14:textId="77777777" w:rsidR="00584CF1" w:rsidRDefault="00584CF1" w:rsidP="00505DC2">
            <w:pPr>
              <w:pStyle w:val="AckPara"/>
              <w:rPr>
                <w:lang w:eastAsia="zh-CN"/>
              </w:rPr>
            </w:pPr>
          </w:p>
        </w:tc>
      </w:tr>
      <w:tr w:rsidR="00584CF1" w14:paraId="454431A9" w14:textId="77777777" w:rsidTr="00584CF1">
        <w:tc>
          <w:tcPr>
            <w:tcW w:w="1197" w:type="dxa"/>
          </w:tcPr>
          <w:p w14:paraId="7675FA7D" w14:textId="1582ED89" w:rsidR="00584CF1" w:rsidRDefault="00584CF1" w:rsidP="00505DC2">
            <w:pPr>
              <w:pStyle w:val="AckPara"/>
              <w:rPr>
                <w:lang w:eastAsia="zh-CN"/>
              </w:rPr>
            </w:pPr>
            <w:r>
              <w:rPr>
                <w:rFonts w:hint="eastAsia"/>
                <w:lang w:eastAsia="zh-CN"/>
              </w:rPr>
              <w:t>S</w:t>
            </w:r>
            <w:r>
              <w:rPr>
                <w:lang w:eastAsia="zh-CN"/>
              </w:rPr>
              <w:t>ong</w:t>
            </w:r>
          </w:p>
        </w:tc>
        <w:tc>
          <w:tcPr>
            <w:tcW w:w="1197" w:type="dxa"/>
          </w:tcPr>
          <w:p w14:paraId="76BCD396" w14:textId="77777777" w:rsidR="00584CF1" w:rsidRPr="00584CF1" w:rsidRDefault="00584CF1" w:rsidP="00505DC2">
            <w:pPr>
              <w:pStyle w:val="AckPara"/>
              <w:rPr>
                <w:lang w:eastAsia="zh-CN"/>
              </w:rPr>
            </w:pPr>
            <w:r w:rsidRPr="00584CF1">
              <w:rPr>
                <w:lang w:eastAsia="zh-CN"/>
              </w:rPr>
              <w:t>One, Two, Three, GO!</w:t>
            </w:r>
          </w:p>
          <w:p w14:paraId="27177842" w14:textId="77777777" w:rsidR="00584CF1" w:rsidRDefault="00584CF1" w:rsidP="00505DC2">
            <w:pPr>
              <w:pStyle w:val="AckPara"/>
              <w:rPr>
                <w:lang w:eastAsia="zh-CN"/>
              </w:rPr>
            </w:pPr>
          </w:p>
        </w:tc>
        <w:tc>
          <w:tcPr>
            <w:tcW w:w="1198" w:type="dxa"/>
          </w:tcPr>
          <w:p w14:paraId="4A6D56B7" w14:textId="2D2D1886" w:rsidR="00584CF1" w:rsidRDefault="00584CF1" w:rsidP="00505DC2">
            <w:pPr>
              <w:pStyle w:val="AckPara"/>
              <w:rPr>
                <w:lang w:eastAsia="zh-CN"/>
              </w:rPr>
            </w:pPr>
            <w:r>
              <w:rPr>
                <w:rFonts w:hint="eastAsia"/>
                <w:lang w:eastAsia="zh-CN"/>
              </w:rPr>
              <w:t>A</w:t>
            </w:r>
            <w:r>
              <w:rPr>
                <w:lang w:eastAsia="zh-CN"/>
              </w:rPr>
              <w:t>rtist</w:t>
            </w:r>
          </w:p>
        </w:tc>
        <w:tc>
          <w:tcPr>
            <w:tcW w:w="1198" w:type="dxa"/>
          </w:tcPr>
          <w:p w14:paraId="5C0012E0" w14:textId="77777777" w:rsidR="003D6855" w:rsidRPr="003D6855" w:rsidRDefault="003D6855" w:rsidP="00505DC2">
            <w:pPr>
              <w:pStyle w:val="AckPara"/>
              <w:rPr>
                <w:lang w:eastAsia="zh-CN"/>
              </w:rPr>
            </w:pPr>
            <w:r w:rsidRPr="003D6855">
              <w:rPr>
                <w:lang w:eastAsia="zh-CN"/>
              </w:rPr>
              <w:t>Belanova</w:t>
            </w:r>
          </w:p>
          <w:p w14:paraId="5FA4830B" w14:textId="77777777" w:rsidR="00584CF1" w:rsidRDefault="00584CF1" w:rsidP="00505DC2">
            <w:pPr>
              <w:pStyle w:val="AckPara"/>
              <w:rPr>
                <w:lang w:eastAsia="zh-CN"/>
              </w:rPr>
            </w:pPr>
          </w:p>
        </w:tc>
      </w:tr>
      <w:tr w:rsidR="00584CF1" w14:paraId="18A5915F" w14:textId="77777777" w:rsidTr="00584CF1">
        <w:tc>
          <w:tcPr>
            <w:tcW w:w="1197" w:type="dxa"/>
          </w:tcPr>
          <w:p w14:paraId="6431F31D" w14:textId="05764EB8" w:rsidR="00584CF1" w:rsidRDefault="00584CF1" w:rsidP="00505DC2">
            <w:pPr>
              <w:pStyle w:val="AckPara"/>
              <w:rPr>
                <w:lang w:eastAsia="zh-CN"/>
              </w:rPr>
            </w:pPr>
            <w:r>
              <w:rPr>
                <w:rFonts w:hint="eastAsia"/>
                <w:lang w:eastAsia="zh-CN"/>
              </w:rPr>
              <w:t>S</w:t>
            </w:r>
            <w:r>
              <w:rPr>
                <w:lang w:eastAsia="zh-CN"/>
              </w:rPr>
              <w:t>ong</w:t>
            </w:r>
          </w:p>
        </w:tc>
        <w:tc>
          <w:tcPr>
            <w:tcW w:w="1197" w:type="dxa"/>
          </w:tcPr>
          <w:p w14:paraId="4EE7CDEE" w14:textId="77777777" w:rsidR="00584CF1" w:rsidRPr="00584CF1" w:rsidRDefault="00584CF1" w:rsidP="00505DC2">
            <w:pPr>
              <w:pStyle w:val="AckPara"/>
              <w:rPr>
                <w:lang w:eastAsia="zh-CN"/>
              </w:rPr>
            </w:pPr>
            <w:r w:rsidRPr="00584CF1">
              <w:rPr>
                <w:lang w:eastAsia="zh-CN"/>
              </w:rPr>
              <w:t>Right There</w:t>
            </w:r>
          </w:p>
          <w:p w14:paraId="6B488DC1" w14:textId="77777777" w:rsidR="00584CF1" w:rsidRDefault="00584CF1" w:rsidP="00505DC2">
            <w:pPr>
              <w:pStyle w:val="AckPara"/>
              <w:rPr>
                <w:lang w:eastAsia="zh-CN"/>
              </w:rPr>
            </w:pPr>
          </w:p>
        </w:tc>
        <w:tc>
          <w:tcPr>
            <w:tcW w:w="1198" w:type="dxa"/>
          </w:tcPr>
          <w:p w14:paraId="5973065E" w14:textId="58AC975C" w:rsidR="00584CF1" w:rsidRDefault="00584CF1" w:rsidP="00505DC2">
            <w:pPr>
              <w:pStyle w:val="AckPara"/>
              <w:rPr>
                <w:lang w:eastAsia="zh-CN"/>
              </w:rPr>
            </w:pPr>
            <w:r>
              <w:rPr>
                <w:rFonts w:hint="eastAsia"/>
                <w:lang w:eastAsia="zh-CN"/>
              </w:rPr>
              <w:t>A</w:t>
            </w:r>
            <w:r>
              <w:rPr>
                <w:lang w:eastAsia="zh-CN"/>
              </w:rPr>
              <w:t>rtist</w:t>
            </w:r>
          </w:p>
        </w:tc>
        <w:tc>
          <w:tcPr>
            <w:tcW w:w="1198" w:type="dxa"/>
          </w:tcPr>
          <w:p w14:paraId="773268A2" w14:textId="77777777" w:rsidR="003D6855" w:rsidRPr="003D6855" w:rsidRDefault="003D6855" w:rsidP="00505DC2">
            <w:pPr>
              <w:pStyle w:val="AckPara"/>
              <w:rPr>
                <w:lang w:eastAsia="zh-CN"/>
              </w:rPr>
            </w:pPr>
            <w:r w:rsidRPr="003D6855">
              <w:rPr>
                <w:lang w:eastAsia="zh-CN"/>
              </w:rPr>
              <w:t>Ariana Grande</w:t>
            </w:r>
          </w:p>
          <w:p w14:paraId="2CC83BA9" w14:textId="77777777" w:rsidR="00584CF1" w:rsidRDefault="00584CF1" w:rsidP="00505DC2">
            <w:pPr>
              <w:pStyle w:val="AckPara"/>
              <w:rPr>
                <w:lang w:eastAsia="zh-CN"/>
              </w:rPr>
            </w:pPr>
          </w:p>
        </w:tc>
      </w:tr>
      <w:tr w:rsidR="00584CF1" w14:paraId="3845C31E" w14:textId="77777777" w:rsidTr="00584CF1">
        <w:tc>
          <w:tcPr>
            <w:tcW w:w="1197" w:type="dxa"/>
          </w:tcPr>
          <w:p w14:paraId="22C6AE39" w14:textId="05697316" w:rsidR="00584CF1" w:rsidRDefault="00584CF1" w:rsidP="00505DC2">
            <w:pPr>
              <w:pStyle w:val="AckPara"/>
              <w:rPr>
                <w:lang w:eastAsia="zh-CN"/>
              </w:rPr>
            </w:pPr>
            <w:r>
              <w:rPr>
                <w:rFonts w:hint="eastAsia"/>
                <w:lang w:eastAsia="zh-CN"/>
              </w:rPr>
              <w:t>S</w:t>
            </w:r>
            <w:r>
              <w:rPr>
                <w:lang w:eastAsia="zh-CN"/>
              </w:rPr>
              <w:t>ong</w:t>
            </w:r>
          </w:p>
        </w:tc>
        <w:tc>
          <w:tcPr>
            <w:tcW w:w="1197" w:type="dxa"/>
          </w:tcPr>
          <w:p w14:paraId="60089E5B" w14:textId="77777777" w:rsidR="00584CF1" w:rsidRPr="00584CF1" w:rsidRDefault="00584CF1" w:rsidP="00505DC2">
            <w:pPr>
              <w:pStyle w:val="AckPara"/>
              <w:rPr>
                <w:lang w:eastAsia="zh-CN"/>
              </w:rPr>
            </w:pPr>
            <w:r w:rsidRPr="00584CF1">
              <w:rPr>
                <w:lang w:eastAsia="zh-CN"/>
              </w:rPr>
              <w:t>Bing Bing</w:t>
            </w:r>
          </w:p>
          <w:p w14:paraId="3B1689D6" w14:textId="77777777" w:rsidR="00584CF1" w:rsidRDefault="00584CF1" w:rsidP="00505DC2">
            <w:pPr>
              <w:pStyle w:val="AckPara"/>
              <w:rPr>
                <w:lang w:eastAsia="zh-CN"/>
              </w:rPr>
            </w:pPr>
          </w:p>
        </w:tc>
        <w:tc>
          <w:tcPr>
            <w:tcW w:w="1198" w:type="dxa"/>
          </w:tcPr>
          <w:p w14:paraId="6AB2BB5E" w14:textId="14A58ACC" w:rsidR="00584CF1" w:rsidRDefault="00584CF1" w:rsidP="00505DC2">
            <w:pPr>
              <w:pStyle w:val="AckPara"/>
              <w:rPr>
                <w:lang w:eastAsia="zh-CN"/>
              </w:rPr>
            </w:pPr>
            <w:r>
              <w:rPr>
                <w:rFonts w:hint="eastAsia"/>
                <w:lang w:eastAsia="zh-CN"/>
              </w:rPr>
              <w:t>A</w:t>
            </w:r>
            <w:r>
              <w:rPr>
                <w:lang w:eastAsia="zh-CN"/>
              </w:rPr>
              <w:t>rtist</w:t>
            </w:r>
          </w:p>
        </w:tc>
        <w:tc>
          <w:tcPr>
            <w:tcW w:w="1198" w:type="dxa"/>
          </w:tcPr>
          <w:p w14:paraId="211E84A9" w14:textId="77777777" w:rsidR="003D6855" w:rsidRPr="003D6855" w:rsidRDefault="003D6855" w:rsidP="00505DC2">
            <w:pPr>
              <w:pStyle w:val="AckPara"/>
              <w:rPr>
                <w:lang w:eastAsia="zh-CN"/>
              </w:rPr>
            </w:pPr>
            <w:r w:rsidRPr="003D6855">
              <w:rPr>
                <w:lang w:eastAsia="zh-CN"/>
              </w:rPr>
              <w:t>Crayon Pop</w:t>
            </w:r>
          </w:p>
          <w:p w14:paraId="65CB032D" w14:textId="77777777" w:rsidR="00584CF1" w:rsidRDefault="00584CF1" w:rsidP="00505DC2">
            <w:pPr>
              <w:pStyle w:val="AckPara"/>
              <w:rPr>
                <w:lang w:eastAsia="zh-CN"/>
              </w:rPr>
            </w:pPr>
          </w:p>
        </w:tc>
      </w:tr>
      <w:tr w:rsidR="00584CF1" w14:paraId="1F67E9A2" w14:textId="77777777" w:rsidTr="00584CF1">
        <w:tc>
          <w:tcPr>
            <w:tcW w:w="1197" w:type="dxa"/>
          </w:tcPr>
          <w:p w14:paraId="675B33B5" w14:textId="0CA55098" w:rsidR="00584CF1" w:rsidRDefault="00584CF1" w:rsidP="00505DC2">
            <w:pPr>
              <w:pStyle w:val="AckPara"/>
              <w:rPr>
                <w:lang w:eastAsia="zh-CN"/>
              </w:rPr>
            </w:pPr>
            <w:r>
              <w:rPr>
                <w:rFonts w:hint="eastAsia"/>
                <w:lang w:eastAsia="zh-CN"/>
              </w:rPr>
              <w:t>S</w:t>
            </w:r>
            <w:r>
              <w:rPr>
                <w:lang w:eastAsia="zh-CN"/>
              </w:rPr>
              <w:t>ong</w:t>
            </w:r>
          </w:p>
        </w:tc>
        <w:tc>
          <w:tcPr>
            <w:tcW w:w="1197" w:type="dxa"/>
          </w:tcPr>
          <w:p w14:paraId="145CB160" w14:textId="77777777" w:rsidR="00584CF1" w:rsidRPr="00584CF1" w:rsidRDefault="00584CF1" w:rsidP="00505DC2">
            <w:pPr>
              <w:pStyle w:val="AckPara"/>
              <w:rPr>
                <w:lang w:eastAsia="zh-CN"/>
              </w:rPr>
            </w:pPr>
            <w:r w:rsidRPr="00584CF1">
              <w:rPr>
                <w:lang w:eastAsia="zh-CN"/>
              </w:rPr>
              <w:t>Come Get It Bae</w:t>
            </w:r>
          </w:p>
          <w:p w14:paraId="30DB907B" w14:textId="77777777" w:rsidR="00584CF1" w:rsidRDefault="00584CF1" w:rsidP="00505DC2">
            <w:pPr>
              <w:pStyle w:val="AckPara"/>
              <w:rPr>
                <w:lang w:eastAsia="zh-CN"/>
              </w:rPr>
            </w:pPr>
          </w:p>
        </w:tc>
        <w:tc>
          <w:tcPr>
            <w:tcW w:w="1198" w:type="dxa"/>
          </w:tcPr>
          <w:p w14:paraId="72427D79" w14:textId="797306F4" w:rsidR="00584CF1" w:rsidRDefault="00584CF1" w:rsidP="00505DC2">
            <w:pPr>
              <w:pStyle w:val="AckPara"/>
              <w:rPr>
                <w:lang w:eastAsia="zh-CN"/>
              </w:rPr>
            </w:pPr>
            <w:r>
              <w:rPr>
                <w:rFonts w:hint="eastAsia"/>
                <w:lang w:eastAsia="zh-CN"/>
              </w:rPr>
              <w:t>A</w:t>
            </w:r>
            <w:r>
              <w:rPr>
                <w:lang w:eastAsia="zh-CN"/>
              </w:rPr>
              <w:t>rtist</w:t>
            </w:r>
          </w:p>
        </w:tc>
        <w:tc>
          <w:tcPr>
            <w:tcW w:w="1198" w:type="dxa"/>
          </w:tcPr>
          <w:p w14:paraId="255B07E4" w14:textId="77777777" w:rsidR="003D6855" w:rsidRPr="003D6855" w:rsidRDefault="003D6855" w:rsidP="00505DC2">
            <w:pPr>
              <w:pStyle w:val="AckPara"/>
              <w:rPr>
                <w:lang w:eastAsia="zh-CN"/>
              </w:rPr>
            </w:pPr>
            <w:r w:rsidRPr="003D6855">
              <w:rPr>
                <w:lang w:eastAsia="zh-CN"/>
              </w:rPr>
              <w:t>Pharrell Williams</w:t>
            </w:r>
          </w:p>
          <w:p w14:paraId="7BD46D09" w14:textId="77777777" w:rsidR="00584CF1" w:rsidRDefault="00584CF1" w:rsidP="00505DC2">
            <w:pPr>
              <w:pStyle w:val="AckPara"/>
              <w:rPr>
                <w:lang w:eastAsia="zh-CN"/>
              </w:rPr>
            </w:pPr>
          </w:p>
        </w:tc>
      </w:tr>
      <w:tr w:rsidR="00584CF1" w14:paraId="75644B6E" w14:textId="77777777" w:rsidTr="00584CF1">
        <w:tc>
          <w:tcPr>
            <w:tcW w:w="1197" w:type="dxa"/>
          </w:tcPr>
          <w:p w14:paraId="707AACF6" w14:textId="6601A98E" w:rsidR="00584CF1" w:rsidRDefault="00584CF1" w:rsidP="00505DC2">
            <w:pPr>
              <w:pStyle w:val="AckPara"/>
              <w:rPr>
                <w:lang w:eastAsia="zh-CN"/>
              </w:rPr>
            </w:pPr>
            <w:r>
              <w:rPr>
                <w:rFonts w:hint="eastAsia"/>
                <w:lang w:eastAsia="zh-CN"/>
              </w:rPr>
              <w:t>S</w:t>
            </w:r>
            <w:r>
              <w:rPr>
                <w:lang w:eastAsia="zh-CN"/>
              </w:rPr>
              <w:t>ong</w:t>
            </w:r>
          </w:p>
        </w:tc>
        <w:tc>
          <w:tcPr>
            <w:tcW w:w="1197" w:type="dxa"/>
          </w:tcPr>
          <w:p w14:paraId="6D15FC02" w14:textId="4BA4911D" w:rsidR="00584CF1" w:rsidRPr="00584CF1" w:rsidRDefault="00584CF1" w:rsidP="00505DC2">
            <w:pPr>
              <w:pStyle w:val="AckPara"/>
              <w:rPr>
                <w:lang w:eastAsia="zh-CN"/>
              </w:rPr>
            </w:pPr>
            <w:r w:rsidRPr="00584CF1">
              <w:rPr>
                <w:lang w:eastAsia="zh-CN"/>
              </w:rPr>
              <w:t>We Made Yo</w:t>
            </w:r>
            <w:r>
              <w:rPr>
                <w:lang w:eastAsia="zh-CN"/>
              </w:rPr>
              <w:t>u</w:t>
            </w:r>
          </w:p>
          <w:p w14:paraId="2D4A53A7" w14:textId="77777777" w:rsidR="00584CF1" w:rsidRDefault="00584CF1" w:rsidP="00505DC2">
            <w:pPr>
              <w:pStyle w:val="AckPara"/>
              <w:rPr>
                <w:lang w:eastAsia="zh-CN"/>
              </w:rPr>
            </w:pPr>
          </w:p>
        </w:tc>
        <w:tc>
          <w:tcPr>
            <w:tcW w:w="1198" w:type="dxa"/>
          </w:tcPr>
          <w:p w14:paraId="1777F1EE" w14:textId="57BAA8C2" w:rsidR="00584CF1" w:rsidRDefault="00584CF1" w:rsidP="00505DC2">
            <w:pPr>
              <w:pStyle w:val="AckPara"/>
              <w:rPr>
                <w:lang w:eastAsia="zh-CN"/>
              </w:rPr>
            </w:pPr>
            <w:r>
              <w:rPr>
                <w:rFonts w:hint="eastAsia"/>
                <w:lang w:eastAsia="zh-CN"/>
              </w:rPr>
              <w:t>A</w:t>
            </w:r>
            <w:r>
              <w:rPr>
                <w:lang w:eastAsia="zh-CN"/>
              </w:rPr>
              <w:t>rtist</w:t>
            </w:r>
          </w:p>
        </w:tc>
        <w:tc>
          <w:tcPr>
            <w:tcW w:w="1198" w:type="dxa"/>
          </w:tcPr>
          <w:p w14:paraId="1F9F8042" w14:textId="77777777" w:rsidR="003D6855" w:rsidRPr="003D6855" w:rsidRDefault="003D6855" w:rsidP="00505DC2">
            <w:pPr>
              <w:pStyle w:val="AckPara"/>
              <w:rPr>
                <w:lang w:eastAsia="zh-CN"/>
              </w:rPr>
            </w:pPr>
            <w:r w:rsidRPr="003D6855">
              <w:rPr>
                <w:lang w:eastAsia="zh-CN"/>
              </w:rPr>
              <w:t>Eminem</w:t>
            </w:r>
          </w:p>
          <w:p w14:paraId="6F88FD24" w14:textId="77777777" w:rsidR="00584CF1" w:rsidRDefault="00584CF1" w:rsidP="00505DC2">
            <w:pPr>
              <w:pStyle w:val="AckPara"/>
              <w:rPr>
                <w:lang w:eastAsia="zh-CN"/>
              </w:rPr>
            </w:pPr>
          </w:p>
        </w:tc>
      </w:tr>
      <w:tr w:rsidR="00584CF1" w14:paraId="7C649240" w14:textId="77777777" w:rsidTr="00584CF1">
        <w:tc>
          <w:tcPr>
            <w:tcW w:w="1197" w:type="dxa"/>
          </w:tcPr>
          <w:p w14:paraId="23AEB6D2" w14:textId="1E132101" w:rsidR="00584CF1" w:rsidRDefault="00584CF1" w:rsidP="00505DC2">
            <w:pPr>
              <w:pStyle w:val="AckPara"/>
              <w:rPr>
                <w:lang w:eastAsia="zh-CN"/>
              </w:rPr>
            </w:pPr>
            <w:r>
              <w:rPr>
                <w:rFonts w:hint="eastAsia"/>
                <w:lang w:eastAsia="zh-CN"/>
              </w:rPr>
              <w:t>S</w:t>
            </w:r>
            <w:r>
              <w:rPr>
                <w:lang w:eastAsia="zh-CN"/>
              </w:rPr>
              <w:t>ong</w:t>
            </w:r>
          </w:p>
        </w:tc>
        <w:tc>
          <w:tcPr>
            <w:tcW w:w="1197" w:type="dxa"/>
          </w:tcPr>
          <w:p w14:paraId="1EC4DB97" w14:textId="77777777" w:rsidR="00584CF1" w:rsidRPr="00584CF1" w:rsidRDefault="00584CF1" w:rsidP="00505DC2">
            <w:pPr>
              <w:pStyle w:val="AckPara"/>
              <w:rPr>
                <w:lang w:eastAsia="zh-CN"/>
              </w:rPr>
            </w:pPr>
            <w:r w:rsidRPr="00584CF1">
              <w:rPr>
                <w:lang w:eastAsia="zh-CN"/>
              </w:rPr>
              <w:t>Here I Am</w:t>
            </w:r>
          </w:p>
          <w:p w14:paraId="00A85382" w14:textId="77777777" w:rsidR="00584CF1" w:rsidRDefault="00584CF1" w:rsidP="00505DC2">
            <w:pPr>
              <w:pStyle w:val="AckPara"/>
              <w:rPr>
                <w:lang w:eastAsia="zh-CN"/>
              </w:rPr>
            </w:pPr>
          </w:p>
        </w:tc>
        <w:tc>
          <w:tcPr>
            <w:tcW w:w="1198" w:type="dxa"/>
          </w:tcPr>
          <w:p w14:paraId="54986510" w14:textId="315C3191" w:rsidR="00584CF1" w:rsidRDefault="00584CF1" w:rsidP="00505DC2">
            <w:pPr>
              <w:pStyle w:val="AckPara"/>
              <w:rPr>
                <w:lang w:eastAsia="zh-CN"/>
              </w:rPr>
            </w:pPr>
            <w:r>
              <w:rPr>
                <w:rFonts w:hint="eastAsia"/>
                <w:lang w:eastAsia="zh-CN"/>
              </w:rPr>
              <w:t>A</w:t>
            </w:r>
            <w:r>
              <w:rPr>
                <w:lang w:eastAsia="zh-CN"/>
              </w:rPr>
              <w:t>rtist</w:t>
            </w:r>
          </w:p>
        </w:tc>
        <w:tc>
          <w:tcPr>
            <w:tcW w:w="1198" w:type="dxa"/>
          </w:tcPr>
          <w:p w14:paraId="6D95F3FC" w14:textId="77777777" w:rsidR="003D6855" w:rsidRPr="003D6855" w:rsidRDefault="003D6855" w:rsidP="00505DC2">
            <w:pPr>
              <w:pStyle w:val="AckPara"/>
              <w:rPr>
                <w:lang w:eastAsia="zh-CN"/>
              </w:rPr>
            </w:pPr>
            <w:r w:rsidRPr="003D6855">
              <w:rPr>
                <w:lang w:eastAsia="zh-CN"/>
              </w:rPr>
              <w:t>Monica</w:t>
            </w:r>
          </w:p>
          <w:p w14:paraId="7569F18D" w14:textId="77777777" w:rsidR="00584CF1" w:rsidRDefault="00584CF1" w:rsidP="00505DC2">
            <w:pPr>
              <w:pStyle w:val="AckPara"/>
              <w:rPr>
                <w:lang w:eastAsia="zh-CN"/>
              </w:rPr>
            </w:pPr>
          </w:p>
        </w:tc>
      </w:tr>
      <w:tr w:rsidR="00584CF1" w14:paraId="657A5EAA" w14:textId="77777777" w:rsidTr="00584CF1">
        <w:tc>
          <w:tcPr>
            <w:tcW w:w="1197" w:type="dxa"/>
          </w:tcPr>
          <w:p w14:paraId="394B8DF9" w14:textId="55A2F3A4" w:rsidR="00584CF1" w:rsidRDefault="00584CF1" w:rsidP="00505DC2">
            <w:pPr>
              <w:pStyle w:val="AckPara"/>
              <w:rPr>
                <w:lang w:eastAsia="zh-CN"/>
              </w:rPr>
            </w:pPr>
            <w:r>
              <w:rPr>
                <w:rFonts w:hint="eastAsia"/>
                <w:lang w:eastAsia="zh-CN"/>
              </w:rPr>
              <w:t>S</w:t>
            </w:r>
            <w:r>
              <w:rPr>
                <w:lang w:eastAsia="zh-CN"/>
              </w:rPr>
              <w:t>ong</w:t>
            </w:r>
          </w:p>
        </w:tc>
        <w:tc>
          <w:tcPr>
            <w:tcW w:w="1197" w:type="dxa"/>
          </w:tcPr>
          <w:p w14:paraId="5B1FE40B" w14:textId="77777777" w:rsidR="00584CF1" w:rsidRPr="00584CF1" w:rsidRDefault="00584CF1" w:rsidP="00505DC2">
            <w:pPr>
              <w:pStyle w:val="AckPara"/>
              <w:rPr>
                <w:lang w:eastAsia="zh-CN"/>
              </w:rPr>
            </w:pPr>
            <w:r w:rsidRPr="00584CF1">
              <w:rPr>
                <w:lang w:eastAsia="zh-CN"/>
              </w:rPr>
              <w:t>Wannabe</w:t>
            </w:r>
          </w:p>
          <w:p w14:paraId="22925284" w14:textId="77777777" w:rsidR="00584CF1" w:rsidRDefault="00584CF1" w:rsidP="00505DC2">
            <w:pPr>
              <w:pStyle w:val="AckPara"/>
              <w:rPr>
                <w:lang w:eastAsia="zh-CN"/>
              </w:rPr>
            </w:pPr>
          </w:p>
        </w:tc>
        <w:tc>
          <w:tcPr>
            <w:tcW w:w="1198" w:type="dxa"/>
          </w:tcPr>
          <w:p w14:paraId="62744940" w14:textId="6A501C84" w:rsidR="00584CF1" w:rsidRDefault="00584CF1" w:rsidP="00505DC2">
            <w:pPr>
              <w:pStyle w:val="AckPara"/>
              <w:rPr>
                <w:lang w:eastAsia="zh-CN"/>
              </w:rPr>
            </w:pPr>
            <w:r>
              <w:rPr>
                <w:rFonts w:hint="eastAsia"/>
                <w:lang w:eastAsia="zh-CN"/>
              </w:rPr>
              <w:t>A</w:t>
            </w:r>
            <w:r>
              <w:rPr>
                <w:lang w:eastAsia="zh-CN"/>
              </w:rPr>
              <w:t>rtist</w:t>
            </w:r>
          </w:p>
        </w:tc>
        <w:tc>
          <w:tcPr>
            <w:tcW w:w="1198" w:type="dxa"/>
          </w:tcPr>
          <w:p w14:paraId="4938DB2C" w14:textId="77777777" w:rsidR="003D6855" w:rsidRPr="003D6855" w:rsidRDefault="003D6855" w:rsidP="00505DC2">
            <w:pPr>
              <w:pStyle w:val="AckPara"/>
              <w:rPr>
                <w:lang w:eastAsia="zh-CN"/>
              </w:rPr>
            </w:pPr>
            <w:r w:rsidRPr="003D6855">
              <w:rPr>
                <w:lang w:eastAsia="zh-CN"/>
              </w:rPr>
              <w:t>why mona</w:t>
            </w:r>
          </w:p>
          <w:p w14:paraId="222AF80A" w14:textId="77777777" w:rsidR="00584CF1" w:rsidRDefault="00584CF1" w:rsidP="00505DC2">
            <w:pPr>
              <w:pStyle w:val="AckPara"/>
              <w:rPr>
                <w:lang w:eastAsia="zh-CN"/>
              </w:rPr>
            </w:pPr>
          </w:p>
        </w:tc>
      </w:tr>
      <w:tr w:rsidR="00584CF1" w14:paraId="18064483" w14:textId="77777777" w:rsidTr="00584CF1">
        <w:tc>
          <w:tcPr>
            <w:tcW w:w="1197" w:type="dxa"/>
          </w:tcPr>
          <w:p w14:paraId="228E8117" w14:textId="58442B97" w:rsidR="00584CF1" w:rsidRDefault="00584CF1" w:rsidP="00505DC2">
            <w:pPr>
              <w:pStyle w:val="AckPara"/>
              <w:rPr>
                <w:lang w:eastAsia="zh-CN"/>
              </w:rPr>
            </w:pPr>
            <w:r>
              <w:rPr>
                <w:rFonts w:hint="eastAsia"/>
                <w:lang w:eastAsia="zh-CN"/>
              </w:rPr>
              <w:t>S</w:t>
            </w:r>
            <w:r>
              <w:rPr>
                <w:lang w:eastAsia="zh-CN"/>
              </w:rPr>
              <w:t>ong</w:t>
            </w:r>
          </w:p>
        </w:tc>
        <w:tc>
          <w:tcPr>
            <w:tcW w:w="1197" w:type="dxa"/>
          </w:tcPr>
          <w:p w14:paraId="6F4CAF10" w14:textId="77777777" w:rsidR="00584CF1" w:rsidRPr="00584CF1" w:rsidRDefault="00584CF1" w:rsidP="00505DC2">
            <w:pPr>
              <w:pStyle w:val="AckPara"/>
              <w:rPr>
                <w:lang w:eastAsia="zh-CN"/>
              </w:rPr>
            </w:pPr>
            <w:r w:rsidRPr="00584CF1">
              <w:rPr>
                <w:lang w:eastAsia="zh-CN"/>
              </w:rPr>
              <w:t xml:space="preserve">Edge of the World </w:t>
            </w:r>
          </w:p>
          <w:p w14:paraId="4FFB2752" w14:textId="77777777" w:rsidR="00584CF1" w:rsidRDefault="00584CF1" w:rsidP="00505DC2">
            <w:pPr>
              <w:pStyle w:val="AckPara"/>
              <w:rPr>
                <w:lang w:eastAsia="zh-CN"/>
              </w:rPr>
            </w:pPr>
          </w:p>
        </w:tc>
        <w:tc>
          <w:tcPr>
            <w:tcW w:w="1198" w:type="dxa"/>
          </w:tcPr>
          <w:p w14:paraId="71205811" w14:textId="6241135F" w:rsidR="00584CF1" w:rsidRDefault="00584CF1" w:rsidP="00505DC2">
            <w:pPr>
              <w:pStyle w:val="AckPara"/>
              <w:rPr>
                <w:lang w:eastAsia="zh-CN"/>
              </w:rPr>
            </w:pPr>
            <w:r>
              <w:rPr>
                <w:rFonts w:hint="eastAsia"/>
                <w:lang w:eastAsia="zh-CN"/>
              </w:rPr>
              <w:t>A</w:t>
            </w:r>
            <w:r>
              <w:rPr>
                <w:lang w:eastAsia="zh-CN"/>
              </w:rPr>
              <w:t xml:space="preserve">rtist </w:t>
            </w:r>
          </w:p>
        </w:tc>
        <w:tc>
          <w:tcPr>
            <w:tcW w:w="1198" w:type="dxa"/>
          </w:tcPr>
          <w:p w14:paraId="0A607011" w14:textId="77777777" w:rsidR="003D6855" w:rsidRPr="003D6855" w:rsidRDefault="003D6855" w:rsidP="00505DC2">
            <w:pPr>
              <w:pStyle w:val="AckPara"/>
              <w:rPr>
                <w:lang w:eastAsia="zh-CN"/>
              </w:rPr>
            </w:pPr>
            <w:r w:rsidRPr="003D6855">
              <w:rPr>
                <w:lang w:eastAsia="zh-CN"/>
              </w:rPr>
              <w:t>Faith No More</w:t>
            </w:r>
          </w:p>
          <w:p w14:paraId="00DF77DF" w14:textId="77777777" w:rsidR="00584CF1" w:rsidRDefault="00584CF1" w:rsidP="00505DC2">
            <w:pPr>
              <w:pStyle w:val="AckPara"/>
              <w:rPr>
                <w:lang w:eastAsia="zh-CN"/>
              </w:rPr>
            </w:pPr>
          </w:p>
        </w:tc>
      </w:tr>
    </w:tbl>
    <w:p w14:paraId="721B4651" w14:textId="77777777" w:rsidR="007667EA" w:rsidRDefault="007667EA" w:rsidP="00505DC2">
      <w:pPr>
        <w:pStyle w:val="AckPara"/>
        <w:rPr>
          <w:lang w:eastAsia="zh-CN"/>
        </w:rPr>
      </w:pPr>
    </w:p>
    <w:p w14:paraId="212AD4FC" w14:textId="4F8BDBB2" w:rsidR="00584CF1" w:rsidRDefault="00DE194C" w:rsidP="00505DC2">
      <w:pPr>
        <w:pStyle w:val="AckPara"/>
        <w:rPr>
          <w:lang w:eastAsia="zh-CN"/>
        </w:rPr>
      </w:pPr>
      <w:r>
        <w:rPr>
          <w:lang w:eastAsia="zh-CN"/>
        </w:rPr>
        <w:t>For</w:t>
      </w:r>
      <w:r w:rsidR="003D6855">
        <w:rPr>
          <w:lang w:eastAsia="zh-CN"/>
        </w:rPr>
        <w:t xml:space="preserve"> the result </w:t>
      </w:r>
      <w:r>
        <w:rPr>
          <w:rFonts w:hint="eastAsia"/>
          <w:lang w:eastAsia="zh-CN"/>
        </w:rPr>
        <w:t>generated</w:t>
      </w:r>
      <w:r>
        <w:rPr>
          <w:lang w:eastAsia="zh-CN"/>
        </w:rPr>
        <w:t xml:space="preserve"> by </w:t>
      </w:r>
      <w:r w:rsidR="007667EA">
        <w:rPr>
          <w:lang w:eastAsia="zh-CN"/>
        </w:rPr>
        <w:t xml:space="preserve">the </w:t>
      </w:r>
      <w:r>
        <w:rPr>
          <w:lang w:eastAsia="zh-CN"/>
        </w:rPr>
        <w:t xml:space="preserve">first query </w:t>
      </w:r>
      <w:r w:rsidR="00680964">
        <w:rPr>
          <w:lang w:eastAsia="zh-CN"/>
        </w:rPr>
        <w:t>track</w:t>
      </w:r>
      <w:r>
        <w:rPr>
          <w:lang w:eastAsia="zh-CN"/>
        </w:rPr>
        <w:t xml:space="preserve"> with the BERT data, </w:t>
      </w:r>
      <w:r w:rsidR="00E74AC6">
        <w:rPr>
          <w:lang w:eastAsia="zh-CN"/>
        </w:rPr>
        <w:t xml:space="preserve">none of the ten retrieved </w:t>
      </w:r>
      <w:r w:rsidR="00680964">
        <w:rPr>
          <w:lang w:eastAsia="zh-CN"/>
        </w:rPr>
        <w:t>track</w:t>
      </w:r>
      <w:r w:rsidR="00E74AC6">
        <w:rPr>
          <w:lang w:eastAsia="zh-CN"/>
        </w:rPr>
        <w:t>s appea</w:t>
      </w:r>
      <w:r w:rsidR="00680964">
        <w:rPr>
          <w:lang w:eastAsia="zh-CN"/>
        </w:rPr>
        <w:t xml:space="preserve">rs </w:t>
      </w:r>
      <w:r w:rsidR="00E74AC6">
        <w:rPr>
          <w:lang w:eastAsia="zh-CN"/>
        </w:rPr>
        <w:t xml:space="preserve">in the </w:t>
      </w:r>
      <w:r w:rsidR="00680964">
        <w:rPr>
          <w:lang w:eastAsia="zh-CN"/>
        </w:rPr>
        <w:t xml:space="preserve">result from the </w:t>
      </w:r>
      <w:r w:rsidR="00E74AC6">
        <w:rPr>
          <w:lang w:eastAsia="zh-CN"/>
        </w:rPr>
        <w:t xml:space="preserve">other two </w:t>
      </w:r>
      <w:r w:rsidR="007667EA">
        <w:rPr>
          <w:lang w:eastAsia="zh-CN"/>
        </w:rPr>
        <w:t>datasets</w:t>
      </w:r>
      <w:r w:rsidR="00E74AC6">
        <w:rPr>
          <w:lang w:eastAsia="zh-CN"/>
        </w:rPr>
        <w:t xml:space="preserve">. </w:t>
      </w:r>
      <w:r w:rsidR="0014023A">
        <w:rPr>
          <w:lang w:eastAsia="zh-CN"/>
        </w:rPr>
        <w:t>In terms of</w:t>
      </w:r>
      <w:r w:rsidR="00EC5189">
        <w:rPr>
          <w:lang w:eastAsia="zh-CN"/>
        </w:rPr>
        <w:t xml:space="preserve"> g</w:t>
      </w:r>
      <w:r w:rsidR="0014023A">
        <w:rPr>
          <w:lang w:eastAsia="zh-CN"/>
        </w:rPr>
        <w:t xml:space="preserve">enre, the result </w:t>
      </w:r>
      <w:del w:id="265" w:author="Ruo Li" w:date="2023-11-14T22:05:00Z">
        <w:r w:rsidR="0014023A" w:rsidDel="00195F1E">
          <w:rPr>
            <w:lang w:eastAsia="zh-CN"/>
          </w:rPr>
          <w:delText>is similar to</w:delText>
        </w:r>
      </w:del>
      <w:ins w:id="266" w:author="Ruo Li" w:date="2023-11-14T22:05:00Z">
        <w:r w:rsidR="00195F1E">
          <w:rPr>
            <w:lang w:eastAsia="zh-CN"/>
          </w:rPr>
          <w:t xml:space="preserve">shows a </w:t>
        </w:r>
      </w:ins>
      <w:r w:rsidR="007667EA">
        <w:rPr>
          <w:lang w:eastAsia="zh-CN"/>
        </w:rPr>
        <w:t>similar pattern result</w:t>
      </w:r>
      <w:r w:rsidR="0014023A">
        <w:rPr>
          <w:lang w:eastAsia="zh-CN"/>
        </w:rPr>
        <w:t xml:space="preserve"> </w:t>
      </w:r>
      <w:ins w:id="267" w:author="Ruo Li" w:date="2023-11-14T22:05:00Z">
        <w:r w:rsidR="00195F1E">
          <w:rPr>
            <w:lang w:eastAsia="zh-CN"/>
          </w:rPr>
          <w:t>to</w:t>
        </w:r>
      </w:ins>
      <w:del w:id="268" w:author="Ruo Li" w:date="2023-11-14T22:05:00Z">
        <w:r w:rsidR="0014023A" w:rsidDel="00195F1E">
          <w:rPr>
            <w:lang w:eastAsia="zh-CN"/>
          </w:rPr>
          <w:delText>from</w:delText>
        </w:r>
      </w:del>
      <w:r w:rsidR="0014023A">
        <w:rPr>
          <w:lang w:eastAsia="zh-CN"/>
        </w:rPr>
        <w:t xml:space="preserve"> the other two datasets. The genres </w:t>
      </w:r>
      <w:r w:rsidR="007667EA">
        <w:rPr>
          <w:lang w:eastAsia="zh-CN"/>
        </w:rPr>
        <w:t xml:space="preserve">that </w:t>
      </w:r>
      <w:r w:rsidR="0014023A">
        <w:rPr>
          <w:lang w:eastAsia="zh-CN"/>
        </w:rPr>
        <w:t xml:space="preserve">appeared in the results including Pop, Indie Rock, </w:t>
      </w:r>
      <w:r w:rsidR="007667EA">
        <w:rPr>
          <w:lang w:eastAsia="zh-CN"/>
        </w:rPr>
        <w:t>R&amp;B, Funk</w:t>
      </w:r>
      <w:r w:rsidR="0014023A">
        <w:rPr>
          <w:lang w:eastAsia="zh-CN"/>
        </w:rPr>
        <w:t xml:space="preserve">, Hip Hop and </w:t>
      </w:r>
      <w:r w:rsidR="007667EA">
        <w:rPr>
          <w:lang w:eastAsia="zh-CN"/>
        </w:rPr>
        <w:t>K-pop</w:t>
      </w:r>
      <w:ins w:id="269" w:author="Ruo Li" w:date="2023-11-14T22:05:00Z">
        <w:r w:rsidR="00195F1E">
          <w:rPr>
            <w:lang w:eastAsia="zh-CN"/>
          </w:rPr>
          <w:t>, show</w:t>
        </w:r>
      </w:ins>
      <w:r w:rsidR="007667EA">
        <w:rPr>
          <w:lang w:eastAsia="zh-CN"/>
        </w:rPr>
        <w:t>ed</w:t>
      </w:r>
      <w:ins w:id="270" w:author="Ruo Li" w:date="2023-11-14T22:05:00Z">
        <w:r w:rsidR="00195F1E">
          <w:rPr>
            <w:lang w:eastAsia="zh-CN"/>
          </w:rPr>
          <w:t xml:space="preserve"> no effects on the result.</w:t>
        </w:r>
      </w:ins>
      <w:ins w:id="271" w:author="Ruo Li" w:date="2023-11-14T22:06:00Z">
        <w:r w:rsidR="00195F1E">
          <w:rPr>
            <w:lang w:eastAsia="zh-CN"/>
          </w:rPr>
          <w:t xml:space="preserve"> </w:t>
        </w:r>
      </w:ins>
      <w:del w:id="272" w:author="Ruo Li" w:date="2023-11-14T22:05:00Z">
        <w:r w:rsidR="0014023A" w:rsidDel="00195F1E">
          <w:rPr>
            <w:lang w:eastAsia="zh-CN"/>
          </w:rPr>
          <w:delText>.</w:delText>
        </w:r>
      </w:del>
      <w:r w:rsidR="0014023A">
        <w:rPr>
          <w:lang w:eastAsia="zh-CN"/>
        </w:rPr>
        <w:t xml:space="preserve"> </w:t>
      </w:r>
    </w:p>
    <w:p w14:paraId="11668093" w14:textId="245F2F0B" w:rsidR="003D6855" w:rsidRDefault="003D6855" w:rsidP="00505DC2">
      <w:pPr>
        <w:pStyle w:val="AckPara"/>
        <w:rPr>
          <w:lang w:eastAsia="zh-CN"/>
        </w:rPr>
      </w:pPr>
    </w:p>
    <w:p w14:paraId="729C6FD7" w14:textId="2D20E58B" w:rsidR="003D6855" w:rsidRDefault="003D6855" w:rsidP="00505DC2">
      <w:pPr>
        <w:pStyle w:val="AckPara"/>
        <w:rPr>
          <w:lang w:eastAsia="zh-CN"/>
        </w:rPr>
      </w:pPr>
      <w:r>
        <w:rPr>
          <w:rFonts w:hint="eastAsia"/>
          <w:lang w:eastAsia="zh-CN"/>
        </w:rPr>
        <w:t>Q</w:t>
      </w:r>
      <w:r>
        <w:rPr>
          <w:lang w:eastAsia="zh-CN"/>
        </w:rPr>
        <w:t xml:space="preserve">uery song 2: “One” by “U2” </w:t>
      </w:r>
    </w:p>
    <w:p w14:paraId="755709DE" w14:textId="055C4337" w:rsidR="007667EA" w:rsidRDefault="007667EA" w:rsidP="00505DC2">
      <w:pPr>
        <w:pStyle w:val="AckPara"/>
      </w:pPr>
      <w:r>
        <w:t>Result list:</w:t>
      </w:r>
    </w:p>
    <w:tbl>
      <w:tblPr>
        <w:tblStyle w:val="Grilledutableau"/>
        <w:tblW w:w="0" w:type="auto"/>
        <w:tblLook w:val="04A0" w:firstRow="1" w:lastRow="0" w:firstColumn="1" w:lastColumn="0" w:noHBand="0" w:noVBand="1"/>
      </w:tblPr>
      <w:tblGrid>
        <w:gridCol w:w="1197"/>
        <w:gridCol w:w="1197"/>
        <w:gridCol w:w="1198"/>
        <w:gridCol w:w="1198"/>
      </w:tblGrid>
      <w:tr w:rsidR="003D6855" w14:paraId="2D6570DE" w14:textId="77777777" w:rsidTr="003D6855">
        <w:tc>
          <w:tcPr>
            <w:tcW w:w="1197" w:type="dxa"/>
          </w:tcPr>
          <w:p w14:paraId="224411E8" w14:textId="288AB002" w:rsidR="003D6855" w:rsidRDefault="003D6855" w:rsidP="00505DC2">
            <w:pPr>
              <w:pStyle w:val="AckPara"/>
              <w:rPr>
                <w:lang w:eastAsia="zh-CN"/>
              </w:rPr>
            </w:pPr>
            <w:r>
              <w:rPr>
                <w:rFonts w:hint="eastAsia"/>
                <w:lang w:eastAsia="zh-CN"/>
              </w:rPr>
              <w:t>S</w:t>
            </w:r>
            <w:r>
              <w:rPr>
                <w:lang w:eastAsia="zh-CN"/>
              </w:rPr>
              <w:t>ong</w:t>
            </w:r>
          </w:p>
        </w:tc>
        <w:tc>
          <w:tcPr>
            <w:tcW w:w="1197" w:type="dxa"/>
          </w:tcPr>
          <w:p w14:paraId="15E0E89B" w14:textId="77777777" w:rsidR="009E2F5C" w:rsidRPr="009E2F5C" w:rsidRDefault="009E2F5C" w:rsidP="00505DC2">
            <w:pPr>
              <w:pStyle w:val="AckPara"/>
              <w:rPr>
                <w:lang w:eastAsia="zh-CN"/>
              </w:rPr>
            </w:pPr>
            <w:r w:rsidRPr="009E2F5C">
              <w:rPr>
                <w:lang w:eastAsia="zh-CN"/>
              </w:rPr>
              <w:t xml:space="preserve">One </w:t>
            </w:r>
          </w:p>
          <w:p w14:paraId="286FC74D" w14:textId="77777777" w:rsidR="003D6855" w:rsidRDefault="003D6855" w:rsidP="00505DC2">
            <w:pPr>
              <w:pStyle w:val="AckPara"/>
              <w:rPr>
                <w:lang w:eastAsia="zh-CN"/>
              </w:rPr>
            </w:pPr>
          </w:p>
        </w:tc>
        <w:tc>
          <w:tcPr>
            <w:tcW w:w="1198" w:type="dxa"/>
          </w:tcPr>
          <w:p w14:paraId="633D9C87" w14:textId="4A942D83" w:rsidR="003D6855" w:rsidRDefault="009E2F5C" w:rsidP="00505DC2">
            <w:pPr>
              <w:pStyle w:val="AckPara"/>
              <w:rPr>
                <w:lang w:eastAsia="zh-CN"/>
              </w:rPr>
            </w:pPr>
            <w:r>
              <w:rPr>
                <w:rFonts w:hint="eastAsia"/>
                <w:lang w:eastAsia="zh-CN"/>
              </w:rPr>
              <w:t>A</w:t>
            </w:r>
            <w:r>
              <w:rPr>
                <w:lang w:eastAsia="zh-CN"/>
              </w:rPr>
              <w:t>rtist</w:t>
            </w:r>
          </w:p>
        </w:tc>
        <w:tc>
          <w:tcPr>
            <w:tcW w:w="1198" w:type="dxa"/>
          </w:tcPr>
          <w:p w14:paraId="6412AC03" w14:textId="77777777" w:rsidR="009E2F5C" w:rsidRPr="009E2F5C" w:rsidRDefault="009E2F5C" w:rsidP="00505DC2">
            <w:pPr>
              <w:pStyle w:val="AckPara"/>
              <w:rPr>
                <w:lang w:eastAsia="zh-CN"/>
              </w:rPr>
            </w:pPr>
            <w:r w:rsidRPr="009E2F5C">
              <w:rPr>
                <w:lang w:eastAsia="zh-CN"/>
              </w:rPr>
              <w:t>Mary J. Blige</w:t>
            </w:r>
          </w:p>
          <w:p w14:paraId="4DAAD2CA" w14:textId="77777777" w:rsidR="003D6855" w:rsidRDefault="003D6855" w:rsidP="00505DC2">
            <w:pPr>
              <w:pStyle w:val="AckPara"/>
              <w:rPr>
                <w:lang w:eastAsia="zh-CN"/>
              </w:rPr>
            </w:pPr>
          </w:p>
        </w:tc>
      </w:tr>
      <w:tr w:rsidR="003D6855" w14:paraId="3400E33B" w14:textId="77777777" w:rsidTr="003D6855">
        <w:tc>
          <w:tcPr>
            <w:tcW w:w="1197" w:type="dxa"/>
          </w:tcPr>
          <w:p w14:paraId="27A7B430" w14:textId="6A8329D9" w:rsidR="003D6855" w:rsidRDefault="003D6855" w:rsidP="00505DC2">
            <w:pPr>
              <w:pStyle w:val="AckPara"/>
              <w:rPr>
                <w:lang w:eastAsia="zh-CN"/>
              </w:rPr>
            </w:pPr>
            <w:r>
              <w:rPr>
                <w:rFonts w:hint="eastAsia"/>
                <w:lang w:eastAsia="zh-CN"/>
              </w:rPr>
              <w:t>S</w:t>
            </w:r>
            <w:r>
              <w:rPr>
                <w:lang w:eastAsia="zh-CN"/>
              </w:rPr>
              <w:t>ong</w:t>
            </w:r>
          </w:p>
        </w:tc>
        <w:tc>
          <w:tcPr>
            <w:tcW w:w="1197" w:type="dxa"/>
          </w:tcPr>
          <w:p w14:paraId="6E52E1D9" w14:textId="77777777" w:rsidR="009E2F5C" w:rsidRPr="009E2F5C" w:rsidRDefault="009E2F5C" w:rsidP="00505DC2">
            <w:pPr>
              <w:pStyle w:val="AckPara"/>
              <w:rPr>
                <w:lang w:eastAsia="zh-CN"/>
              </w:rPr>
            </w:pPr>
            <w:r w:rsidRPr="009E2F5C">
              <w:rPr>
                <w:lang w:eastAsia="zh-CN"/>
              </w:rPr>
              <w:t>What About Love</w:t>
            </w:r>
          </w:p>
          <w:p w14:paraId="67B87079" w14:textId="77777777" w:rsidR="003D6855" w:rsidRDefault="003D6855" w:rsidP="00505DC2">
            <w:pPr>
              <w:pStyle w:val="AckPara"/>
              <w:rPr>
                <w:lang w:eastAsia="zh-CN"/>
              </w:rPr>
            </w:pPr>
          </w:p>
        </w:tc>
        <w:tc>
          <w:tcPr>
            <w:tcW w:w="1198" w:type="dxa"/>
          </w:tcPr>
          <w:p w14:paraId="29BFC666" w14:textId="48BD2BB0" w:rsidR="003D6855" w:rsidRDefault="009E2F5C" w:rsidP="00505DC2">
            <w:pPr>
              <w:pStyle w:val="AckPara"/>
              <w:rPr>
                <w:lang w:eastAsia="zh-CN"/>
              </w:rPr>
            </w:pPr>
            <w:r>
              <w:rPr>
                <w:rFonts w:hint="eastAsia"/>
                <w:lang w:eastAsia="zh-CN"/>
              </w:rPr>
              <w:t>A</w:t>
            </w:r>
            <w:r>
              <w:rPr>
                <w:lang w:eastAsia="zh-CN"/>
              </w:rPr>
              <w:t>rtist</w:t>
            </w:r>
          </w:p>
        </w:tc>
        <w:tc>
          <w:tcPr>
            <w:tcW w:w="1198" w:type="dxa"/>
          </w:tcPr>
          <w:p w14:paraId="71D213FB" w14:textId="77777777" w:rsidR="009E2F5C" w:rsidRPr="009E2F5C" w:rsidRDefault="009E2F5C" w:rsidP="00505DC2">
            <w:pPr>
              <w:pStyle w:val="AckPara"/>
              <w:rPr>
                <w:lang w:eastAsia="zh-CN"/>
              </w:rPr>
            </w:pPr>
            <w:r w:rsidRPr="009E2F5C">
              <w:rPr>
                <w:lang w:eastAsia="zh-CN"/>
              </w:rPr>
              <w:t>Austin Mahone</w:t>
            </w:r>
          </w:p>
          <w:p w14:paraId="3D2AF4DF" w14:textId="77777777" w:rsidR="003D6855" w:rsidRDefault="003D6855" w:rsidP="00505DC2">
            <w:pPr>
              <w:pStyle w:val="AckPara"/>
              <w:rPr>
                <w:lang w:eastAsia="zh-CN"/>
              </w:rPr>
            </w:pPr>
          </w:p>
        </w:tc>
      </w:tr>
      <w:tr w:rsidR="003D6855" w14:paraId="156A04D8" w14:textId="77777777" w:rsidTr="003D6855">
        <w:tc>
          <w:tcPr>
            <w:tcW w:w="1197" w:type="dxa"/>
          </w:tcPr>
          <w:p w14:paraId="211A2E92" w14:textId="4347EC73" w:rsidR="003D6855" w:rsidRDefault="003D6855" w:rsidP="00505DC2">
            <w:pPr>
              <w:pStyle w:val="AckPara"/>
              <w:rPr>
                <w:lang w:eastAsia="zh-CN"/>
              </w:rPr>
            </w:pPr>
            <w:r>
              <w:rPr>
                <w:rFonts w:hint="eastAsia"/>
                <w:lang w:eastAsia="zh-CN"/>
              </w:rPr>
              <w:t>S</w:t>
            </w:r>
            <w:r>
              <w:rPr>
                <w:lang w:eastAsia="zh-CN"/>
              </w:rPr>
              <w:t>ong</w:t>
            </w:r>
          </w:p>
        </w:tc>
        <w:tc>
          <w:tcPr>
            <w:tcW w:w="1197" w:type="dxa"/>
          </w:tcPr>
          <w:p w14:paraId="00035B6E" w14:textId="77777777" w:rsidR="009E2F5C" w:rsidRPr="009E2F5C" w:rsidRDefault="009E2F5C" w:rsidP="00505DC2">
            <w:pPr>
              <w:pStyle w:val="AckPara"/>
              <w:rPr>
                <w:lang w:eastAsia="zh-CN"/>
              </w:rPr>
            </w:pPr>
            <w:r w:rsidRPr="009E2F5C">
              <w:rPr>
                <w:lang w:eastAsia="zh-CN"/>
              </w:rPr>
              <w:t>All of Your Glory</w:t>
            </w:r>
          </w:p>
          <w:p w14:paraId="04794C3E" w14:textId="77777777" w:rsidR="003D6855" w:rsidRDefault="003D6855" w:rsidP="00505DC2">
            <w:pPr>
              <w:pStyle w:val="AckPara"/>
              <w:rPr>
                <w:lang w:eastAsia="zh-CN"/>
              </w:rPr>
            </w:pPr>
          </w:p>
        </w:tc>
        <w:tc>
          <w:tcPr>
            <w:tcW w:w="1198" w:type="dxa"/>
          </w:tcPr>
          <w:p w14:paraId="3C6E98A7" w14:textId="73CF7DDB" w:rsidR="003D6855" w:rsidRDefault="009E2F5C" w:rsidP="00505DC2">
            <w:pPr>
              <w:pStyle w:val="AckPara"/>
              <w:rPr>
                <w:lang w:eastAsia="zh-CN"/>
              </w:rPr>
            </w:pPr>
            <w:r>
              <w:rPr>
                <w:rFonts w:hint="eastAsia"/>
                <w:lang w:eastAsia="zh-CN"/>
              </w:rPr>
              <w:t>A</w:t>
            </w:r>
            <w:r>
              <w:rPr>
                <w:lang w:eastAsia="zh-CN"/>
              </w:rPr>
              <w:t>rtist</w:t>
            </w:r>
          </w:p>
        </w:tc>
        <w:tc>
          <w:tcPr>
            <w:tcW w:w="1198" w:type="dxa"/>
          </w:tcPr>
          <w:p w14:paraId="13E485A7" w14:textId="77777777" w:rsidR="009E2F5C" w:rsidRPr="009E2F5C" w:rsidRDefault="009E2F5C" w:rsidP="00505DC2">
            <w:pPr>
              <w:pStyle w:val="AckPara"/>
              <w:rPr>
                <w:lang w:eastAsia="zh-CN"/>
              </w:rPr>
            </w:pPr>
            <w:r w:rsidRPr="009E2F5C">
              <w:rPr>
                <w:lang w:eastAsia="zh-CN"/>
              </w:rPr>
              <w:t>Broods</w:t>
            </w:r>
          </w:p>
          <w:p w14:paraId="79E305FF" w14:textId="77777777" w:rsidR="003D6855" w:rsidRDefault="003D6855" w:rsidP="00505DC2">
            <w:pPr>
              <w:pStyle w:val="AckPara"/>
              <w:rPr>
                <w:lang w:eastAsia="zh-CN"/>
              </w:rPr>
            </w:pPr>
          </w:p>
        </w:tc>
      </w:tr>
      <w:tr w:rsidR="003D6855" w14:paraId="300F7E29" w14:textId="77777777" w:rsidTr="003D6855">
        <w:tc>
          <w:tcPr>
            <w:tcW w:w="1197" w:type="dxa"/>
          </w:tcPr>
          <w:p w14:paraId="1F489A07" w14:textId="017D94C3" w:rsidR="003D6855" w:rsidRDefault="003D6855" w:rsidP="00505DC2">
            <w:pPr>
              <w:pStyle w:val="AckPara"/>
              <w:rPr>
                <w:lang w:eastAsia="zh-CN"/>
              </w:rPr>
            </w:pPr>
            <w:r>
              <w:rPr>
                <w:rFonts w:hint="eastAsia"/>
                <w:lang w:eastAsia="zh-CN"/>
              </w:rPr>
              <w:t>S</w:t>
            </w:r>
            <w:r>
              <w:rPr>
                <w:lang w:eastAsia="zh-CN"/>
              </w:rPr>
              <w:t>ong</w:t>
            </w:r>
          </w:p>
        </w:tc>
        <w:tc>
          <w:tcPr>
            <w:tcW w:w="1197" w:type="dxa"/>
          </w:tcPr>
          <w:p w14:paraId="073FF83F" w14:textId="77777777" w:rsidR="009E2F5C" w:rsidRPr="009E2F5C" w:rsidRDefault="009E2F5C" w:rsidP="00505DC2">
            <w:pPr>
              <w:pStyle w:val="AckPara"/>
              <w:rPr>
                <w:lang w:eastAsia="zh-CN"/>
              </w:rPr>
            </w:pPr>
            <w:r w:rsidRPr="009E2F5C">
              <w:rPr>
                <w:lang w:eastAsia="zh-CN"/>
              </w:rPr>
              <w:t>La Tortura</w:t>
            </w:r>
          </w:p>
          <w:p w14:paraId="3F49C3ED" w14:textId="77777777" w:rsidR="003D6855" w:rsidRDefault="003D6855" w:rsidP="00505DC2">
            <w:pPr>
              <w:pStyle w:val="AckPara"/>
              <w:rPr>
                <w:lang w:eastAsia="zh-CN"/>
              </w:rPr>
            </w:pPr>
          </w:p>
        </w:tc>
        <w:tc>
          <w:tcPr>
            <w:tcW w:w="1198" w:type="dxa"/>
          </w:tcPr>
          <w:p w14:paraId="0BEE3C95" w14:textId="78B2D142" w:rsidR="003D6855" w:rsidRDefault="009E2F5C" w:rsidP="00505DC2">
            <w:pPr>
              <w:pStyle w:val="AckPara"/>
              <w:rPr>
                <w:lang w:eastAsia="zh-CN"/>
              </w:rPr>
            </w:pPr>
            <w:r>
              <w:rPr>
                <w:rFonts w:hint="eastAsia"/>
                <w:lang w:eastAsia="zh-CN"/>
              </w:rPr>
              <w:t>A</w:t>
            </w:r>
            <w:r>
              <w:rPr>
                <w:lang w:eastAsia="zh-CN"/>
              </w:rPr>
              <w:t>rtist</w:t>
            </w:r>
          </w:p>
        </w:tc>
        <w:tc>
          <w:tcPr>
            <w:tcW w:w="1198" w:type="dxa"/>
          </w:tcPr>
          <w:p w14:paraId="43809A91" w14:textId="77777777" w:rsidR="009E2F5C" w:rsidRPr="009E2F5C" w:rsidRDefault="009E2F5C" w:rsidP="00505DC2">
            <w:pPr>
              <w:pStyle w:val="AckPara"/>
              <w:rPr>
                <w:lang w:eastAsia="zh-CN"/>
              </w:rPr>
            </w:pPr>
            <w:r w:rsidRPr="009E2F5C">
              <w:rPr>
                <w:lang w:eastAsia="zh-CN"/>
              </w:rPr>
              <w:t>Shakira</w:t>
            </w:r>
          </w:p>
          <w:p w14:paraId="4D96DFAB" w14:textId="77777777" w:rsidR="003D6855" w:rsidRDefault="003D6855" w:rsidP="00505DC2">
            <w:pPr>
              <w:pStyle w:val="AckPara"/>
              <w:rPr>
                <w:lang w:eastAsia="zh-CN"/>
              </w:rPr>
            </w:pPr>
          </w:p>
        </w:tc>
      </w:tr>
      <w:tr w:rsidR="003D6855" w14:paraId="270F7B40" w14:textId="77777777" w:rsidTr="003D6855">
        <w:tc>
          <w:tcPr>
            <w:tcW w:w="1197" w:type="dxa"/>
          </w:tcPr>
          <w:p w14:paraId="5D67B8F8" w14:textId="5A3FC8B7" w:rsidR="003D6855" w:rsidRDefault="003D6855" w:rsidP="00505DC2">
            <w:pPr>
              <w:pStyle w:val="AckPara"/>
              <w:rPr>
                <w:lang w:eastAsia="zh-CN"/>
              </w:rPr>
            </w:pPr>
            <w:r>
              <w:rPr>
                <w:rFonts w:hint="eastAsia"/>
                <w:lang w:eastAsia="zh-CN"/>
              </w:rPr>
              <w:t>S</w:t>
            </w:r>
            <w:r>
              <w:rPr>
                <w:lang w:eastAsia="zh-CN"/>
              </w:rPr>
              <w:t>ong</w:t>
            </w:r>
          </w:p>
        </w:tc>
        <w:tc>
          <w:tcPr>
            <w:tcW w:w="1197" w:type="dxa"/>
          </w:tcPr>
          <w:p w14:paraId="2F6D9BBB" w14:textId="77777777" w:rsidR="009E2F5C" w:rsidRPr="009E2F5C" w:rsidRDefault="009E2F5C" w:rsidP="00505DC2">
            <w:pPr>
              <w:pStyle w:val="AckPara"/>
              <w:rPr>
                <w:lang w:eastAsia="zh-CN"/>
              </w:rPr>
            </w:pPr>
            <w:r w:rsidRPr="009E2F5C">
              <w:rPr>
                <w:lang w:eastAsia="zh-CN"/>
              </w:rPr>
              <w:t>Love One Another</w:t>
            </w:r>
          </w:p>
          <w:p w14:paraId="6F2FE645" w14:textId="77777777" w:rsidR="003D6855" w:rsidRDefault="003D6855" w:rsidP="00505DC2">
            <w:pPr>
              <w:pStyle w:val="AckPara"/>
              <w:rPr>
                <w:lang w:eastAsia="zh-CN"/>
              </w:rPr>
            </w:pPr>
          </w:p>
        </w:tc>
        <w:tc>
          <w:tcPr>
            <w:tcW w:w="1198" w:type="dxa"/>
          </w:tcPr>
          <w:p w14:paraId="1BA1DFA7" w14:textId="36F26921" w:rsidR="003D6855" w:rsidRDefault="009E2F5C" w:rsidP="00505DC2">
            <w:pPr>
              <w:pStyle w:val="AckPara"/>
              <w:rPr>
                <w:lang w:eastAsia="zh-CN"/>
              </w:rPr>
            </w:pPr>
            <w:r>
              <w:rPr>
                <w:rFonts w:hint="eastAsia"/>
                <w:lang w:eastAsia="zh-CN"/>
              </w:rPr>
              <w:t>A</w:t>
            </w:r>
            <w:r>
              <w:rPr>
                <w:lang w:eastAsia="zh-CN"/>
              </w:rPr>
              <w:t>rtist</w:t>
            </w:r>
          </w:p>
        </w:tc>
        <w:tc>
          <w:tcPr>
            <w:tcW w:w="1198" w:type="dxa"/>
          </w:tcPr>
          <w:p w14:paraId="1889DD79" w14:textId="77777777" w:rsidR="009E2F5C" w:rsidRPr="009E2F5C" w:rsidRDefault="009E2F5C" w:rsidP="00505DC2">
            <w:pPr>
              <w:pStyle w:val="AckPara"/>
              <w:rPr>
                <w:lang w:eastAsia="zh-CN"/>
              </w:rPr>
            </w:pPr>
            <w:r w:rsidRPr="009E2F5C">
              <w:rPr>
                <w:lang w:eastAsia="zh-CN"/>
              </w:rPr>
              <w:t>Cher</w:t>
            </w:r>
          </w:p>
          <w:p w14:paraId="2C0DC370" w14:textId="77777777" w:rsidR="003D6855" w:rsidRDefault="003D6855" w:rsidP="00505DC2">
            <w:pPr>
              <w:pStyle w:val="AckPara"/>
              <w:rPr>
                <w:lang w:eastAsia="zh-CN"/>
              </w:rPr>
            </w:pPr>
          </w:p>
        </w:tc>
      </w:tr>
      <w:tr w:rsidR="003D6855" w14:paraId="45E09DFC" w14:textId="77777777" w:rsidTr="003D6855">
        <w:tc>
          <w:tcPr>
            <w:tcW w:w="1197" w:type="dxa"/>
          </w:tcPr>
          <w:p w14:paraId="17F81EBE" w14:textId="5B17B18F" w:rsidR="003D6855" w:rsidRDefault="003D6855" w:rsidP="00505DC2">
            <w:pPr>
              <w:pStyle w:val="AckPara"/>
              <w:rPr>
                <w:lang w:eastAsia="zh-CN"/>
              </w:rPr>
            </w:pPr>
            <w:r>
              <w:rPr>
                <w:rFonts w:hint="eastAsia"/>
                <w:lang w:eastAsia="zh-CN"/>
              </w:rPr>
              <w:t>S</w:t>
            </w:r>
            <w:r>
              <w:rPr>
                <w:lang w:eastAsia="zh-CN"/>
              </w:rPr>
              <w:t>ong</w:t>
            </w:r>
          </w:p>
        </w:tc>
        <w:tc>
          <w:tcPr>
            <w:tcW w:w="1197" w:type="dxa"/>
          </w:tcPr>
          <w:p w14:paraId="0AF9B674" w14:textId="77777777" w:rsidR="009E2F5C" w:rsidRPr="009E2F5C" w:rsidRDefault="009E2F5C" w:rsidP="00505DC2">
            <w:pPr>
              <w:pStyle w:val="AckPara"/>
              <w:rPr>
                <w:lang w:eastAsia="zh-CN"/>
              </w:rPr>
            </w:pPr>
            <w:r w:rsidRPr="009E2F5C">
              <w:rPr>
                <w:lang w:eastAsia="zh-CN"/>
              </w:rPr>
              <w:t>Black Lake</w:t>
            </w:r>
          </w:p>
          <w:p w14:paraId="24C0265B" w14:textId="77777777" w:rsidR="003D6855" w:rsidRDefault="003D6855" w:rsidP="00505DC2">
            <w:pPr>
              <w:pStyle w:val="AckPara"/>
              <w:rPr>
                <w:lang w:eastAsia="zh-CN"/>
              </w:rPr>
            </w:pPr>
          </w:p>
        </w:tc>
        <w:tc>
          <w:tcPr>
            <w:tcW w:w="1198" w:type="dxa"/>
          </w:tcPr>
          <w:p w14:paraId="7A8C47E6" w14:textId="338DA2C0" w:rsidR="003D6855" w:rsidRDefault="009E2F5C" w:rsidP="00505DC2">
            <w:pPr>
              <w:pStyle w:val="AckPara"/>
              <w:rPr>
                <w:lang w:eastAsia="zh-CN"/>
              </w:rPr>
            </w:pPr>
            <w:r>
              <w:rPr>
                <w:rFonts w:hint="eastAsia"/>
                <w:lang w:eastAsia="zh-CN"/>
              </w:rPr>
              <w:t>A</w:t>
            </w:r>
            <w:r>
              <w:rPr>
                <w:lang w:eastAsia="zh-CN"/>
              </w:rPr>
              <w:t>rtist</w:t>
            </w:r>
          </w:p>
        </w:tc>
        <w:tc>
          <w:tcPr>
            <w:tcW w:w="1198" w:type="dxa"/>
          </w:tcPr>
          <w:p w14:paraId="13F1D99E" w14:textId="77777777" w:rsidR="009E2F5C" w:rsidRPr="009E2F5C" w:rsidRDefault="009E2F5C" w:rsidP="00505DC2">
            <w:pPr>
              <w:pStyle w:val="AckPara"/>
              <w:rPr>
                <w:lang w:eastAsia="zh-CN"/>
              </w:rPr>
            </w:pPr>
            <w:r w:rsidRPr="009E2F5C">
              <w:rPr>
                <w:lang w:eastAsia="zh-CN"/>
              </w:rPr>
              <w:t>Björk</w:t>
            </w:r>
          </w:p>
          <w:p w14:paraId="72AF3066" w14:textId="77777777" w:rsidR="003D6855" w:rsidRDefault="003D6855" w:rsidP="00505DC2">
            <w:pPr>
              <w:pStyle w:val="AckPara"/>
              <w:rPr>
                <w:lang w:eastAsia="zh-CN"/>
              </w:rPr>
            </w:pPr>
          </w:p>
        </w:tc>
      </w:tr>
      <w:tr w:rsidR="003D6855" w14:paraId="5889A488" w14:textId="77777777" w:rsidTr="003D6855">
        <w:tc>
          <w:tcPr>
            <w:tcW w:w="1197" w:type="dxa"/>
          </w:tcPr>
          <w:p w14:paraId="551999CC" w14:textId="698C56FE" w:rsidR="003D6855" w:rsidRDefault="009E2F5C" w:rsidP="00505DC2">
            <w:pPr>
              <w:pStyle w:val="AckPara"/>
              <w:rPr>
                <w:lang w:eastAsia="zh-CN"/>
              </w:rPr>
            </w:pPr>
            <w:r>
              <w:rPr>
                <w:rFonts w:hint="eastAsia"/>
                <w:lang w:eastAsia="zh-CN"/>
              </w:rPr>
              <w:t>S</w:t>
            </w:r>
            <w:r>
              <w:rPr>
                <w:lang w:eastAsia="zh-CN"/>
              </w:rPr>
              <w:t>ong</w:t>
            </w:r>
          </w:p>
        </w:tc>
        <w:tc>
          <w:tcPr>
            <w:tcW w:w="1197" w:type="dxa"/>
          </w:tcPr>
          <w:p w14:paraId="66F0A8D7" w14:textId="77777777" w:rsidR="009E2F5C" w:rsidRPr="009E2F5C" w:rsidRDefault="009E2F5C" w:rsidP="00505DC2">
            <w:pPr>
              <w:pStyle w:val="AckPara"/>
              <w:rPr>
                <w:lang w:eastAsia="zh-CN"/>
              </w:rPr>
            </w:pPr>
            <w:r w:rsidRPr="009E2F5C">
              <w:rPr>
                <w:lang w:eastAsia="zh-CN"/>
              </w:rPr>
              <w:t>El Triste</w:t>
            </w:r>
          </w:p>
          <w:p w14:paraId="522E0B5D" w14:textId="77777777" w:rsidR="003D6855" w:rsidRDefault="003D6855" w:rsidP="00505DC2">
            <w:pPr>
              <w:pStyle w:val="AckPara"/>
              <w:rPr>
                <w:lang w:eastAsia="zh-CN"/>
              </w:rPr>
            </w:pPr>
          </w:p>
        </w:tc>
        <w:tc>
          <w:tcPr>
            <w:tcW w:w="1198" w:type="dxa"/>
          </w:tcPr>
          <w:p w14:paraId="4B76C9F9" w14:textId="405B7934" w:rsidR="003D6855" w:rsidRDefault="009E2F5C" w:rsidP="00505DC2">
            <w:pPr>
              <w:pStyle w:val="AckPara"/>
              <w:rPr>
                <w:lang w:eastAsia="zh-CN"/>
              </w:rPr>
            </w:pPr>
            <w:r>
              <w:rPr>
                <w:rFonts w:hint="eastAsia"/>
                <w:lang w:eastAsia="zh-CN"/>
              </w:rPr>
              <w:t>A</w:t>
            </w:r>
            <w:r>
              <w:rPr>
                <w:lang w:eastAsia="zh-CN"/>
              </w:rPr>
              <w:t>rtist</w:t>
            </w:r>
          </w:p>
        </w:tc>
        <w:tc>
          <w:tcPr>
            <w:tcW w:w="1198" w:type="dxa"/>
          </w:tcPr>
          <w:p w14:paraId="2D6E644B" w14:textId="77777777" w:rsidR="009E2F5C" w:rsidRPr="009E2F5C" w:rsidRDefault="009E2F5C" w:rsidP="00505DC2">
            <w:pPr>
              <w:pStyle w:val="AckPara"/>
              <w:rPr>
                <w:lang w:eastAsia="zh-CN"/>
              </w:rPr>
            </w:pPr>
            <w:r w:rsidRPr="009E2F5C">
              <w:rPr>
                <w:lang w:eastAsia="zh-CN"/>
              </w:rPr>
              <w:t>José José</w:t>
            </w:r>
          </w:p>
          <w:p w14:paraId="272F3179" w14:textId="77777777" w:rsidR="003D6855" w:rsidRDefault="003D6855" w:rsidP="00505DC2">
            <w:pPr>
              <w:pStyle w:val="AckPara"/>
              <w:rPr>
                <w:lang w:eastAsia="zh-CN"/>
              </w:rPr>
            </w:pPr>
          </w:p>
        </w:tc>
      </w:tr>
      <w:tr w:rsidR="003D6855" w14:paraId="69B22B25" w14:textId="77777777" w:rsidTr="003D6855">
        <w:tc>
          <w:tcPr>
            <w:tcW w:w="1197" w:type="dxa"/>
          </w:tcPr>
          <w:p w14:paraId="3379CA60" w14:textId="19B047BF" w:rsidR="003D6855" w:rsidRDefault="009E2F5C" w:rsidP="00505DC2">
            <w:pPr>
              <w:pStyle w:val="AckPara"/>
              <w:rPr>
                <w:lang w:eastAsia="zh-CN"/>
              </w:rPr>
            </w:pPr>
            <w:r>
              <w:rPr>
                <w:rFonts w:hint="eastAsia"/>
                <w:lang w:eastAsia="zh-CN"/>
              </w:rPr>
              <w:t>S</w:t>
            </w:r>
            <w:r>
              <w:rPr>
                <w:lang w:eastAsia="zh-CN"/>
              </w:rPr>
              <w:t>ong</w:t>
            </w:r>
          </w:p>
        </w:tc>
        <w:tc>
          <w:tcPr>
            <w:tcW w:w="1197" w:type="dxa"/>
          </w:tcPr>
          <w:p w14:paraId="69C47D7F" w14:textId="77777777" w:rsidR="009E2F5C" w:rsidRPr="009E2F5C" w:rsidRDefault="009E2F5C" w:rsidP="00505DC2">
            <w:pPr>
              <w:pStyle w:val="AckPara"/>
              <w:rPr>
                <w:lang w:eastAsia="zh-CN"/>
              </w:rPr>
            </w:pPr>
            <w:r w:rsidRPr="009E2F5C">
              <w:rPr>
                <w:lang w:eastAsia="zh-CN"/>
              </w:rPr>
              <w:t>Love Makes the World Go Round</w:t>
            </w:r>
          </w:p>
          <w:p w14:paraId="62559DF7" w14:textId="77777777" w:rsidR="003D6855" w:rsidRPr="009E2F5C" w:rsidRDefault="003D6855" w:rsidP="00505DC2">
            <w:pPr>
              <w:pStyle w:val="AckPara"/>
              <w:rPr>
                <w:lang w:eastAsia="zh-CN"/>
              </w:rPr>
            </w:pPr>
          </w:p>
        </w:tc>
        <w:tc>
          <w:tcPr>
            <w:tcW w:w="1198" w:type="dxa"/>
          </w:tcPr>
          <w:p w14:paraId="0999E573" w14:textId="0B1AAF11" w:rsidR="003D6855" w:rsidRDefault="009E2F5C" w:rsidP="00505DC2">
            <w:pPr>
              <w:pStyle w:val="AckPara"/>
              <w:rPr>
                <w:lang w:eastAsia="zh-CN"/>
              </w:rPr>
            </w:pPr>
            <w:r>
              <w:rPr>
                <w:rFonts w:hint="eastAsia"/>
                <w:lang w:eastAsia="zh-CN"/>
              </w:rPr>
              <w:t>A</w:t>
            </w:r>
            <w:r>
              <w:rPr>
                <w:lang w:eastAsia="zh-CN"/>
              </w:rPr>
              <w:t>rtist</w:t>
            </w:r>
          </w:p>
        </w:tc>
        <w:tc>
          <w:tcPr>
            <w:tcW w:w="1198" w:type="dxa"/>
          </w:tcPr>
          <w:p w14:paraId="09900FA3" w14:textId="77777777" w:rsidR="009E2F5C" w:rsidRPr="009E2F5C" w:rsidRDefault="009E2F5C" w:rsidP="00505DC2">
            <w:pPr>
              <w:pStyle w:val="AckPara"/>
              <w:rPr>
                <w:lang w:eastAsia="zh-CN"/>
              </w:rPr>
            </w:pPr>
            <w:r w:rsidRPr="009E2F5C">
              <w:rPr>
                <w:lang w:eastAsia="zh-CN"/>
              </w:rPr>
              <w:t>Ashlee Simpson</w:t>
            </w:r>
          </w:p>
          <w:p w14:paraId="700422A6" w14:textId="77777777" w:rsidR="003D6855" w:rsidRDefault="003D6855" w:rsidP="00505DC2">
            <w:pPr>
              <w:pStyle w:val="AckPara"/>
              <w:rPr>
                <w:lang w:eastAsia="zh-CN"/>
              </w:rPr>
            </w:pPr>
          </w:p>
        </w:tc>
      </w:tr>
      <w:tr w:rsidR="003D6855" w14:paraId="509A860E" w14:textId="77777777" w:rsidTr="003D6855">
        <w:tc>
          <w:tcPr>
            <w:tcW w:w="1197" w:type="dxa"/>
          </w:tcPr>
          <w:p w14:paraId="732E198F" w14:textId="0F024855" w:rsidR="003D6855" w:rsidRDefault="009E2F5C" w:rsidP="00505DC2">
            <w:pPr>
              <w:pStyle w:val="AckPara"/>
              <w:rPr>
                <w:lang w:eastAsia="zh-CN"/>
              </w:rPr>
            </w:pPr>
            <w:r>
              <w:rPr>
                <w:rFonts w:hint="eastAsia"/>
                <w:lang w:eastAsia="zh-CN"/>
              </w:rPr>
              <w:t>S</w:t>
            </w:r>
            <w:r>
              <w:rPr>
                <w:lang w:eastAsia="zh-CN"/>
              </w:rPr>
              <w:t>ong</w:t>
            </w:r>
          </w:p>
        </w:tc>
        <w:tc>
          <w:tcPr>
            <w:tcW w:w="1197" w:type="dxa"/>
          </w:tcPr>
          <w:p w14:paraId="02A0F38B" w14:textId="77777777" w:rsidR="009E2F5C" w:rsidRPr="009E2F5C" w:rsidRDefault="009E2F5C" w:rsidP="00505DC2">
            <w:pPr>
              <w:pStyle w:val="AckPara"/>
              <w:rPr>
                <w:lang w:eastAsia="zh-CN"/>
              </w:rPr>
            </w:pPr>
            <w:r w:rsidRPr="009E2F5C">
              <w:rPr>
                <w:lang w:eastAsia="zh-CN"/>
              </w:rPr>
              <w:t>Keep It Together</w:t>
            </w:r>
          </w:p>
          <w:p w14:paraId="4A976B19" w14:textId="77777777" w:rsidR="003D6855" w:rsidRDefault="003D6855" w:rsidP="00505DC2">
            <w:pPr>
              <w:pStyle w:val="AckPara"/>
              <w:rPr>
                <w:lang w:eastAsia="zh-CN"/>
              </w:rPr>
            </w:pPr>
          </w:p>
        </w:tc>
        <w:tc>
          <w:tcPr>
            <w:tcW w:w="1198" w:type="dxa"/>
          </w:tcPr>
          <w:p w14:paraId="2DF48A81" w14:textId="77B5A075" w:rsidR="003D6855" w:rsidRDefault="009E2F5C" w:rsidP="00505DC2">
            <w:pPr>
              <w:pStyle w:val="AckPara"/>
              <w:rPr>
                <w:lang w:eastAsia="zh-CN"/>
              </w:rPr>
            </w:pPr>
            <w:r>
              <w:rPr>
                <w:rFonts w:hint="eastAsia"/>
                <w:lang w:eastAsia="zh-CN"/>
              </w:rPr>
              <w:t>A</w:t>
            </w:r>
            <w:r>
              <w:rPr>
                <w:lang w:eastAsia="zh-CN"/>
              </w:rPr>
              <w:t>rtist</w:t>
            </w:r>
          </w:p>
        </w:tc>
        <w:tc>
          <w:tcPr>
            <w:tcW w:w="1198" w:type="dxa"/>
          </w:tcPr>
          <w:p w14:paraId="5C2F550A" w14:textId="77777777" w:rsidR="009E2F5C" w:rsidRPr="009E2F5C" w:rsidRDefault="009E2F5C" w:rsidP="00505DC2">
            <w:pPr>
              <w:pStyle w:val="AckPara"/>
              <w:rPr>
                <w:lang w:eastAsia="zh-CN"/>
              </w:rPr>
            </w:pPr>
            <w:r w:rsidRPr="009E2F5C">
              <w:rPr>
                <w:lang w:eastAsia="zh-CN"/>
              </w:rPr>
              <w:t>Madonna</w:t>
            </w:r>
          </w:p>
          <w:p w14:paraId="19724A56" w14:textId="77777777" w:rsidR="003D6855" w:rsidRDefault="003D6855" w:rsidP="00505DC2">
            <w:pPr>
              <w:pStyle w:val="AckPara"/>
              <w:rPr>
                <w:lang w:eastAsia="zh-CN"/>
              </w:rPr>
            </w:pPr>
          </w:p>
        </w:tc>
      </w:tr>
      <w:tr w:rsidR="003D6855" w14:paraId="092F6833" w14:textId="77777777" w:rsidTr="003D6855">
        <w:tc>
          <w:tcPr>
            <w:tcW w:w="1197" w:type="dxa"/>
          </w:tcPr>
          <w:p w14:paraId="5315A57F" w14:textId="03D229B2" w:rsidR="003D6855" w:rsidRDefault="009E2F5C" w:rsidP="00505DC2">
            <w:pPr>
              <w:pStyle w:val="AckPara"/>
              <w:rPr>
                <w:lang w:eastAsia="zh-CN"/>
              </w:rPr>
            </w:pPr>
            <w:r>
              <w:rPr>
                <w:rFonts w:hint="eastAsia"/>
                <w:lang w:eastAsia="zh-CN"/>
              </w:rPr>
              <w:t>S</w:t>
            </w:r>
            <w:r>
              <w:rPr>
                <w:lang w:eastAsia="zh-CN"/>
              </w:rPr>
              <w:t>ong</w:t>
            </w:r>
          </w:p>
        </w:tc>
        <w:tc>
          <w:tcPr>
            <w:tcW w:w="1197" w:type="dxa"/>
          </w:tcPr>
          <w:p w14:paraId="0D9CBE7D" w14:textId="77777777" w:rsidR="009E2F5C" w:rsidRPr="009E2F5C" w:rsidRDefault="009E2F5C" w:rsidP="00505DC2">
            <w:pPr>
              <w:pStyle w:val="AckPara"/>
              <w:rPr>
                <w:lang w:eastAsia="zh-CN"/>
              </w:rPr>
            </w:pPr>
            <w:r w:rsidRPr="009E2F5C">
              <w:rPr>
                <w:lang w:eastAsia="zh-CN"/>
              </w:rPr>
              <w:t>U Want Me 2</w:t>
            </w:r>
          </w:p>
          <w:p w14:paraId="007ACDE3" w14:textId="77777777" w:rsidR="003D6855" w:rsidRDefault="003D6855" w:rsidP="00505DC2">
            <w:pPr>
              <w:pStyle w:val="AckPara"/>
              <w:rPr>
                <w:lang w:eastAsia="zh-CN"/>
              </w:rPr>
            </w:pPr>
          </w:p>
        </w:tc>
        <w:tc>
          <w:tcPr>
            <w:tcW w:w="1198" w:type="dxa"/>
          </w:tcPr>
          <w:p w14:paraId="02391B4A" w14:textId="1A02BB7F" w:rsidR="003D6855" w:rsidRDefault="009E2F5C" w:rsidP="00505DC2">
            <w:pPr>
              <w:pStyle w:val="AckPara"/>
              <w:rPr>
                <w:lang w:eastAsia="zh-CN"/>
              </w:rPr>
            </w:pPr>
            <w:r>
              <w:rPr>
                <w:rFonts w:hint="eastAsia"/>
                <w:lang w:eastAsia="zh-CN"/>
              </w:rPr>
              <w:t>A</w:t>
            </w:r>
            <w:r>
              <w:rPr>
                <w:lang w:eastAsia="zh-CN"/>
              </w:rPr>
              <w:t xml:space="preserve">rtist </w:t>
            </w:r>
          </w:p>
        </w:tc>
        <w:tc>
          <w:tcPr>
            <w:tcW w:w="1198" w:type="dxa"/>
          </w:tcPr>
          <w:p w14:paraId="3BB8FFEE" w14:textId="77777777" w:rsidR="009E2F5C" w:rsidRPr="009E2F5C" w:rsidRDefault="009E2F5C" w:rsidP="00505DC2">
            <w:pPr>
              <w:pStyle w:val="AckPara"/>
              <w:rPr>
                <w:lang w:eastAsia="zh-CN"/>
              </w:rPr>
            </w:pPr>
            <w:r w:rsidRPr="009E2F5C">
              <w:rPr>
                <w:lang w:eastAsia="zh-CN"/>
              </w:rPr>
              <w:t>Sarah McLachlan</w:t>
            </w:r>
          </w:p>
          <w:p w14:paraId="63D8A499" w14:textId="77777777" w:rsidR="003D6855" w:rsidRDefault="003D6855" w:rsidP="00505DC2">
            <w:pPr>
              <w:pStyle w:val="AckPara"/>
              <w:rPr>
                <w:lang w:eastAsia="zh-CN"/>
              </w:rPr>
            </w:pPr>
          </w:p>
        </w:tc>
      </w:tr>
    </w:tbl>
    <w:p w14:paraId="6212C7E1" w14:textId="7DEBF40B" w:rsidR="003D6855" w:rsidRDefault="003D6855" w:rsidP="00505DC2">
      <w:pPr>
        <w:pStyle w:val="AckPara"/>
        <w:rPr>
          <w:lang w:eastAsia="zh-CN"/>
        </w:rPr>
      </w:pPr>
    </w:p>
    <w:p w14:paraId="5FFE37D7" w14:textId="3D604678" w:rsidR="0014023A" w:rsidRPr="000711B3" w:rsidRDefault="00195F1E" w:rsidP="00505DC2">
      <w:pPr>
        <w:pStyle w:val="AckPara"/>
        <w:rPr>
          <w:rFonts w:ascii="Microsoft YaHei" w:eastAsia="Microsoft YaHei" w:hAnsi="Microsoft YaHei" w:cs="Microsoft YaHei"/>
          <w:lang w:eastAsia="zh-CN"/>
        </w:rPr>
      </w:pPr>
      <w:ins w:id="273" w:author="Ruo Li" w:date="2023-11-14T22:06:00Z">
        <w:r>
          <w:rPr>
            <w:lang w:eastAsia="zh-CN"/>
          </w:rPr>
          <w:t>T</w:t>
        </w:r>
      </w:ins>
      <w:del w:id="274" w:author="Ruo Li" w:date="2023-11-14T22:06:00Z">
        <w:r w:rsidR="0014023A" w:rsidDel="00195F1E">
          <w:rPr>
            <w:rFonts w:hint="eastAsia"/>
            <w:lang w:eastAsia="zh-CN"/>
          </w:rPr>
          <w:delText>F</w:delText>
        </w:r>
        <w:r w:rsidR="0014023A" w:rsidDel="00195F1E">
          <w:rPr>
            <w:lang w:eastAsia="zh-CN"/>
          </w:rPr>
          <w:delText>or t</w:delText>
        </w:r>
      </w:del>
      <w:r w:rsidR="0014023A">
        <w:rPr>
          <w:lang w:eastAsia="zh-CN"/>
        </w:rPr>
        <w:t>he result generated</w:t>
      </w:r>
      <w:ins w:id="275" w:author="Ruo Li" w:date="2023-11-14T22:06:00Z">
        <w:r>
          <w:rPr>
            <w:lang w:eastAsia="zh-CN"/>
          </w:rPr>
          <w:t xml:space="preserve"> with</w:t>
        </w:r>
      </w:ins>
      <w:del w:id="276" w:author="Ruo Li" w:date="2023-11-14T22:06:00Z">
        <w:r w:rsidR="0014023A" w:rsidDel="00195F1E">
          <w:rPr>
            <w:lang w:eastAsia="zh-CN"/>
          </w:rPr>
          <w:delText xml:space="preserve"> by</w:delText>
        </w:r>
      </w:del>
      <w:r w:rsidR="0014023A">
        <w:rPr>
          <w:lang w:eastAsia="zh-CN"/>
        </w:rPr>
        <w:t xml:space="preserve"> the second query </w:t>
      </w:r>
      <w:r w:rsidR="00680964">
        <w:rPr>
          <w:lang w:eastAsia="zh-CN"/>
        </w:rPr>
        <w:t>track</w:t>
      </w:r>
      <w:r w:rsidR="0014023A">
        <w:rPr>
          <w:lang w:eastAsia="zh-CN"/>
        </w:rPr>
        <w:t xml:space="preserve"> </w:t>
      </w:r>
      <w:ins w:id="277" w:author="Ruo Li" w:date="2023-11-14T22:06:00Z">
        <w:r>
          <w:rPr>
            <w:lang w:eastAsia="zh-CN"/>
          </w:rPr>
          <w:t>and</w:t>
        </w:r>
      </w:ins>
      <w:del w:id="278" w:author="Ruo Li" w:date="2023-11-14T22:06:00Z">
        <w:r w:rsidR="0014023A" w:rsidDel="00195F1E">
          <w:rPr>
            <w:lang w:eastAsia="zh-CN"/>
          </w:rPr>
          <w:delText>with</w:delText>
        </w:r>
      </w:del>
      <w:r w:rsidR="0014023A">
        <w:rPr>
          <w:lang w:eastAsia="zh-CN"/>
        </w:rPr>
        <w:t xml:space="preserve"> the BERT data, </w:t>
      </w:r>
      <w:r w:rsidR="000711B3">
        <w:rPr>
          <w:rFonts w:hint="eastAsia"/>
          <w:lang w:eastAsia="zh-CN"/>
        </w:rPr>
        <w:t>agai</w:t>
      </w:r>
      <w:r w:rsidR="000711B3">
        <w:rPr>
          <w:lang w:eastAsia="zh-CN"/>
        </w:rPr>
        <w:t xml:space="preserve">n, </w:t>
      </w:r>
      <w:r w:rsidR="000711B3" w:rsidRPr="000711B3">
        <w:rPr>
          <w:lang w:eastAsia="zh-CN"/>
        </w:rPr>
        <w:t xml:space="preserve">does not </w:t>
      </w:r>
      <w:del w:id="279" w:author="Ruo Li" w:date="2023-11-14T22:06:00Z">
        <w:r w:rsidR="000711B3" w:rsidRPr="000711B3" w:rsidDel="00195F1E">
          <w:rPr>
            <w:lang w:eastAsia="zh-CN"/>
          </w:rPr>
          <w:delText xml:space="preserve">overlap </w:delText>
        </w:r>
      </w:del>
      <w:ins w:id="280" w:author="Ruo Li" w:date="2023-11-14T22:06:00Z">
        <w:r>
          <w:rPr>
            <w:lang w:eastAsia="zh-CN"/>
          </w:rPr>
          <w:t>show</w:t>
        </w:r>
      </w:ins>
      <w:ins w:id="281" w:author="Ruo Li" w:date="2023-11-14T22:07:00Z">
        <w:r>
          <w:rPr>
            <w:lang w:eastAsia="zh-CN"/>
          </w:rPr>
          <w:t xml:space="preserve"> </w:t>
        </w:r>
      </w:ins>
      <w:r w:rsidR="007667EA">
        <w:rPr>
          <w:lang w:eastAsia="zh-CN"/>
        </w:rPr>
        <w:t>similarity</w:t>
      </w:r>
      <w:ins w:id="282" w:author="Ruo Li" w:date="2023-11-14T22:06:00Z">
        <w:r w:rsidRPr="000711B3">
          <w:rPr>
            <w:lang w:eastAsia="zh-CN"/>
          </w:rPr>
          <w:t xml:space="preserve"> </w:t>
        </w:r>
      </w:ins>
      <w:r w:rsidR="000711B3" w:rsidRPr="000711B3">
        <w:rPr>
          <w:lang w:eastAsia="zh-CN"/>
        </w:rPr>
        <w:t xml:space="preserve">with the results </w:t>
      </w:r>
      <w:ins w:id="283" w:author="Ruo Li" w:date="2023-11-14T22:07:00Z">
        <w:r>
          <w:rPr>
            <w:lang w:eastAsia="zh-CN"/>
          </w:rPr>
          <w:t>obtained from the other two data</w:t>
        </w:r>
      </w:ins>
      <w:del w:id="284" w:author="Ruo Li" w:date="2023-11-14T22:07:00Z">
        <w:r w:rsidR="000711B3" w:rsidRPr="000711B3" w:rsidDel="00195F1E">
          <w:rPr>
            <w:lang w:eastAsia="zh-CN"/>
          </w:rPr>
          <w:delText>of</w:delText>
        </w:r>
      </w:del>
      <w:r w:rsidR="000711B3" w:rsidRPr="000711B3">
        <w:rPr>
          <w:lang w:eastAsia="zh-CN"/>
        </w:rPr>
        <w:t xml:space="preserve"> </w:t>
      </w:r>
      <w:del w:id="285" w:author="Ruo Li" w:date="2023-11-14T22:07:00Z">
        <w:r w:rsidR="000711B3" w:rsidRPr="000711B3" w:rsidDel="00195F1E">
          <w:rPr>
            <w:lang w:eastAsia="zh-CN"/>
          </w:rPr>
          <w:delText>using the other two representations</w:delText>
        </w:r>
        <w:r w:rsidR="000711B3" w:rsidDel="00195F1E">
          <w:rPr>
            <w:lang w:eastAsia="zh-CN"/>
          </w:rPr>
          <w:delText xml:space="preserve"> </w:delText>
        </w:r>
      </w:del>
      <w:r w:rsidR="000711B3">
        <w:rPr>
          <w:lang w:eastAsia="zh-CN"/>
        </w:rPr>
        <w:t xml:space="preserve">with </w:t>
      </w:r>
      <w:ins w:id="286" w:author="Ruo Li" w:date="2023-11-14T22:07:00Z">
        <w:r>
          <w:rPr>
            <w:lang w:eastAsia="zh-CN"/>
          </w:rPr>
          <w:t xml:space="preserve">the sole </w:t>
        </w:r>
      </w:ins>
      <w:r w:rsidR="000711B3">
        <w:rPr>
          <w:lang w:eastAsia="zh-CN"/>
        </w:rPr>
        <w:t xml:space="preserve">exception being “One” by Mary J. </w:t>
      </w:r>
      <w:r w:rsidR="000711B3">
        <w:rPr>
          <w:lang w:eastAsia="zh-CN"/>
        </w:rPr>
        <w:lastRenderedPageBreak/>
        <w:t>Blige. As explained in the section above. It is a cover version of the query song</w:t>
      </w:r>
      <w:ins w:id="287" w:author="Ruo Li" w:date="2023-11-14T22:07:00Z">
        <w:r>
          <w:rPr>
            <w:lang w:eastAsia="zh-CN"/>
          </w:rPr>
          <w:t>. T</w:t>
        </w:r>
      </w:ins>
      <w:del w:id="288" w:author="Ruo Li" w:date="2023-11-14T22:07:00Z">
        <w:r w:rsidR="000711B3" w:rsidDel="00195F1E">
          <w:rPr>
            <w:lang w:eastAsia="zh-CN"/>
          </w:rPr>
          <w:delText>, and t</w:delText>
        </w:r>
      </w:del>
      <w:r w:rsidR="000711B3">
        <w:rPr>
          <w:lang w:eastAsia="zh-CN"/>
        </w:rPr>
        <w:t xml:space="preserve">herefore its lyrics is identical to that of the query song. </w:t>
      </w:r>
      <w:r w:rsidR="00EC5189">
        <w:rPr>
          <w:lang w:eastAsia="zh-CN"/>
        </w:rPr>
        <w:t>In terms of genre, most tracks appeared in the result belong</w:t>
      </w:r>
      <w:del w:id="289" w:author="Ruo Li" w:date="2023-11-14T22:07:00Z">
        <w:r w:rsidR="00EC5189" w:rsidDel="00195F1E">
          <w:rPr>
            <w:lang w:eastAsia="zh-CN"/>
          </w:rPr>
          <w:delText>s</w:delText>
        </w:r>
      </w:del>
      <w:r w:rsidR="00EC5189">
        <w:rPr>
          <w:lang w:eastAsia="zh-CN"/>
        </w:rPr>
        <w:t xml:space="preserve"> to the Pop genre,</w:t>
      </w:r>
      <w:del w:id="290" w:author="Ruo Li" w:date="2023-11-14T22:08:00Z">
        <w:r w:rsidR="00EC5189" w:rsidDel="00195F1E">
          <w:rPr>
            <w:lang w:eastAsia="zh-CN"/>
          </w:rPr>
          <w:delText xml:space="preserve"> which is</w:delText>
        </w:r>
      </w:del>
      <w:r w:rsidR="00EC5189">
        <w:rPr>
          <w:lang w:eastAsia="zh-CN"/>
        </w:rPr>
        <w:t xml:space="preserve"> different from Rock, the genre of the query song </w:t>
      </w:r>
    </w:p>
    <w:p w14:paraId="42F3DE72" w14:textId="77777777" w:rsidR="0014023A" w:rsidRDefault="0014023A" w:rsidP="00505DC2">
      <w:pPr>
        <w:pStyle w:val="AckPara"/>
        <w:rPr>
          <w:lang w:eastAsia="zh-CN"/>
        </w:rPr>
      </w:pPr>
    </w:p>
    <w:p w14:paraId="49487A12" w14:textId="467D99FB" w:rsidR="009E2F5C" w:rsidRDefault="009E2F5C" w:rsidP="00505DC2">
      <w:pPr>
        <w:pStyle w:val="AckPara"/>
        <w:rPr>
          <w:lang w:eastAsia="zh-CN"/>
        </w:rPr>
      </w:pPr>
      <w:r>
        <w:rPr>
          <w:rFonts w:hint="eastAsia"/>
          <w:lang w:eastAsia="zh-CN"/>
        </w:rPr>
        <w:t>Q</w:t>
      </w:r>
      <w:r>
        <w:rPr>
          <w:lang w:eastAsia="zh-CN"/>
        </w:rPr>
        <w:t>uery song 3: “</w:t>
      </w:r>
      <w:r w:rsidR="008B2392">
        <w:rPr>
          <w:lang w:eastAsia="zh-CN"/>
        </w:rPr>
        <w:t xml:space="preserve">Every Christmas” by “Kelly Clarkson” </w:t>
      </w:r>
    </w:p>
    <w:p w14:paraId="7B84FCEC" w14:textId="50874CF0" w:rsidR="007667EA" w:rsidRDefault="007667EA" w:rsidP="00505DC2">
      <w:pPr>
        <w:pStyle w:val="AckPara"/>
      </w:pPr>
      <w:r>
        <w:t>Result list:</w:t>
      </w:r>
    </w:p>
    <w:tbl>
      <w:tblPr>
        <w:tblStyle w:val="Grilledutableau"/>
        <w:tblW w:w="0" w:type="auto"/>
        <w:tblLook w:val="04A0" w:firstRow="1" w:lastRow="0" w:firstColumn="1" w:lastColumn="0" w:noHBand="0" w:noVBand="1"/>
      </w:tblPr>
      <w:tblGrid>
        <w:gridCol w:w="1197"/>
        <w:gridCol w:w="1197"/>
        <w:gridCol w:w="1198"/>
        <w:gridCol w:w="1198"/>
      </w:tblGrid>
      <w:tr w:rsidR="008B2392" w14:paraId="7DBE72E4" w14:textId="77777777" w:rsidTr="008B2392">
        <w:tc>
          <w:tcPr>
            <w:tcW w:w="1197" w:type="dxa"/>
          </w:tcPr>
          <w:p w14:paraId="7CE83E24" w14:textId="1582D02A" w:rsidR="008B2392" w:rsidRDefault="008B2392" w:rsidP="00505DC2">
            <w:pPr>
              <w:pStyle w:val="AckPara"/>
              <w:rPr>
                <w:lang w:eastAsia="zh-CN"/>
              </w:rPr>
            </w:pPr>
            <w:r>
              <w:rPr>
                <w:rFonts w:hint="eastAsia"/>
                <w:lang w:eastAsia="zh-CN"/>
              </w:rPr>
              <w:t>S</w:t>
            </w:r>
            <w:r>
              <w:rPr>
                <w:lang w:eastAsia="zh-CN"/>
              </w:rPr>
              <w:t>ong</w:t>
            </w:r>
          </w:p>
        </w:tc>
        <w:tc>
          <w:tcPr>
            <w:tcW w:w="1197" w:type="dxa"/>
          </w:tcPr>
          <w:p w14:paraId="5C59731B" w14:textId="77777777" w:rsidR="008B2392" w:rsidRPr="008B2392" w:rsidRDefault="008B2392" w:rsidP="00505DC2">
            <w:pPr>
              <w:pStyle w:val="AckPara"/>
              <w:rPr>
                <w:lang w:eastAsia="zh-CN"/>
              </w:rPr>
            </w:pPr>
            <w:r w:rsidRPr="008B2392">
              <w:rPr>
                <w:lang w:eastAsia="zh-CN"/>
              </w:rPr>
              <w:t>My Only Wish (This Year)</w:t>
            </w:r>
          </w:p>
          <w:p w14:paraId="74A4E73B" w14:textId="77777777" w:rsidR="008B2392" w:rsidRDefault="008B2392" w:rsidP="00505DC2">
            <w:pPr>
              <w:pStyle w:val="AckPara"/>
              <w:rPr>
                <w:lang w:eastAsia="zh-CN"/>
              </w:rPr>
            </w:pPr>
          </w:p>
        </w:tc>
        <w:tc>
          <w:tcPr>
            <w:tcW w:w="1198" w:type="dxa"/>
          </w:tcPr>
          <w:p w14:paraId="7547C1E2" w14:textId="17DB4B9C" w:rsidR="008B2392" w:rsidRDefault="008B2392" w:rsidP="00505DC2">
            <w:pPr>
              <w:pStyle w:val="AckPara"/>
              <w:rPr>
                <w:lang w:eastAsia="zh-CN"/>
              </w:rPr>
            </w:pPr>
            <w:r>
              <w:rPr>
                <w:rFonts w:hint="eastAsia"/>
                <w:lang w:eastAsia="zh-CN"/>
              </w:rPr>
              <w:t>A</w:t>
            </w:r>
            <w:r>
              <w:rPr>
                <w:lang w:eastAsia="zh-CN"/>
              </w:rPr>
              <w:t>rtist</w:t>
            </w:r>
          </w:p>
        </w:tc>
        <w:tc>
          <w:tcPr>
            <w:tcW w:w="1198" w:type="dxa"/>
          </w:tcPr>
          <w:p w14:paraId="6997C702" w14:textId="77777777" w:rsidR="008B2392" w:rsidRPr="008B2392" w:rsidRDefault="008B2392" w:rsidP="00505DC2">
            <w:pPr>
              <w:pStyle w:val="AckPara"/>
              <w:rPr>
                <w:lang w:eastAsia="zh-CN"/>
              </w:rPr>
            </w:pPr>
            <w:r w:rsidRPr="008B2392">
              <w:rPr>
                <w:lang w:eastAsia="zh-CN"/>
              </w:rPr>
              <w:t>Britney Spears</w:t>
            </w:r>
          </w:p>
          <w:p w14:paraId="5CE5FA41" w14:textId="77777777" w:rsidR="008B2392" w:rsidRDefault="008B2392" w:rsidP="00505DC2">
            <w:pPr>
              <w:pStyle w:val="AckPara"/>
              <w:rPr>
                <w:lang w:eastAsia="zh-CN"/>
              </w:rPr>
            </w:pPr>
          </w:p>
        </w:tc>
      </w:tr>
      <w:tr w:rsidR="008B2392" w14:paraId="5F41B39B" w14:textId="77777777" w:rsidTr="008B2392">
        <w:tc>
          <w:tcPr>
            <w:tcW w:w="1197" w:type="dxa"/>
          </w:tcPr>
          <w:p w14:paraId="0E4A8885" w14:textId="795AF990" w:rsidR="008B2392" w:rsidRDefault="008B2392" w:rsidP="00505DC2">
            <w:pPr>
              <w:pStyle w:val="AckPara"/>
              <w:rPr>
                <w:lang w:eastAsia="zh-CN"/>
              </w:rPr>
            </w:pPr>
            <w:r>
              <w:rPr>
                <w:rFonts w:hint="eastAsia"/>
                <w:lang w:eastAsia="zh-CN"/>
              </w:rPr>
              <w:t>S</w:t>
            </w:r>
            <w:r>
              <w:rPr>
                <w:lang w:eastAsia="zh-CN"/>
              </w:rPr>
              <w:t>ong</w:t>
            </w:r>
          </w:p>
        </w:tc>
        <w:tc>
          <w:tcPr>
            <w:tcW w:w="1197" w:type="dxa"/>
          </w:tcPr>
          <w:p w14:paraId="19F489AC" w14:textId="77777777" w:rsidR="008B2392" w:rsidRPr="008B2392" w:rsidRDefault="008B2392" w:rsidP="00505DC2">
            <w:pPr>
              <w:pStyle w:val="AckPara"/>
              <w:rPr>
                <w:lang w:eastAsia="zh-CN"/>
              </w:rPr>
            </w:pPr>
            <w:r w:rsidRPr="008B2392">
              <w:rPr>
                <w:lang w:eastAsia="zh-CN"/>
              </w:rPr>
              <w:t>Christmas Conga</w:t>
            </w:r>
          </w:p>
          <w:p w14:paraId="5C641B2D" w14:textId="77777777" w:rsidR="008B2392" w:rsidRDefault="008B2392" w:rsidP="00505DC2">
            <w:pPr>
              <w:pStyle w:val="AckPara"/>
              <w:rPr>
                <w:lang w:eastAsia="zh-CN"/>
              </w:rPr>
            </w:pPr>
          </w:p>
        </w:tc>
        <w:tc>
          <w:tcPr>
            <w:tcW w:w="1198" w:type="dxa"/>
          </w:tcPr>
          <w:p w14:paraId="0773646B" w14:textId="3243DCA6" w:rsidR="008B2392" w:rsidRDefault="008B2392" w:rsidP="00505DC2">
            <w:pPr>
              <w:pStyle w:val="AckPara"/>
              <w:rPr>
                <w:lang w:eastAsia="zh-CN"/>
              </w:rPr>
            </w:pPr>
            <w:r>
              <w:rPr>
                <w:rFonts w:hint="eastAsia"/>
                <w:lang w:eastAsia="zh-CN"/>
              </w:rPr>
              <w:t>A</w:t>
            </w:r>
            <w:r>
              <w:rPr>
                <w:lang w:eastAsia="zh-CN"/>
              </w:rPr>
              <w:t>rtist</w:t>
            </w:r>
          </w:p>
        </w:tc>
        <w:tc>
          <w:tcPr>
            <w:tcW w:w="1198" w:type="dxa"/>
          </w:tcPr>
          <w:p w14:paraId="10D97084" w14:textId="77777777" w:rsidR="008B2392" w:rsidRPr="008B2392" w:rsidRDefault="008B2392" w:rsidP="00505DC2">
            <w:pPr>
              <w:pStyle w:val="AckPara"/>
              <w:rPr>
                <w:lang w:eastAsia="zh-CN"/>
              </w:rPr>
            </w:pPr>
            <w:r w:rsidRPr="008B2392">
              <w:rPr>
                <w:lang w:eastAsia="zh-CN"/>
              </w:rPr>
              <w:t>Cyndi Lauper</w:t>
            </w:r>
          </w:p>
          <w:p w14:paraId="70E012E4" w14:textId="77777777" w:rsidR="008B2392" w:rsidRDefault="008B2392" w:rsidP="00505DC2">
            <w:pPr>
              <w:pStyle w:val="AckPara"/>
              <w:rPr>
                <w:lang w:eastAsia="zh-CN"/>
              </w:rPr>
            </w:pPr>
          </w:p>
        </w:tc>
      </w:tr>
      <w:tr w:rsidR="008B2392" w14:paraId="5E8849F8" w14:textId="77777777" w:rsidTr="008B2392">
        <w:tc>
          <w:tcPr>
            <w:tcW w:w="1197" w:type="dxa"/>
          </w:tcPr>
          <w:p w14:paraId="76942808" w14:textId="72318339" w:rsidR="008B2392" w:rsidRDefault="008B2392" w:rsidP="00505DC2">
            <w:pPr>
              <w:pStyle w:val="AckPara"/>
              <w:rPr>
                <w:lang w:eastAsia="zh-CN"/>
              </w:rPr>
            </w:pPr>
            <w:r>
              <w:rPr>
                <w:rFonts w:hint="eastAsia"/>
                <w:lang w:eastAsia="zh-CN"/>
              </w:rPr>
              <w:t>S</w:t>
            </w:r>
            <w:r>
              <w:rPr>
                <w:lang w:eastAsia="zh-CN"/>
              </w:rPr>
              <w:t>ong</w:t>
            </w:r>
          </w:p>
        </w:tc>
        <w:tc>
          <w:tcPr>
            <w:tcW w:w="1197" w:type="dxa"/>
          </w:tcPr>
          <w:p w14:paraId="0A426782" w14:textId="77777777" w:rsidR="008B2392" w:rsidRPr="008B2392" w:rsidRDefault="008B2392" w:rsidP="00505DC2">
            <w:pPr>
              <w:pStyle w:val="AckPara"/>
              <w:rPr>
                <w:lang w:eastAsia="zh-CN"/>
              </w:rPr>
            </w:pPr>
            <w:r w:rsidRPr="008B2392">
              <w:rPr>
                <w:lang w:eastAsia="zh-CN"/>
              </w:rPr>
              <w:t>Merry Christmas, Kiss My Ass</w:t>
            </w:r>
          </w:p>
          <w:p w14:paraId="2CD0BC3C" w14:textId="77777777" w:rsidR="008B2392" w:rsidRDefault="008B2392" w:rsidP="00505DC2">
            <w:pPr>
              <w:pStyle w:val="AckPara"/>
              <w:rPr>
                <w:lang w:eastAsia="zh-CN"/>
              </w:rPr>
            </w:pPr>
          </w:p>
        </w:tc>
        <w:tc>
          <w:tcPr>
            <w:tcW w:w="1198" w:type="dxa"/>
          </w:tcPr>
          <w:p w14:paraId="5ED2110D" w14:textId="642EFAC3" w:rsidR="008B2392" w:rsidRDefault="008B2392" w:rsidP="00505DC2">
            <w:pPr>
              <w:pStyle w:val="AckPara"/>
              <w:rPr>
                <w:lang w:eastAsia="zh-CN"/>
              </w:rPr>
            </w:pPr>
            <w:r>
              <w:rPr>
                <w:rFonts w:hint="eastAsia"/>
                <w:lang w:eastAsia="zh-CN"/>
              </w:rPr>
              <w:t>A</w:t>
            </w:r>
            <w:r>
              <w:rPr>
                <w:lang w:eastAsia="zh-CN"/>
              </w:rPr>
              <w:t>rtist</w:t>
            </w:r>
          </w:p>
        </w:tc>
        <w:tc>
          <w:tcPr>
            <w:tcW w:w="1198" w:type="dxa"/>
          </w:tcPr>
          <w:p w14:paraId="4D152091" w14:textId="77777777" w:rsidR="008B2392" w:rsidRPr="008B2392" w:rsidRDefault="008B2392" w:rsidP="00505DC2">
            <w:pPr>
              <w:pStyle w:val="AckPara"/>
              <w:rPr>
                <w:lang w:eastAsia="zh-CN"/>
              </w:rPr>
            </w:pPr>
            <w:r w:rsidRPr="008B2392">
              <w:rPr>
                <w:lang w:eastAsia="zh-CN"/>
              </w:rPr>
              <w:t>All Time Low</w:t>
            </w:r>
          </w:p>
          <w:p w14:paraId="3BE515F6" w14:textId="77777777" w:rsidR="008B2392" w:rsidRDefault="008B2392" w:rsidP="00505DC2">
            <w:pPr>
              <w:pStyle w:val="AckPara"/>
              <w:rPr>
                <w:lang w:eastAsia="zh-CN"/>
              </w:rPr>
            </w:pPr>
          </w:p>
        </w:tc>
      </w:tr>
      <w:tr w:rsidR="008B2392" w14:paraId="2F7CE1EC" w14:textId="77777777" w:rsidTr="008B2392">
        <w:tc>
          <w:tcPr>
            <w:tcW w:w="1197" w:type="dxa"/>
          </w:tcPr>
          <w:p w14:paraId="2D8A9380" w14:textId="08B6BBF9" w:rsidR="008B2392" w:rsidRDefault="008B2392" w:rsidP="00505DC2">
            <w:pPr>
              <w:pStyle w:val="AckPara"/>
              <w:rPr>
                <w:lang w:eastAsia="zh-CN"/>
              </w:rPr>
            </w:pPr>
            <w:r>
              <w:rPr>
                <w:rFonts w:hint="eastAsia"/>
                <w:lang w:eastAsia="zh-CN"/>
              </w:rPr>
              <w:t>S</w:t>
            </w:r>
            <w:r>
              <w:rPr>
                <w:lang w:eastAsia="zh-CN"/>
              </w:rPr>
              <w:t>ong</w:t>
            </w:r>
          </w:p>
        </w:tc>
        <w:tc>
          <w:tcPr>
            <w:tcW w:w="1197" w:type="dxa"/>
          </w:tcPr>
          <w:p w14:paraId="0CF9B1B3" w14:textId="77777777" w:rsidR="008B2392" w:rsidRPr="008B2392" w:rsidRDefault="008B2392" w:rsidP="00505DC2">
            <w:pPr>
              <w:pStyle w:val="AckPara"/>
              <w:rPr>
                <w:lang w:eastAsia="zh-CN"/>
              </w:rPr>
            </w:pPr>
            <w:r w:rsidRPr="008B2392">
              <w:rPr>
                <w:lang w:eastAsia="zh-CN"/>
              </w:rPr>
              <w:t>St. Patrick's Day</w:t>
            </w:r>
          </w:p>
          <w:p w14:paraId="38495843" w14:textId="77777777" w:rsidR="008B2392" w:rsidRDefault="008B2392" w:rsidP="00505DC2">
            <w:pPr>
              <w:pStyle w:val="AckPara"/>
              <w:rPr>
                <w:lang w:eastAsia="zh-CN"/>
              </w:rPr>
            </w:pPr>
          </w:p>
        </w:tc>
        <w:tc>
          <w:tcPr>
            <w:tcW w:w="1198" w:type="dxa"/>
          </w:tcPr>
          <w:p w14:paraId="70CBD61B" w14:textId="672DC660" w:rsidR="008B2392" w:rsidRDefault="008B2392" w:rsidP="00505DC2">
            <w:pPr>
              <w:pStyle w:val="AckPara"/>
              <w:rPr>
                <w:lang w:eastAsia="zh-CN"/>
              </w:rPr>
            </w:pPr>
            <w:r>
              <w:rPr>
                <w:rFonts w:hint="eastAsia"/>
                <w:lang w:eastAsia="zh-CN"/>
              </w:rPr>
              <w:t>A</w:t>
            </w:r>
            <w:r>
              <w:rPr>
                <w:lang w:eastAsia="zh-CN"/>
              </w:rPr>
              <w:t>rtist</w:t>
            </w:r>
          </w:p>
        </w:tc>
        <w:tc>
          <w:tcPr>
            <w:tcW w:w="1198" w:type="dxa"/>
          </w:tcPr>
          <w:p w14:paraId="705CC074" w14:textId="77777777" w:rsidR="008B2392" w:rsidRPr="008B2392" w:rsidRDefault="008B2392" w:rsidP="00505DC2">
            <w:pPr>
              <w:pStyle w:val="AckPara"/>
              <w:rPr>
                <w:lang w:eastAsia="zh-CN"/>
              </w:rPr>
            </w:pPr>
            <w:r w:rsidRPr="008B2392">
              <w:rPr>
                <w:lang w:eastAsia="zh-CN"/>
              </w:rPr>
              <w:t>John Mayer</w:t>
            </w:r>
          </w:p>
          <w:p w14:paraId="56E1CCDB" w14:textId="77777777" w:rsidR="008B2392" w:rsidRDefault="008B2392" w:rsidP="00505DC2">
            <w:pPr>
              <w:pStyle w:val="AckPara"/>
              <w:rPr>
                <w:lang w:eastAsia="zh-CN"/>
              </w:rPr>
            </w:pPr>
          </w:p>
        </w:tc>
      </w:tr>
      <w:tr w:rsidR="008B2392" w14:paraId="0111BB23" w14:textId="77777777" w:rsidTr="008B2392">
        <w:tc>
          <w:tcPr>
            <w:tcW w:w="1197" w:type="dxa"/>
          </w:tcPr>
          <w:p w14:paraId="64F3F7F1" w14:textId="1E2904F6" w:rsidR="008B2392" w:rsidRDefault="008B2392" w:rsidP="00505DC2">
            <w:pPr>
              <w:pStyle w:val="AckPara"/>
              <w:rPr>
                <w:lang w:eastAsia="zh-CN"/>
              </w:rPr>
            </w:pPr>
            <w:r>
              <w:rPr>
                <w:rFonts w:hint="eastAsia"/>
                <w:lang w:eastAsia="zh-CN"/>
              </w:rPr>
              <w:t>S</w:t>
            </w:r>
            <w:r>
              <w:rPr>
                <w:lang w:eastAsia="zh-CN"/>
              </w:rPr>
              <w:t>ong</w:t>
            </w:r>
          </w:p>
        </w:tc>
        <w:tc>
          <w:tcPr>
            <w:tcW w:w="1197" w:type="dxa"/>
          </w:tcPr>
          <w:p w14:paraId="10CA3021" w14:textId="77777777" w:rsidR="008B2392" w:rsidRPr="008B2392" w:rsidRDefault="008B2392" w:rsidP="00505DC2">
            <w:pPr>
              <w:pStyle w:val="AckPara"/>
              <w:rPr>
                <w:lang w:eastAsia="zh-CN"/>
              </w:rPr>
            </w:pPr>
            <w:r w:rsidRPr="008B2392">
              <w:rPr>
                <w:lang w:eastAsia="zh-CN"/>
              </w:rPr>
              <w:t>The Christmas Song (Merry Christmas To You)</w:t>
            </w:r>
          </w:p>
          <w:p w14:paraId="7E7BD740" w14:textId="77777777" w:rsidR="008B2392" w:rsidRPr="008B2392" w:rsidRDefault="008B2392" w:rsidP="00505DC2">
            <w:pPr>
              <w:pStyle w:val="AckPara"/>
              <w:rPr>
                <w:lang w:eastAsia="zh-CN"/>
              </w:rPr>
            </w:pPr>
          </w:p>
        </w:tc>
        <w:tc>
          <w:tcPr>
            <w:tcW w:w="1198" w:type="dxa"/>
          </w:tcPr>
          <w:p w14:paraId="6FFDB85E" w14:textId="2ED110D2" w:rsidR="008B2392" w:rsidRDefault="008B2392" w:rsidP="00505DC2">
            <w:pPr>
              <w:pStyle w:val="AckPara"/>
              <w:rPr>
                <w:lang w:eastAsia="zh-CN"/>
              </w:rPr>
            </w:pPr>
            <w:r>
              <w:rPr>
                <w:rFonts w:hint="eastAsia"/>
                <w:lang w:eastAsia="zh-CN"/>
              </w:rPr>
              <w:t>A</w:t>
            </w:r>
            <w:r>
              <w:rPr>
                <w:lang w:eastAsia="zh-CN"/>
              </w:rPr>
              <w:t>rtist</w:t>
            </w:r>
          </w:p>
        </w:tc>
        <w:tc>
          <w:tcPr>
            <w:tcW w:w="1198" w:type="dxa"/>
          </w:tcPr>
          <w:p w14:paraId="09AE833C" w14:textId="77777777" w:rsidR="008B2392" w:rsidRPr="008B2392" w:rsidRDefault="008B2392" w:rsidP="008B2392">
            <w:pPr>
              <w:pStyle w:val="PrformatHTML"/>
              <w:shd w:val="clear" w:color="auto" w:fill="FFFFFF"/>
              <w:wordWrap w:val="0"/>
              <w:textAlignment w:val="baseline"/>
              <w:rPr>
                <w:rFonts w:asciiTheme="majorBidi" w:eastAsia="SimSun" w:hAnsiTheme="majorBidi" w:cstheme="majorBidi"/>
                <w:color w:val="000000"/>
                <w:sz w:val="18"/>
                <w:szCs w:val="18"/>
                <w:lang w:eastAsia="zh-CN"/>
              </w:rPr>
            </w:pPr>
            <w:r w:rsidRPr="008B2392">
              <w:rPr>
                <w:rFonts w:asciiTheme="majorBidi" w:hAnsiTheme="majorBidi" w:cstheme="majorBidi"/>
                <w:color w:val="000000"/>
                <w:sz w:val="18"/>
                <w:szCs w:val="18"/>
              </w:rPr>
              <w:t>Nat King Cole</w:t>
            </w:r>
          </w:p>
          <w:p w14:paraId="7396F3BE" w14:textId="2E269142" w:rsidR="008B2392" w:rsidRPr="008B2392" w:rsidRDefault="008B2392" w:rsidP="008B2392">
            <w:pPr>
              <w:pStyle w:val="PrformatHTML"/>
              <w:shd w:val="clear" w:color="auto" w:fill="FFFFFF"/>
              <w:wordWrap w:val="0"/>
              <w:textAlignment w:val="baseline"/>
              <w:rPr>
                <w:rFonts w:ascii="Courier New" w:eastAsia="SimSun" w:hAnsi="Courier New" w:cs="Courier New"/>
                <w:color w:val="000000"/>
                <w:sz w:val="21"/>
                <w:szCs w:val="21"/>
                <w:lang w:eastAsia="zh-CN"/>
              </w:rPr>
            </w:pPr>
          </w:p>
        </w:tc>
      </w:tr>
      <w:tr w:rsidR="008B2392" w14:paraId="301112B0" w14:textId="77777777" w:rsidTr="008B2392">
        <w:tc>
          <w:tcPr>
            <w:tcW w:w="1197" w:type="dxa"/>
          </w:tcPr>
          <w:p w14:paraId="2044CB9D" w14:textId="425C5B31" w:rsidR="008B2392" w:rsidRDefault="008B2392" w:rsidP="00505DC2">
            <w:pPr>
              <w:pStyle w:val="AckPara"/>
              <w:rPr>
                <w:lang w:eastAsia="zh-CN"/>
              </w:rPr>
            </w:pPr>
            <w:r>
              <w:rPr>
                <w:rFonts w:hint="eastAsia"/>
                <w:lang w:eastAsia="zh-CN"/>
              </w:rPr>
              <w:t>S</w:t>
            </w:r>
            <w:r>
              <w:rPr>
                <w:lang w:eastAsia="zh-CN"/>
              </w:rPr>
              <w:t>ong</w:t>
            </w:r>
          </w:p>
        </w:tc>
        <w:tc>
          <w:tcPr>
            <w:tcW w:w="1197" w:type="dxa"/>
          </w:tcPr>
          <w:p w14:paraId="2EB69D5F" w14:textId="77777777" w:rsidR="008B2392" w:rsidRPr="008B2392" w:rsidRDefault="008B2392" w:rsidP="00505DC2">
            <w:pPr>
              <w:pStyle w:val="AckPara"/>
              <w:rPr>
                <w:lang w:eastAsia="zh-CN"/>
              </w:rPr>
            </w:pPr>
            <w:r w:rsidRPr="008B2392">
              <w:rPr>
                <w:lang w:eastAsia="zh-CN"/>
              </w:rPr>
              <w:t>Last Christmas</w:t>
            </w:r>
          </w:p>
          <w:p w14:paraId="0A440BB9" w14:textId="77777777" w:rsidR="008B2392" w:rsidRDefault="008B2392" w:rsidP="00505DC2">
            <w:pPr>
              <w:pStyle w:val="AckPara"/>
              <w:rPr>
                <w:lang w:eastAsia="zh-CN"/>
              </w:rPr>
            </w:pPr>
          </w:p>
        </w:tc>
        <w:tc>
          <w:tcPr>
            <w:tcW w:w="1198" w:type="dxa"/>
          </w:tcPr>
          <w:p w14:paraId="6F827456" w14:textId="5BB083BA" w:rsidR="008B2392" w:rsidRDefault="008B2392" w:rsidP="00505DC2">
            <w:pPr>
              <w:pStyle w:val="AckPara"/>
              <w:rPr>
                <w:lang w:eastAsia="zh-CN"/>
              </w:rPr>
            </w:pPr>
            <w:r>
              <w:rPr>
                <w:rFonts w:hint="eastAsia"/>
                <w:lang w:eastAsia="zh-CN"/>
              </w:rPr>
              <w:t>A</w:t>
            </w:r>
            <w:r>
              <w:rPr>
                <w:lang w:eastAsia="zh-CN"/>
              </w:rPr>
              <w:t>rtist</w:t>
            </w:r>
          </w:p>
        </w:tc>
        <w:tc>
          <w:tcPr>
            <w:tcW w:w="1198" w:type="dxa"/>
          </w:tcPr>
          <w:p w14:paraId="5DD5D83E" w14:textId="77777777" w:rsidR="00DE194C" w:rsidRPr="00DE194C" w:rsidRDefault="00DE194C" w:rsidP="00505DC2">
            <w:pPr>
              <w:pStyle w:val="AckPara"/>
              <w:rPr>
                <w:lang w:eastAsia="zh-CN"/>
              </w:rPr>
            </w:pPr>
            <w:r w:rsidRPr="00DE194C">
              <w:rPr>
                <w:lang w:eastAsia="zh-CN"/>
              </w:rPr>
              <w:t>Carly Rae Jepsen</w:t>
            </w:r>
          </w:p>
          <w:p w14:paraId="7AB5EB4E" w14:textId="77777777" w:rsidR="008B2392" w:rsidRDefault="008B2392" w:rsidP="00505DC2">
            <w:pPr>
              <w:pStyle w:val="AckPara"/>
              <w:rPr>
                <w:lang w:eastAsia="zh-CN"/>
              </w:rPr>
            </w:pPr>
          </w:p>
        </w:tc>
      </w:tr>
      <w:tr w:rsidR="008B2392" w14:paraId="65C48133" w14:textId="77777777" w:rsidTr="008B2392">
        <w:tc>
          <w:tcPr>
            <w:tcW w:w="1197" w:type="dxa"/>
          </w:tcPr>
          <w:p w14:paraId="1A06AD73" w14:textId="1172BFCD" w:rsidR="008B2392" w:rsidRDefault="008B2392" w:rsidP="00505DC2">
            <w:pPr>
              <w:pStyle w:val="AckPara"/>
              <w:rPr>
                <w:lang w:eastAsia="zh-CN"/>
              </w:rPr>
            </w:pPr>
            <w:r>
              <w:rPr>
                <w:rFonts w:hint="eastAsia"/>
                <w:lang w:eastAsia="zh-CN"/>
              </w:rPr>
              <w:t>S</w:t>
            </w:r>
            <w:r>
              <w:rPr>
                <w:lang w:eastAsia="zh-CN"/>
              </w:rPr>
              <w:t>ong</w:t>
            </w:r>
          </w:p>
        </w:tc>
        <w:tc>
          <w:tcPr>
            <w:tcW w:w="1197" w:type="dxa"/>
          </w:tcPr>
          <w:p w14:paraId="3657A21B" w14:textId="77777777" w:rsidR="008B2392" w:rsidRPr="008B2392" w:rsidRDefault="008B2392" w:rsidP="00505DC2">
            <w:pPr>
              <w:pStyle w:val="AckPara"/>
              <w:rPr>
                <w:lang w:eastAsia="zh-CN"/>
              </w:rPr>
            </w:pPr>
            <w:r w:rsidRPr="008B2392">
              <w:rPr>
                <w:lang w:eastAsia="zh-CN"/>
              </w:rPr>
              <w:t>Next Year</w:t>
            </w:r>
          </w:p>
          <w:p w14:paraId="0D38E182" w14:textId="77777777" w:rsidR="008B2392" w:rsidRDefault="008B2392" w:rsidP="00505DC2">
            <w:pPr>
              <w:pStyle w:val="AckPara"/>
              <w:rPr>
                <w:lang w:eastAsia="zh-CN"/>
              </w:rPr>
            </w:pPr>
          </w:p>
        </w:tc>
        <w:tc>
          <w:tcPr>
            <w:tcW w:w="1198" w:type="dxa"/>
          </w:tcPr>
          <w:p w14:paraId="5A2FEBB3" w14:textId="41B50A2C" w:rsidR="008B2392" w:rsidRDefault="008B2392" w:rsidP="00505DC2">
            <w:pPr>
              <w:pStyle w:val="AckPara"/>
              <w:rPr>
                <w:lang w:eastAsia="zh-CN"/>
              </w:rPr>
            </w:pPr>
            <w:r>
              <w:rPr>
                <w:rFonts w:hint="eastAsia"/>
                <w:lang w:eastAsia="zh-CN"/>
              </w:rPr>
              <w:t>A</w:t>
            </w:r>
            <w:r>
              <w:rPr>
                <w:lang w:eastAsia="zh-CN"/>
              </w:rPr>
              <w:t>rtist</w:t>
            </w:r>
          </w:p>
        </w:tc>
        <w:tc>
          <w:tcPr>
            <w:tcW w:w="1198" w:type="dxa"/>
          </w:tcPr>
          <w:p w14:paraId="160993F5" w14:textId="77777777" w:rsidR="00DE194C" w:rsidRPr="00DE194C" w:rsidRDefault="00DE194C" w:rsidP="00505DC2">
            <w:pPr>
              <w:pStyle w:val="AckPara"/>
              <w:rPr>
                <w:lang w:eastAsia="zh-CN"/>
              </w:rPr>
            </w:pPr>
            <w:r w:rsidRPr="00DE194C">
              <w:rPr>
                <w:lang w:eastAsia="zh-CN"/>
              </w:rPr>
              <w:t>Foo Fighters</w:t>
            </w:r>
          </w:p>
          <w:p w14:paraId="7B722A0F" w14:textId="77777777" w:rsidR="008B2392" w:rsidRDefault="008B2392" w:rsidP="00505DC2">
            <w:pPr>
              <w:pStyle w:val="AckPara"/>
              <w:rPr>
                <w:lang w:eastAsia="zh-CN"/>
              </w:rPr>
            </w:pPr>
          </w:p>
        </w:tc>
      </w:tr>
      <w:tr w:rsidR="008B2392" w14:paraId="3E3BE68A" w14:textId="77777777" w:rsidTr="008B2392">
        <w:tc>
          <w:tcPr>
            <w:tcW w:w="1197" w:type="dxa"/>
          </w:tcPr>
          <w:p w14:paraId="3E9D7631" w14:textId="569E640F" w:rsidR="008B2392" w:rsidRDefault="008B2392" w:rsidP="00505DC2">
            <w:pPr>
              <w:pStyle w:val="AckPara"/>
              <w:rPr>
                <w:lang w:eastAsia="zh-CN"/>
              </w:rPr>
            </w:pPr>
            <w:r>
              <w:rPr>
                <w:rFonts w:hint="eastAsia"/>
                <w:lang w:eastAsia="zh-CN"/>
              </w:rPr>
              <w:t>S</w:t>
            </w:r>
            <w:r>
              <w:rPr>
                <w:lang w:eastAsia="zh-CN"/>
              </w:rPr>
              <w:t>ong</w:t>
            </w:r>
          </w:p>
        </w:tc>
        <w:tc>
          <w:tcPr>
            <w:tcW w:w="1197" w:type="dxa"/>
          </w:tcPr>
          <w:p w14:paraId="454CDB30" w14:textId="77777777" w:rsidR="008B2392" w:rsidRPr="008B2392" w:rsidRDefault="008B2392" w:rsidP="00505DC2">
            <w:pPr>
              <w:pStyle w:val="AckPara"/>
              <w:rPr>
                <w:lang w:eastAsia="zh-CN"/>
              </w:rPr>
            </w:pPr>
            <w:r w:rsidRPr="008B2392">
              <w:rPr>
                <w:lang w:eastAsia="zh-CN"/>
              </w:rPr>
              <w:t xml:space="preserve">December's Boudoir </w:t>
            </w:r>
          </w:p>
          <w:p w14:paraId="39CC0886" w14:textId="77777777" w:rsidR="008B2392" w:rsidRDefault="008B2392" w:rsidP="00505DC2">
            <w:pPr>
              <w:pStyle w:val="AckPara"/>
              <w:rPr>
                <w:lang w:eastAsia="zh-CN"/>
              </w:rPr>
            </w:pPr>
          </w:p>
        </w:tc>
        <w:tc>
          <w:tcPr>
            <w:tcW w:w="1198" w:type="dxa"/>
          </w:tcPr>
          <w:p w14:paraId="636FC489" w14:textId="57E2FD33" w:rsidR="008B2392" w:rsidRDefault="008B2392" w:rsidP="00505DC2">
            <w:pPr>
              <w:pStyle w:val="AckPara"/>
              <w:rPr>
                <w:lang w:eastAsia="zh-CN"/>
              </w:rPr>
            </w:pPr>
            <w:r>
              <w:rPr>
                <w:rFonts w:hint="eastAsia"/>
                <w:lang w:eastAsia="zh-CN"/>
              </w:rPr>
              <w:t>A</w:t>
            </w:r>
            <w:r>
              <w:rPr>
                <w:lang w:eastAsia="zh-CN"/>
              </w:rPr>
              <w:t>rtist</w:t>
            </w:r>
          </w:p>
        </w:tc>
        <w:tc>
          <w:tcPr>
            <w:tcW w:w="1198" w:type="dxa"/>
          </w:tcPr>
          <w:p w14:paraId="3A6CC25C" w14:textId="77777777" w:rsidR="00DE194C" w:rsidRPr="00DE194C" w:rsidRDefault="00DE194C" w:rsidP="00505DC2">
            <w:pPr>
              <w:pStyle w:val="AckPara"/>
              <w:rPr>
                <w:lang w:eastAsia="zh-CN"/>
              </w:rPr>
            </w:pPr>
            <w:r w:rsidRPr="00DE194C">
              <w:rPr>
                <w:lang w:eastAsia="zh-CN"/>
              </w:rPr>
              <w:t>Laura Nyro</w:t>
            </w:r>
          </w:p>
          <w:p w14:paraId="51D39D07" w14:textId="77777777" w:rsidR="008B2392" w:rsidRDefault="008B2392" w:rsidP="00505DC2">
            <w:pPr>
              <w:pStyle w:val="AckPara"/>
              <w:rPr>
                <w:lang w:eastAsia="zh-CN"/>
              </w:rPr>
            </w:pPr>
          </w:p>
        </w:tc>
      </w:tr>
      <w:tr w:rsidR="008B2392" w14:paraId="361DB3C6" w14:textId="77777777" w:rsidTr="008B2392">
        <w:tc>
          <w:tcPr>
            <w:tcW w:w="1197" w:type="dxa"/>
          </w:tcPr>
          <w:p w14:paraId="1B082389" w14:textId="1A05C80A" w:rsidR="008B2392" w:rsidRDefault="008B2392" w:rsidP="00505DC2">
            <w:pPr>
              <w:pStyle w:val="AckPara"/>
              <w:rPr>
                <w:lang w:eastAsia="zh-CN"/>
              </w:rPr>
            </w:pPr>
            <w:r>
              <w:rPr>
                <w:rFonts w:hint="eastAsia"/>
                <w:lang w:eastAsia="zh-CN"/>
              </w:rPr>
              <w:t>S</w:t>
            </w:r>
            <w:r>
              <w:rPr>
                <w:lang w:eastAsia="zh-CN"/>
              </w:rPr>
              <w:t>ong</w:t>
            </w:r>
          </w:p>
        </w:tc>
        <w:tc>
          <w:tcPr>
            <w:tcW w:w="1197" w:type="dxa"/>
          </w:tcPr>
          <w:p w14:paraId="7D539F7A" w14:textId="77777777" w:rsidR="008B2392" w:rsidRPr="008B2392" w:rsidRDefault="008B2392" w:rsidP="00505DC2">
            <w:pPr>
              <w:pStyle w:val="AckPara"/>
              <w:rPr>
                <w:lang w:eastAsia="zh-CN"/>
              </w:rPr>
            </w:pPr>
            <w:r w:rsidRPr="008B2392">
              <w:rPr>
                <w:lang w:eastAsia="zh-CN"/>
              </w:rPr>
              <w:t>Last Xmas</w:t>
            </w:r>
          </w:p>
          <w:p w14:paraId="22480BB9" w14:textId="77777777" w:rsidR="008B2392" w:rsidRDefault="008B2392" w:rsidP="00505DC2">
            <w:pPr>
              <w:pStyle w:val="AckPara"/>
              <w:rPr>
                <w:lang w:eastAsia="zh-CN"/>
              </w:rPr>
            </w:pPr>
          </w:p>
        </w:tc>
        <w:tc>
          <w:tcPr>
            <w:tcW w:w="1198" w:type="dxa"/>
          </w:tcPr>
          <w:p w14:paraId="40F68097" w14:textId="269C7522" w:rsidR="008B2392" w:rsidRDefault="008B2392" w:rsidP="00505DC2">
            <w:pPr>
              <w:pStyle w:val="AckPara"/>
              <w:rPr>
                <w:lang w:eastAsia="zh-CN"/>
              </w:rPr>
            </w:pPr>
            <w:r>
              <w:rPr>
                <w:rFonts w:hint="eastAsia"/>
                <w:lang w:eastAsia="zh-CN"/>
              </w:rPr>
              <w:t>A</w:t>
            </w:r>
            <w:r>
              <w:rPr>
                <w:lang w:eastAsia="zh-CN"/>
              </w:rPr>
              <w:t>rtist</w:t>
            </w:r>
          </w:p>
        </w:tc>
        <w:tc>
          <w:tcPr>
            <w:tcW w:w="1198" w:type="dxa"/>
          </w:tcPr>
          <w:p w14:paraId="3E123ED1" w14:textId="77777777" w:rsidR="00DE194C" w:rsidRPr="00DE194C" w:rsidRDefault="00DE194C" w:rsidP="00505DC2">
            <w:pPr>
              <w:pStyle w:val="AckPara"/>
              <w:rPr>
                <w:lang w:eastAsia="zh-CN"/>
              </w:rPr>
            </w:pPr>
            <w:r w:rsidRPr="00DE194C">
              <w:rPr>
                <w:lang w:eastAsia="zh-CN"/>
              </w:rPr>
              <w:t>Allie X</w:t>
            </w:r>
          </w:p>
          <w:p w14:paraId="4BAFE62A" w14:textId="77777777" w:rsidR="008B2392" w:rsidRDefault="008B2392" w:rsidP="00505DC2">
            <w:pPr>
              <w:pStyle w:val="AckPara"/>
              <w:rPr>
                <w:lang w:eastAsia="zh-CN"/>
              </w:rPr>
            </w:pPr>
          </w:p>
        </w:tc>
      </w:tr>
      <w:tr w:rsidR="008B2392" w14:paraId="65F7794E" w14:textId="77777777" w:rsidTr="008B2392">
        <w:tc>
          <w:tcPr>
            <w:tcW w:w="1197" w:type="dxa"/>
          </w:tcPr>
          <w:p w14:paraId="2C867697" w14:textId="20E77BD2" w:rsidR="008B2392" w:rsidRDefault="008B2392" w:rsidP="00505DC2">
            <w:pPr>
              <w:pStyle w:val="AckPara"/>
              <w:rPr>
                <w:lang w:eastAsia="zh-CN"/>
              </w:rPr>
            </w:pPr>
            <w:r>
              <w:rPr>
                <w:rFonts w:hint="eastAsia"/>
                <w:lang w:eastAsia="zh-CN"/>
              </w:rPr>
              <w:t>S</w:t>
            </w:r>
            <w:r>
              <w:rPr>
                <w:lang w:eastAsia="zh-CN"/>
              </w:rPr>
              <w:t>ong</w:t>
            </w:r>
          </w:p>
        </w:tc>
        <w:tc>
          <w:tcPr>
            <w:tcW w:w="1197" w:type="dxa"/>
          </w:tcPr>
          <w:p w14:paraId="4706049A" w14:textId="77777777" w:rsidR="008B2392" w:rsidRPr="008B2392" w:rsidRDefault="008B2392" w:rsidP="00505DC2">
            <w:pPr>
              <w:pStyle w:val="AckPara"/>
              <w:rPr>
                <w:lang w:eastAsia="zh-CN"/>
              </w:rPr>
            </w:pPr>
            <w:r w:rsidRPr="008B2392">
              <w:rPr>
                <w:lang w:eastAsia="zh-CN"/>
              </w:rPr>
              <w:t>Santa Claus Is Coming To Town</w:t>
            </w:r>
          </w:p>
          <w:p w14:paraId="3D805985" w14:textId="77777777" w:rsidR="008B2392" w:rsidRPr="008B2392" w:rsidRDefault="008B2392" w:rsidP="00505DC2">
            <w:pPr>
              <w:pStyle w:val="AckPara"/>
              <w:rPr>
                <w:lang w:eastAsia="zh-CN"/>
              </w:rPr>
            </w:pPr>
          </w:p>
        </w:tc>
        <w:tc>
          <w:tcPr>
            <w:tcW w:w="1198" w:type="dxa"/>
          </w:tcPr>
          <w:p w14:paraId="7FF714E9" w14:textId="64E7157C" w:rsidR="008B2392" w:rsidRDefault="008B2392" w:rsidP="00505DC2">
            <w:pPr>
              <w:pStyle w:val="AckPara"/>
              <w:rPr>
                <w:lang w:eastAsia="zh-CN"/>
              </w:rPr>
            </w:pPr>
            <w:r>
              <w:rPr>
                <w:rFonts w:hint="eastAsia"/>
                <w:lang w:eastAsia="zh-CN"/>
              </w:rPr>
              <w:t>A</w:t>
            </w:r>
            <w:r>
              <w:rPr>
                <w:lang w:eastAsia="zh-CN"/>
              </w:rPr>
              <w:t>rtist</w:t>
            </w:r>
          </w:p>
        </w:tc>
        <w:tc>
          <w:tcPr>
            <w:tcW w:w="1198" w:type="dxa"/>
          </w:tcPr>
          <w:p w14:paraId="67F4E0B7" w14:textId="77777777" w:rsidR="00DE194C" w:rsidRPr="00DE194C" w:rsidRDefault="00DE194C" w:rsidP="00505DC2">
            <w:pPr>
              <w:pStyle w:val="AckPara"/>
              <w:rPr>
                <w:lang w:eastAsia="zh-CN"/>
              </w:rPr>
            </w:pPr>
            <w:r w:rsidRPr="00DE194C">
              <w:rPr>
                <w:lang w:eastAsia="zh-CN"/>
              </w:rPr>
              <w:t>The Jackson 5</w:t>
            </w:r>
          </w:p>
          <w:p w14:paraId="44EA276E" w14:textId="77777777" w:rsidR="008B2392" w:rsidRDefault="008B2392" w:rsidP="00505DC2">
            <w:pPr>
              <w:pStyle w:val="AckPara"/>
              <w:rPr>
                <w:lang w:eastAsia="zh-CN"/>
              </w:rPr>
            </w:pPr>
          </w:p>
        </w:tc>
      </w:tr>
    </w:tbl>
    <w:p w14:paraId="7E1EBC90" w14:textId="77777777" w:rsidR="007667EA" w:rsidRDefault="007667EA" w:rsidP="00505DC2">
      <w:pPr>
        <w:pStyle w:val="AckPara"/>
        <w:rPr>
          <w:lang w:eastAsia="zh-CN"/>
        </w:rPr>
      </w:pPr>
    </w:p>
    <w:p w14:paraId="5B890068" w14:textId="13534F87" w:rsidR="008B2392" w:rsidRPr="008B2392" w:rsidRDefault="00195F1E" w:rsidP="00505DC2">
      <w:pPr>
        <w:pStyle w:val="AckPara"/>
        <w:rPr>
          <w:lang w:eastAsia="zh-CN"/>
        </w:rPr>
      </w:pPr>
      <w:ins w:id="291" w:author="Ruo Li" w:date="2023-11-14T22:08:00Z">
        <w:r>
          <w:rPr>
            <w:lang w:eastAsia="zh-CN"/>
          </w:rPr>
          <w:t>In</w:t>
        </w:r>
      </w:ins>
      <w:del w:id="292" w:author="Ruo Li" w:date="2023-11-14T22:08:00Z">
        <w:r w:rsidR="00EC5189" w:rsidDel="00195F1E">
          <w:rPr>
            <w:rFonts w:hint="eastAsia"/>
            <w:lang w:eastAsia="zh-CN"/>
          </w:rPr>
          <w:delText>F</w:delText>
        </w:r>
        <w:r w:rsidR="00EC5189" w:rsidDel="00195F1E">
          <w:rPr>
            <w:lang w:eastAsia="zh-CN"/>
          </w:rPr>
          <w:delText>or</w:delText>
        </w:r>
      </w:del>
      <w:r w:rsidR="00EC5189">
        <w:rPr>
          <w:lang w:eastAsia="zh-CN"/>
        </w:rPr>
        <w:t xml:space="preserve"> the result generated by the third query </w:t>
      </w:r>
      <w:r w:rsidR="00680964">
        <w:rPr>
          <w:lang w:eastAsia="zh-CN"/>
        </w:rPr>
        <w:t>track</w:t>
      </w:r>
      <w:r w:rsidR="00EC5189">
        <w:rPr>
          <w:lang w:eastAsia="zh-CN"/>
        </w:rPr>
        <w:t xml:space="preserve"> with the BERT data, again</w:t>
      </w:r>
      <w:r w:rsidR="00680964">
        <w:rPr>
          <w:lang w:eastAsia="zh-CN"/>
        </w:rPr>
        <w:t>, five of the retrieved tracks appear in the result from other datasets. Also, in terms of genre, most tracks appeared in the result belongs to the Pop genre, which could be attributed to the theme of the song, Christmas. Christmas music is known to be associated with the instrumental, Carol and Pop genre. It is also worth mentioning that the song “St. Patricks Day”, which</w:t>
      </w:r>
      <w:ins w:id="293" w:author="Ruo Li" w:date="2023-11-14T22:09:00Z">
        <w:r>
          <w:rPr>
            <w:lang w:eastAsia="zh-CN"/>
          </w:rPr>
          <w:t xml:space="preserve"> </w:t>
        </w:r>
      </w:ins>
      <w:del w:id="294" w:author="Ruo Li" w:date="2023-11-14T22:08:00Z">
        <w:r w:rsidR="00680964" w:rsidDel="00195F1E">
          <w:rPr>
            <w:lang w:eastAsia="zh-CN"/>
          </w:rPr>
          <w:delText xml:space="preserve"> </w:delText>
        </w:r>
      </w:del>
      <w:r w:rsidR="00680964">
        <w:rPr>
          <w:lang w:eastAsia="zh-CN"/>
        </w:rPr>
        <w:t xml:space="preserve">appears in the results obtained from other datasets, is also included in the result. </w:t>
      </w:r>
      <w:r w:rsidR="001B1A99" w:rsidRPr="001B1A99">
        <w:rPr>
          <w:lang w:eastAsia="zh-CN"/>
        </w:rPr>
        <w:t>An examination of the lyrics reveals that, despite the title of the song being St Patricks Day, there are repeated references to words such as "cold", "snow", "</w:t>
      </w:r>
      <w:r w:rsidR="001B1A99">
        <w:rPr>
          <w:rFonts w:hint="eastAsia"/>
          <w:lang w:eastAsia="zh-CN"/>
        </w:rPr>
        <w:t>D</w:t>
      </w:r>
      <w:r w:rsidR="001B1A99" w:rsidRPr="001B1A99">
        <w:rPr>
          <w:lang w:eastAsia="zh-CN"/>
        </w:rPr>
        <w:t>ecember" and other words that might be found in other Christmas songs, as well as the phrase "Christmas times"</w:t>
      </w:r>
      <w:r w:rsidR="001B1A99">
        <w:rPr>
          <w:lang w:eastAsia="zh-CN"/>
        </w:rPr>
        <w:t xml:space="preserve"> </w:t>
      </w:r>
      <w:r w:rsidR="001B1A99" w:rsidRPr="001B1A99">
        <w:rPr>
          <w:lang w:eastAsia="zh-CN"/>
        </w:rPr>
        <w:t>itself appears three times.</w:t>
      </w:r>
      <w:r w:rsidR="001B1A99">
        <w:rPr>
          <w:lang w:eastAsia="zh-CN"/>
        </w:rPr>
        <w:t xml:space="preserve"> </w:t>
      </w:r>
    </w:p>
    <w:p w14:paraId="6454693B" w14:textId="59C6E079" w:rsidR="0078055E" w:rsidRDefault="00B15A5C" w:rsidP="0078055E">
      <w:pPr>
        <w:pStyle w:val="AckHead"/>
      </w:pPr>
      <w:r>
        <w:t>4</w:t>
      </w:r>
      <w:r w:rsidR="0078055E">
        <w:t>. REFERENCES</w:t>
      </w:r>
    </w:p>
    <w:p w14:paraId="0BF628D6" w14:textId="6F9870F2" w:rsidR="0078055E" w:rsidRPr="007667EA" w:rsidRDefault="0078055E" w:rsidP="0078055E">
      <w:pPr>
        <w:pStyle w:val="Bibentry"/>
        <w:rPr>
          <w:rFonts w:cstheme="minorBidi"/>
          <w:sz w:val="18"/>
          <w:lang w:eastAsia="zh-CN"/>
        </w:rPr>
      </w:pPr>
      <w:r w:rsidRPr="007667EA">
        <w:rPr>
          <w:rFonts w:cstheme="minorBidi"/>
          <w:sz w:val="18"/>
          <w:lang w:eastAsia="zh-CN"/>
        </w:rPr>
        <w:t>Moscati, M., Parada-Cabaleiro, E., Deldjoo, Y., Zangerle, E., &amp; Schedl, M. (2022). Music4All-Onion (Version v0) [Data set]. Zenodo. https://doi.org/10.5281/zenodo.6609677</w:t>
      </w:r>
    </w:p>
    <w:p w14:paraId="1B62D213" w14:textId="77777777" w:rsidR="0078055E" w:rsidRDefault="0078055E" w:rsidP="00A27D78">
      <w:pPr>
        <w:pStyle w:val="Head1"/>
      </w:pPr>
    </w:p>
    <w:p w14:paraId="4BFA296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5714411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F12114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332DCFA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7F83DAA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067761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1C28E50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67E6431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7A9790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B9555B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7B071D15"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295" w:name="intm"/>
      <w:bookmarkEnd w:id="295"/>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Ruo Li" w:date="2023-11-14T20:38:00Z" w:initials="RL">
    <w:p w14:paraId="12F6988E" w14:textId="77777777" w:rsidR="00D257FD" w:rsidRDefault="00D257FD" w:rsidP="00571B07">
      <w:pPr>
        <w:jc w:val="left"/>
      </w:pPr>
      <w:r>
        <w:rPr>
          <w:rStyle w:val="Marquedecommentaire"/>
        </w:rPr>
        <w:annotationRef/>
      </w:r>
      <w:r>
        <w:rPr>
          <w:sz w:val="20"/>
        </w:rPr>
        <w:t xml:space="preserve">we didn’t compare the result with random baseline, right? </w:t>
      </w:r>
    </w:p>
  </w:comment>
  <w:comment w:id="3" w:author="Ruo Li" w:date="2023-11-14T20:48:00Z" w:initials="RL">
    <w:p w14:paraId="4916AC26" w14:textId="77777777" w:rsidR="00934FBD" w:rsidRDefault="00934FBD" w:rsidP="00D13CD8">
      <w:pPr>
        <w:jc w:val="left"/>
      </w:pPr>
      <w:r>
        <w:rPr>
          <w:rStyle w:val="Marquedecommentaire"/>
        </w:rPr>
        <w:annotationRef/>
      </w:r>
      <w:r>
        <w:rPr>
          <w:sz w:val="20"/>
        </w:rPr>
        <w:t>I think maybe it’s better to formulate the goal of this paper as «The goal of this paper is to test the effect of different combinations of similarity measures and word embeddings in retrieve system on its results.»</w:t>
      </w:r>
    </w:p>
  </w:comment>
  <w:comment w:id="4" w:author="Ruo Li" w:date="2023-11-14T20:41:00Z" w:initials="RL">
    <w:p w14:paraId="74C68FBD" w14:textId="0F74ACF6" w:rsidR="00D257FD" w:rsidRDefault="00D257FD" w:rsidP="00964788">
      <w:pPr>
        <w:jc w:val="left"/>
      </w:pPr>
      <w:r>
        <w:rPr>
          <w:rStyle w:val="Marquedecommentaire"/>
        </w:rPr>
        <w:annotationRef/>
      </w:r>
      <w:r>
        <w:rPr>
          <w:sz w:val="20"/>
        </w:rPr>
        <w:t xml:space="preserve">I think we compared all three at the same time. </w:t>
      </w:r>
    </w:p>
  </w:comment>
  <w:comment w:id="5" w:author="Ruo Li" w:date="2023-11-14T20:49:00Z" w:initials="RL">
    <w:p w14:paraId="5615AC37" w14:textId="77777777" w:rsidR="00934FBD" w:rsidRDefault="00934FBD" w:rsidP="00C66BD9">
      <w:pPr>
        <w:jc w:val="left"/>
      </w:pPr>
      <w:r>
        <w:rPr>
          <w:rStyle w:val="Marquedecommentaire"/>
        </w:rPr>
        <w:annotationRef/>
      </w:r>
      <w:r>
        <w:rPr>
          <w:sz w:val="20"/>
        </w:rPr>
        <w:t xml:space="preserve">…is most suitable for…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F6988E" w15:done="0"/>
  <w15:commentEx w15:paraId="4916AC26" w15:done="0"/>
  <w15:commentEx w15:paraId="74C68FBD" w15:done="0"/>
  <w15:commentEx w15:paraId="5615AC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FE5956" w16cex:dateUtc="2023-11-14T19:38:00Z"/>
  <w16cex:commentExtensible w16cex:durableId="28FE5B95" w16cex:dateUtc="2023-11-14T19:48:00Z"/>
  <w16cex:commentExtensible w16cex:durableId="28FE59F1" w16cex:dateUtc="2023-11-14T19:41:00Z"/>
  <w16cex:commentExtensible w16cex:durableId="28FE5BC5" w16cex:dateUtc="2023-11-14T1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F6988E" w16cid:durableId="28FE5956"/>
  <w16cid:commentId w16cid:paraId="4916AC26" w16cid:durableId="28FE5B95"/>
  <w16cid:commentId w16cid:paraId="74C68FBD" w16cid:durableId="28FE59F1"/>
  <w16cid:commentId w16cid:paraId="5615AC37" w16cid:durableId="28FE5B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FCE9C" w14:textId="77777777" w:rsidR="00381E0A" w:rsidRDefault="00381E0A">
      <w:r>
        <w:separator/>
      </w:r>
    </w:p>
  </w:endnote>
  <w:endnote w:type="continuationSeparator" w:id="0">
    <w:p w14:paraId="4A1F318F" w14:textId="77777777" w:rsidR="00381E0A" w:rsidRDefault="00381E0A">
      <w:r>
        <w:continuationSeparator/>
      </w:r>
    </w:p>
  </w:endnote>
  <w:endnote w:type="continuationNotice" w:id="1">
    <w:p w14:paraId="5862BD91" w14:textId="77777777" w:rsidR="00381E0A" w:rsidRDefault="00381E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6A8C6" w14:textId="77777777" w:rsidR="00586A35" w:rsidRPr="00586A35" w:rsidRDefault="00586A35" w:rsidP="00586A35">
    <w:pPr>
      <w:pStyle w:val="Pieddepage"/>
      <w:rPr>
        <w:rStyle w:val="Numrodepage"/>
        <w:rFonts w:ascii="Linux Biolinum" w:hAnsi="Linux Biolinum" w:cs="Linux Biolinum"/>
      </w:rPr>
    </w:pPr>
  </w:p>
  <w:p w14:paraId="1A159C3C" w14:textId="77777777" w:rsidR="00586A35" w:rsidRPr="00586A35" w:rsidRDefault="00586A35" w:rsidP="00586A35">
    <w:pPr>
      <w:pStyle w:val="Pieddepage"/>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2272" w14:textId="77777777" w:rsidR="002B01E4" w:rsidRPr="00586A35" w:rsidRDefault="002B01E4">
    <w:pPr>
      <w:pStyle w:val="Pieddepage"/>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E36DE" w14:textId="77777777" w:rsidR="00381E0A" w:rsidRDefault="00381E0A">
      <w:r>
        <w:separator/>
      </w:r>
    </w:p>
  </w:footnote>
  <w:footnote w:type="continuationSeparator" w:id="0">
    <w:p w14:paraId="46FF95AA" w14:textId="77777777" w:rsidR="00381E0A" w:rsidRDefault="00381E0A">
      <w:r>
        <w:continuationSeparator/>
      </w:r>
    </w:p>
  </w:footnote>
  <w:footnote w:type="continuationNotice" w:id="1">
    <w:p w14:paraId="4182351A" w14:textId="77777777" w:rsidR="00381E0A" w:rsidRDefault="00381E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485C9364" w14:textId="77777777" w:rsidTr="00586A35">
      <w:tc>
        <w:tcPr>
          <w:tcW w:w="2500" w:type="pct"/>
          <w:vAlign w:val="center"/>
        </w:tcPr>
        <w:p w14:paraId="290A22D9" w14:textId="77777777" w:rsidR="00586A35" w:rsidRPr="00586A35" w:rsidRDefault="00586A35" w:rsidP="00586A35">
          <w:pPr>
            <w:pStyle w:val="En-tte"/>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04E7B6CD" w14:textId="77777777" w:rsidR="00586A35" w:rsidRPr="00586A35" w:rsidRDefault="00586A35" w:rsidP="00586A35">
          <w:pPr>
            <w:pStyle w:val="En-tte"/>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228F30A8" w14:textId="77777777" w:rsidR="002B01E4" w:rsidRPr="00586A35" w:rsidRDefault="002B01E4" w:rsidP="00586A3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68D50D2E" w14:textId="77777777" w:rsidTr="00586A35">
      <w:tc>
        <w:tcPr>
          <w:tcW w:w="2500" w:type="pct"/>
          <w:vAlign w:val="center"/>
        </w:tcPr>
        <w:p w14:paraId="429A3EE5" w14:textId="77777777" w:rsidR="00586A35" w:rsidRPr="00586A35" w:rsidRDefault="00586A35" w:rsidP="00586A35">
          <w:pPr>
            <w:pStyle w:val="En-tte"/>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326BB394" w14:textId="77777777" w:rsidR="00586A35" w:rsidRPr="00586A35" w:rsidRDefault="00586A35" w:rsidP="00586A35">
          <w:pPr>
            <w:pStyle w:val="En-tte"/>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50678470" w14:textId="77777777" w:rsidR="002B01E4" w:rsidRPr="00586A35" w:rsidRDefault="002B01E4" w:rsidP="00586A3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Paragraphedelist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4B63172"/>
    <w:multiLevelType w:val="hybridMultilevel"/>
    <w:tmpl w:val="461025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itre6"/>
      <w:lvlText w:val="%6)"/>
      <w:lvlJc w:val="left"/>
      <w:pPr>
        <w:ind w:left="1152" w:hanging="432"/>
      </w:pPr>
    </w:lvl>
    <w:lvl w:ilvl="6">
      <w:start w:val="1"/>
      <w:numFmt w:val="lowerRoman"/>
      <w:pStyle w:val="Titre7"/>
      <w:lvlText w:val="%7)"/>
      <w:lvlJc w:val="right"/>
      <w:pPr>
        <w:ind w:left="1296" w:hanging="288"/>
      </w:pPr>
    </w:lvl>
    <w:lvl w:ilvl="7">
      <w:start w:val="1"/>
      <w:numFmt w:val="lowerLetter"/>
      <w:pStyle w:val="Titre8"/>
      <w:lvlText w:val="%8."/>
      <w:lvlJc w:val="left"/>
      <w:pPr>
        <w:ind w:left="1440" w:hanging="432"/>
      </w:pPr>
    </w:lvl>
    <w:lvl w:ilvl="8">
      <w:start w:val="1"/>
      <w:numFmt w:val="lowerRoman"/>
      <w:pStyle w:val="Titre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611478">
    <w:abstractNumId w:val="29"/>
  </w:num>
  <w:num w:numId="2" w16cid:durableId="973756598">
    <w:abstractNumId w:val="14"/>
  </w:num>
  <w:num w:numId="3" w16cid:durableId="1528372978">
    <w:abstractNumId w:val="10"/>
  </w:num>
  <w:num w:numId="4" w16cid:durableId="519130270">
    <w:abstractNumId w:val="27"/>
  </w:num>
  <w:num w:numId="5" w16cid:durableId="343092510">
    <w:abstractNumId w:val="19"/>
  </w:num>
  <w:num w:numId="6" w16cid:durableId="4063967">
    <w:abstractNumId w:val="15"/>
  </w:num>
  <w:num w:numId="7" w16cid:durableId="1923443511">
    <w:abstractNumId w:val="25"/>
  </w:num>
  <w:num w:numId="8" w16cid:durableId="859584981">
    <w:abstractNumId w:val="21"/>
  </w:num>
  <w:num w:numId="9" w16cid:durableId="1576163367">
    <w:abstractNumId w:val="24"/>
  </w:num>
  <w:num w:numId="10" w16cid:durableId="1297027516">
    <w:abstractNumId w:val="9"/>
  </w:num>
  <w:num w:numId="11" w16cid:durableId="2087070269">
    <w:abstractNumId w:val="7"/>
  </w:num>
  <w:num w:numId="12" w16cid:durableId="39520635">
    <w:abstractNumId w:val="6"/>
  </w:num>
  <w:num w:numId="13" w16cid:durableId="1756776690">
    <w:abstractNumId w:val="5"/>
  </w:num>
  <w:num w:numId="14" w16cid:durableId="890457666">
    <w:abstractNumId w:val="4"/>
  </w:num>
  <w:num w:numId="15" w16cid:durableId="1828939067">
    <w:abstractNumId w:val="8"/>
  </w:num>
  <w:num w:numId="16" w16cid:durableId="552038928">
    <w:abstractNumId w:val="3"/>
  </w:num>
  <w:num w:numId="17" w16cid:durableId="1913539830">
    <w:abstractNumId w:val="2"/>
  </w:num>
  <w:num w:numId="18" w16cid:durableId="1264874092">
    <w:abstractNumId w:val="1"/>
  </w:num>
  <w:num w:numId="19" w16cid:durableId="273639031">
    <w:abstractNumId w:val="0"/>
  </w:num>
  <w:num w:numId="20" w16cid:durableId="1046099631">
    <w:abstractNumId w:val="20"/>
  </w:num>
  <w:num w:numId="21" w16cid:durableId="705640327">
    <w:abstractNumId w:val="23"/>
  </w:num>
  <w:num w:numId="22" w16cid:durableId="956371865">
    <w:abstractNumId w:val="30"/>
  </w:num>
  <w:num w:numId="23" w16cid:durableId="1357845726">
    <w:abstractNumId w:val="13"/>
  </w:num>
  <w:num w:numId="24" w16cid:durableId="1134131854">
    <w:abstractNumId w:val="26"/>
  </w:num>
  <w:num w:numId="25" w16cid:durableId="65880384">
    <w:abstractNumId w:val="22"/>
  </w:num>
  <w:num w:numId="26" w16cid:durableId="86193928">
    <w:abstractNumId w:val="16"/>
  </w:num>
  <w:num w:numId="27" w16cid:durableId="13055022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322601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75070921">
    <w:abstractNumId w:val="17"/>
  </w:num>
  <w:num w:numId="30" w16cid:durableId="942568055">
    <w:abstractNumId w:val="12"/>
  </w:num>
  <w:num w:numId="31" w16cid:durableId="79527120">
    <w:abstractNumId w:val="11"/>
  </w:num>
  <w:num w:numId="32" w16cid:durableId="1378747024">
    <w:abstractNumId w:val="28"/>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o Li">
    <w15:presenceInfo w15:providerId="AD" w15:userId="S::r_li0002@on.wwu.de::934bb11e-87cf-4631-9480-d0ecce8d586c"/>
  </w15:person>
  <w15:person w15:author="ali ayadi">
    <w15:presenceInfo w15:providerId="Windows Live" w15:userId="4674e88cd86ba6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1B3"/>
    <w:rsid w:val="000713CD"/>
    <w:rsid w:val="00072E69"/>
    <w:rsid w:val="0007392C"/>
    <w:rsid w:val="000739F9"/>
    <w:rsid w:val="000766ED"/>
    <w:rsid w:val="00077680"/>
    <w:rsid w:val="0008070F"/>
    <w:rsid w:val="00080E27"/>
    <w:rsid w:val="000819C0"/>
    <w:rsid w:val="0008431E"/>
    <w:rsid w:val="000C050B"/>
    <w:rsid w:val="000C4598"/>
    <w:rsid w:val="000E118B"/>
    <w:rsid w:val="000E278E"/>
    <w:rsid w:val="000E64FC"/>
    <w:rsid w:val="000E7A87"/>
    <w:rsid w:val="000F6090"/>
    <w:rsid w:val="001041A3"/>
    <w:rsid w:val="0010534D"/>
    <w:rsid w:val="00125AC6"/>
    <w:rsid w:val="00127D30"/>
    <w:rsid w:val="0013113A"/>
    <w:rsid w:val="001314CF"/>
    <w:rsid w:val="001363F5"/>
    <w:rsid w:val="0014023A"/>
    <w:rsid w:val="00140C02"/>
    <w:rsid w:val="00141A17"/>
    <w:rsid w:val="0014244B"/>
    <w:rsid w:val="00142FEA"/>
    <w:rsid w:val="001453E7"/>
    <w:rsid w:val="00145419"/>
    <w:rsid w:val="00145486"/>
    <w:rsid w:val="00152510"/>
    <w:rsid w:val="001566AE"/>
    <w:rsid w:val="0016353B"/>
    <w:rsid w:val="001751F7"/>
    <w:rsid w:val="001806B0"/>
    <w:rsid w:val="00193445"/>
    <w:rsid w:val="00195F1E"/>
    <w:rsid w:val="001961CD"/>
    <w:rsid w:val="001A06AF"/>
    <w:rsid w:val="001A2B3F"/>
    <w:rsid w:val="001A43B1"/>
    <w:rsid w:val="001A71BB"/>
    <w:rsid w:val="001B1A99"/>
    <w:rsid w:val="001B29D6"/>
    <w:rsid w:val="001D5887"/>
    <w:rsid w:val="001E2720"/>
    <w:rsid w:val="001E71D7"/>
    <w:rsid w:val="002020F5"/>
    <w:rsid w:val="0020294A"/>
    <w:rsid w:val="00212CDA"/>
    <w:rsid w:val="002233F8"/>
    <w:rsid w:val="00245119"/>
    <w:rsid w:val="00250FEF"/>
    <w:rsid w:val="00252596"/>
    <w:rsid w:val="00264B6B"/>
    <w:rsid w:val="00270347"/>
    <w:rsid w:val="0027195D"/>
    <w:rsid w:val="002738DA"/>
    <w:rsid w:val="00282789"/>
    <w:rsid w:val="00290DF5"/>
    <w:rsid w:val="00292645"/>
    <w:rsid w:val="0029583F"/>
    <w:rsid w:val="002A2864"/>
    <w:rsid w:val="002A517A"/>
    <w:rsid w:val="002B01E4"/>
    <w:rsid w:val="002B1F59"/>
    <w:rsid w:val="002B7EE5"/>
    <w:rsid w:val="002D1558"/>
    <w:rsid w:val="002D26C4"/>
    <w:rsid w:val="002E0311"/>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626CE"/>
    <w:rsid w:val="00373175"/>
    <w:rsid w:val="0037572A"/>
    <w:rsid w:val="00376CCC"/>
    <w:rsid w:val="0038080D"/>
    <w:rsid w:val="00381E0A"/>
    <w:rsid w:val="00390534"/>
    <w:rsid w:val="00390853"/>
    <w:rsid w:val="00392395"/>
    <w:rsid w:val="003936B1"/>
    <w:rsid w:val="003944CF"/>
    <w:rsid w:val="003A1ABD"/>
    <w:rsid w:val="003B1CA3"/>
    <w:rsid w:val="003B44F3"/>
    <w:rsid w:val="003C3338"/>
    <w:rsid w:val="003D0DD2"/>
    <w:rsid w:val="003D544B"/>
    <w:rsid w:val="003D6855"/>
    <w:rsid w:val="003D7001"/>
    <w:rsid w:val="003D754E"/>
    <w:rsid w:val="003E6247"/>
    <w:rsid w:val="003F118A"/>
    <w:rsid w:val="003F4297"/>
    <w:rsid w:val="003F5DAE"/>
    <w:rsid w:val="003F5F3D"/>
    <w:rsid w:val="003F7CA2"/>
    <w:rsid w:val="00400782"/>
    <w:rsid w:val="00406444"/>
    <w:rsid w:val="004128EE"/>
    <w:rsid w:val="004272EF"/>
    <w:rsid w:val="00427C7D"/>
    <w:rsid w:val="00431CB0"/>
    <w:rsid w:val="00443CFB"/>
    <w:rsid w:val="0046042C"/>
    <w:rsid w:val="00476675"/>
    <w:rsid w:val="0048106F"/>
    <w:rsid w:val="0048126B"/>
    <w:rsid w:val="004825CE"/>
    <w:rsid w:val="004836A6"/>
    <w:rsid w:val="00492EF4"/>
    <w:rsid w:val="004947C9"/>
    <w:rsid w:val="00495781"/>
    <w:rsid w:val="00497365"/>
    <w:rsid w:val="004A7556"/>
    <w:rsid w:val="004B0BF6"/>
    <w:rsid w:val="004C1EDF"/>
    <w:rsid w:val="004C49F3"/>
    <w:rsid w:val="004C6B2D"/>
    <w:rsid w:val="004D56E7"/>
    <w:rsid w:val="004E09A0"/>
    <w:rsid w:val="004F22AD"/>
    <w:rsid w:val="0050103C"/>
    <w:rsid w:val="005041C6"/>
    <w:rsid w:val="00504C8B"/>
    <w:rsid w:val="00505DC2"/>
    <w:rsid w:val="00506EF6"/>
    <w:rsid w:val="005153AC"/>
    <w:rsid w:val="005160AB"/>
    <w:rsid w:val="00523CD9"/>
    <w:rsid w:val="00540C55"/>
    <w:rsid w:val="00544AEE"/>
    <w:rsid w:val="00551881"/>
    <w:rsid w:val="005528F6"/>
    <w:rsid w:val="00584CF1"/>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1236"/>
    <w:rsid w:val="00607A60"/>
    <w:rsid w:val="0061273A"/>
    <w:rsid w:val="00612C56"/>
    <w:rsid w:val="00612E4E"/>
    <w:rsid w:val="00624E64"/>
    <w:rsid w:val="006317A6"/>
    <w:rsid w:val="006354DA"/>
    <w:rsid w:val="0063608B"/>
    <w:rsid w:val="00644AC8"/>
    <w:rsid w:val="00650463"/>
    <w:rsid w:val="006514CD"/>
    <w:rsid w:val="0065275A"/>
    <w:rsid w:val="00654D92"/>
    <w:rsid w:val="00657437"/>
    <w:rsid w:val="00660A05"/>
    <w:rsid w:val="00670649"/>
    <w:rsid w:val="006722E6"/>
    <w:rsid w:val="0067255B"/>
    <w:rsid w:val="006735AF"/>
    <w:rsid w:val="00675128"/>
    <w:rsid w:val="00680964"/>
    <w:rsid w:val="0069472B"/>
    <w:rsid w:val="00694749"/>
    <w:rsid w:val="00696A64"/>
    <w:rsid w:val="006978B2"/>
    <w:rsid w:val="006A22F6"/>
    <w:rsid w:val="006A29E8"/>
    <w:rsid w:val="006B4623"/>
    <w:rsid w:val="006C2521"/>
    <w:rsid w:val="006C4BE3"/>
    <w:rsid w:val="006D0E9B"/>
    <w:rsid w:val="006D2239"/>
    <w:rsid w:val="006E0D12"/>
    <w:rsid w:val="006E4407"/>
    <w:rsid w:val="006E7653"/>
    <w:rsid w:val="006F050A"/>
    <w:rsid w:val="006F1681"/>
    <w:rsid w:val="006F6F55"/>
    <w:rsid w:val="00701FA6"/>
    <w:rsid w:val="0070306F"/>
    <w:rsid w:val="0070473B"/>
    <w:rsid w:val="0070531E"/>
    <w:rsid w:val="00717018"/>
    <w:rsid w:val="00717FB2"/>
    <w:rsid w:val="007249CB"/>
    <w:rsid w:val="007269D1"/>
    <w:rsid w:val="00727914"/>
    <w:rsid w:val="00727EBD"/>
    <w:rsid w:val="00730FD1"/>
    <w:rsid w:val="00732243"/>
    <w:rsid w:val="00732D22"/>
    <w:rsid w:val="00743328"/>
    <w:rsid w:val="007451FF"/>
    <w:rsid w:val="00745373"/>
    <w:rsid w:val="00747E69"/>
    <w:rsid w:val="00751CFE"/>
    <w:rsid w:val="00751EC1"/>
    <w:rsid w:val="00752225"/>
    <w:rsid w:val="00753548"/>
    <w:rsid w:val="00764059"/>
    <w:rsid w:val="007647B0"/>
    <w:rsid w:val="00765265"/>
    <w:rsid w:val="007667EA"/>
    <w:rsid w:val="007800CE"/>
    <w:rsid w:val="00780227"/>
    <w:rsid w:val="0078055E"/>
    <w:rsid w:val="00793451"/>
    <w:rsid w:val="00793808"/>
    <w:rsid w:val="0079682F"/>
    <w:rsid w:val="00797D60"/>
    <w:rsid w:val="007A3F4E"/>
    <w:rsid w:val="007A481F"/>
    <w:rsid w:val="007A502C"/>
    <w:rsid w:val="007A579F"/>
    <w:rsid w:val="007A6BCE"/>
    <w:rsid w:val="007C57E7"/>
    <w:rsid w:val="007D3C28"/>
    <w:rsid w:val="007E0B4F"/>
    <w:rsid w:val="007E7648"/>
    <w:rsid w:val="007F03ED"/>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30C9"/>
    <w:rsid w:val="008A665A"/>
    <w:rsid w:val="008B1EFD"/>
    <w:rsid w:val="008B2392"/>
    <w:rsid w:val="008B710D"/>
    <w:rsid w:val="008C6E83"/>
    <w:rsid w:val="008C72C9"/>
    <w:rsid w:val="008D4A83"/>
    <w:rsid w:val="008F6FB8"/>
    <w:rsid w:val="009010B7"/>
    <w:rsid w:val="009073E1"/>
    <w:rsid w:val="009125BA"/>
    <w:rsid w:val="0092209C"/>
    <w:rsid w:val="00922D48"/>
    <w:rsid w:val="009268B7"/>
    <w:rsid w:val="00926E45"/>
    <w:rsid w:val="00927CE2"/>
    <w:rsid w:val="00931F2B"/>
    <w:rsid w:val="00932662"/>
    <w:rsid w:val="00934FBD"/>
    <w:rsid w:val="00934FE1"/>
    <w:rsid w:val="00936367"/>
    <w:rsid w:val="00936F8D"/>
    <w:rsid w:val="0095071A"/>
    <w:rsid w:val="00955704"/>
    <w:rsid w:val="00962503"/>
    <w:rsid w:val="00966299"/>
    <w:rsid w:val="009668DE"/>
    <w:rsid w:val="00976413"/>
    <w:rsid w:val="00982C4C"/>
    <w:rsid w:val="00986039"/>
    <w:rsid w:val="009923C7"/>
    <w:rsid w:val="0099331C"/>
    <w:rsid w:val="009978A7"/>
    <w:rsid w:val="009B00DC"/>
    <w:rsid w:val="009B3B0B"/>
    <w:rsid w:val="009B7559"/>
    <w:rsid w:val="009D3C3B"/>
    <w:rsid w:val="009D46EA"/>
    <w:rsid w:val="009E2F5C"/>
    <w:rsid w:val="009E56C5"/>
    <w:rsid w:val="009F2833"/>
    <w:rsid w:val="009F4D13"/>
    <w:rsid w:val="00A012F5"/>
    <w:rsid w:val="00A12291"/>
    <w:rsid w:val="00A15152"/>
    <w:rsid w:val="00A155F9"/>
    <w:rsid w:val="00A15E3F"/>
    <w:rsid w:val="00A164B7"/>
    <w:rsid w:val="00A21DEF"/>
    <w:rsid w:val="00A27D78"/>
    <w:rsid w:val="00A319FD"/>
    <w:rsid w:val="00A404A2"/>
    <w:rsid w:val="00A462C6"/>
    <w:rsid w:val="00A55023"/>
    <w:rsid w:val="00A564AE"/>
    <w:rsid w:val="00A739CB"/>
    <w:rsid w:val="00A75047"/>
    <w:rsid w:val="00A80CD5"/>
    <w:rsid w:val="00A8507F"/>
    <w:rsid w:val="00A91E16"/>
    <w:rsid w:val="00A95518"/>
    <w:rsid w:val="00AA10C4"/>
    <w:rsid w:val="00AA57D8"/>
    <w:rsid w:val="00AA5BF1"/>
    <w:rsid w:val="00AA6E2B"/>
    <w:rsid w:val="00AB0733"/>
    <w:rsid w:val="00AB21AA"/>
    <w:rsid w:val="00AB2327"/>
    <w:rsid w:val="00AC4630"/>
    <w:rsid w:val="00AD0294"/>
    <w:rsid w:val="00AE1E64"/>
    <w:rsid w:val="00AF1CBC"/>
    <w:rsid w:val="00B13E4F"/>
    <w:rsid w:val="00B14E51"/>
    <w:rsid w:val="00B15A21"/>
    <w:rsid w:val="00B15A5C"/>
    <w:rsid w:val="00B1638F"/>
    <w:rsid w:val="00B234DB"/>
    <w:rsid w:val="00B23FEA"/>
    <w:rsid w:val="00B25737"/>
    <w:rsid w:val="00B33269"/>
    <w:rsid w:val="00B350C9"/>
    <w:rsid w:val="00B36298"/>
    <w:rsid w:val="00B3715C"/>
    <w:rsid w:val="00B4052C"/>
    <w:rsid w:val="00B41CB4"/>
    <w:rsid w:val="00B43D73"/>
    <w:rsid w:val="00B46551"/>
    <w:rsid w:val="00B51DB5"/>
    <w:rsid w:val="00B61445"/>
    <w:rsid w:val="00B61DDD"/>
    <w:rsid w:val="00B64DD4"/>
    <w:rsid w:val="00B64F13"/>
    <w:rsid w:val="00B73DEA"/>
    <w:rsid w:val="00B747A4"/>
    <w:rsid w:val="00BA00DF"/>
    <w:rsid w:val="00BA5432"/>
    <w:rsid w:val="00BA7DD8"/>
    <w:rsid w:val="00BB333E"/>
    <w:rsid w:val="00BC5BDA"/>
    <w:rsid w:val="00BD304D"/>
    <w:rsid w:val="00BD61E5"/>
    <w:rsid w:val="00BD793B"/>
    <w:rsid w:val="00BE7F58"/>
    <w:rsid w:val="00BF3D6B"/>
    <w:rsid w:val="00C00C1F"/>
    <w:rsid w:val="00C01F2D"/>
    <w:rsid w:val="00C03DCA"/>
    <w:rsid w:val="00C06212"/>
    <w:rsid w:val="00C1142C"/>
    <w:rsid w:val="00C14A4F"/>
    <w:rsid w:val="00C32613"/>
    <w:rsid w:val="00C41AE1"/>
    <w:rsid w:val="00C4538D"/>
    <w:rsid w:val="00C461FF"/>
    <w:rsid w:val="00C50274"/>
    <w:rsid w:val="00C5423E"/>
    <w:rsid w:val="00C72F68"/>
    <w:rsid w:val="00C72FAB"/>
    <w:rsid w:val="00C72FCF"/>
    <w:rsid w:val="00C822AF"/>
    <w:rsid w:val="00C83008"/>
    <w:rsid w:val="00C90428"/>
    <w:rsid w:val="00C9472A"/>
    <w:rsid w:val="00C95C6E"/>
    <w:rsid w:val="00C96C07"/>
    <w:rsid w:val="00CA17C5"/>
    <w:rsid w:val="00CB6709"/>
    <w:rsid w:val="00CC2FE0"/>
    <w:rsid w:val="00CD4663"/>
    <w:rsid w:val="00CE5614"/>
    <w:rsid w:val="00CE752A"/>
    <w:rsid w:val="00CF2B1E"/>
    <w:rsid w:val="00CF39D4"/>
    <w:rsid w:val="00CF7A64"/>
    <w:rsid w:val="00D04103"/>
    <w:rsid w:val="00D15128"/>
    <w:rsid w:val="00D24AA4"/>
    <w:rsid w:val="00D257FD"/>
    <w:rsid w:val="00D31EBA"/>
    <w:rsid w:val="00D341FA"/>
    <w:rsid w:val="00D34435"/>
    <w:rsid w:val="00D47BCC"/>
    <w:rsid w:val="00D658B3"/>
    <w:rsid w:val="00D70EDE"/>
    <w:rsid w:val="00D9290D"/>
    <w:rsid w:val="00D97849"/>
    <w:rsid w:val="00DC112E"/>
    <w:rsid w:val="00DC1C49"/>
    <w:rsid w:val="00DC4B20"/>
    <w:rsid w:val="00DC4FC9"/>
    <w:rsid w:val="00DD476E"/>
    <w:rsid w:val="00DD5335"/>
    <w:rsid w:val="00DE194C"/>
    <w:rsid w:val="00DF0E97"/>
    <w:rsid w:val="00DF6EB7"/>
    <w:rsid w:val="00E016B0"/>
    <w:rsid w:val="00E04496"/>
    <w:rsid w:val="00E1122C"/>
    <w:rsid w:val="00E13CDC"/>
    <w:rsid w:val="00E2212F"/>
    <w:rsid w:val="00E224B2"/>
    <w:rsid w:val="00E238F9"/>
    <w:rsid w:val="00E251D2"/>
    <w:rsid w:val="00E270D5"/>
    <w:rsid w:val="00E27659"/>
    <w:rsid w:val="00E320C3"/>
    <w:rsid w:val="00E36BC9"/>
    <w:rsid w:val="00E51B27"/>
    <w:rsid w:val="00E677F8"/>
    <w:rsid w:val="00E71D5C"/>
    <w:rsid w:val="00E74AC6"/>
    <w:rsid w:val="00E74FDB"/>
    <w:rsid w:val="00E83192"/>
    <w:rsid w:val="00E834D5"/>
    <w:rsid w:val="00E846AE"/>
    <w:rsid w:val="00E87E12"/>
    <w:rsid w:val="00E91FB9"/>
    <w:rsid w:val="00E943FF"/>
    <w:rsid w:val="00E97958"/>
    <w:rsid w:val="00EA18AE"/>
    <w:rsid w:val="00EA33FF"/>
    <w:rsid w:val="00EB0977"/>
    <w:rsid w:val="00EB13C5"/>
    <w:rsid w:val="00EB2E12"/>
    <w:rsid w:val="00EB3F7D"/>
    <w:rsid w:val="00EB49FA"/>
    <w:rsid w:val="00EB5854"/>
    <w:rsid w:val="00EC4D39"/>
    <w:rsid w:val="00EC5189"/>
    <w:rsid w:val="00EC5E10"/>
    <w:rsid w:val="00EF03F0"/>
    <w:rsid w:val="00EF13D3"/>
    <w:rsid w:val="00F047DC"/>
    <w:rsid w:val="00F06E88"/>
    <w:rsid w:val="00F07F37"/>
    <w:rsid w:val="00F1078C"/>
    <w:rsid w:val="00F13DDE"/>
    <w:rsid w:val="00F2664D"/>
    <w:rsid w:val="00F30418"/>
    <w:rsid w:val="00F3215E"/>
    <w:rsid w:val="00F3231F"/>
    <w:rsid w:val="00F41CC2"/>
    <w:rsid w:val="00F52D73"/>
    <w:rsid w:val="00F65834"/>
    <w:rsid w:val="00F66B6F"/>
    <w:rsid w:val="00F74DA3"/>
    <w:rsid w:val="00F91DFA"/>
    <w:rsid w:val="00F95288"/>
    <w:rsid w:val="00F9791B"/>
    <w:rsid w:val="00FA1C57"/>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5E3BA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itre1">
    <w:name w:val="heading 1"/>
    <w:basedOn w:val="Normal"/>
    <w:next w:val="Normal"/>
    <w:link w:val="Titre1C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itre3">
    <w:name w:val="heading 3"/>
    <w:basedOn w:val="Normal"/>
    <w:next w:val="Normal"/>
    <w:link w:val="Titre3C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itre4">
    <w:name w:val="heading 4"/>
    <w:basedOn w:val="Normal"/>
    <w:next w:val="Normal"/>
    <w:link w:val="Titre4C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itre5">
    <w:name w:val="heading 5"/>
    <w:basedOn w:val="Normal"/>
    <w:next w:val="Normal"/>
    <w:link w:val="Titre5C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itre6">
    <w:name w:val="heading 6"/>
    <w:basedOn w:val="Normal"/>
    <w:next w:val="Normal"/>
    <w:link w:val="Titre6C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itre7">
    <w:name w:val="heading 7"/>
    <w:basedOn w:val="Normal"/>
    <w:next w:val="Normal"/>
    <w:link w:val="Titre7C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itre8">
    <w:name w:val="heading 8"/>
    <w:basedOn w:val="Normal"/>
    <w:next w:val="Normal"/>
    <w:link w:val="Titre8C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itre9">
    <w:name w:val="heading 9"/>
    <w:basedOn w:val="Normal"/>
    <w:next w:val="Normal"/>
    <w:link w:val="Titre9C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semiHidden/>
    <w:rsid w:val="00586A35"/>
    <w:rPr>
      <w:rFonts w:ascii="Tahoma" w:hAnsi="Tahoma" w:cs="Tahoma"/>
      <w:sz w:val="16"/>
      <w:szCs w:val="16"/>
    </w:rPr>
  </w:style>
  <w:style w:type="character" w:customStyle="1" w:styleId="TextedebullesCar">
    <w:name w:val="Texte de bulles Car"/>
    <w:basedOn w:val="Policepardfaut"/>
    <w:link w:val="Textedebulles"/>
    <w:semiHidden/>
    <w:locked/>
    <w:rsid w:val="00586A35"/>
    <w:rPr>
      <w:rFonts w:ascii="Tahoma" w:eastAsiaTheme="minorHAnsi" w:hAnsi="Tahoma" w:cs="Tahoma"/>
      <w:sz w:val="16"/>
      <w:szCs w:val="16"/>
      <w:lang w:val="en-US" w:eastAsia="en-US"/>
    </w:rPr>
  </w:style>
  <w:style w:type="paragraph" w:styleId="En-tte">
    <w:name w:val="header"/>
    <w:basedOn w:val="Normal"/>
    <w:link w:val="En-tteCar"/>
    <w:semiHidden/>
    <w:rsid w:val="00586A35"/>
    <w:pPr>
      <w:tabs>
        <w:tab w:val="center" w:pos="4320"/>
        <w:tab w:val="right" w:pos="8640"/>
      </w:tabs>
    </w:pPr>
  </w:style>
  <w:style w:type="character" w:customStyle="1" w:styleId="En-tteCar">
    <w:name w:val="En-tête Car"/>
    <w:basedOn w:val="Policepardfaut"/>
    <w:link w:val="En-tte"/>
    <w:semiHidden/>
    <w:locked/>
    <w:rsid w:val="00586A35"/>
    <w:rPr>
      <w:rFonts w:ascii="Linux Libertine" w:eastAsiaTheme="minorHAnsi" w:hAnsi="Linux Libertine" w:cstheme="minorBidi"/>
      <w:sz w:val="18"/>
      <w:szCs w:val="22"/>
      <w:lang w:val="en-US" w:eastAsia="en-US"/>
    </w:rPr>
  </w:style>
  <w:style w:type="paragraph" w:styleId="Pieddepage">
    <w:name w:val="footer"/>
    <w:basedOn w:val="Normal"/>
    <w:link w:val="PieddepageCar"/>
    <w:rsid w:val="00586A35"/>
    <w:pPr>
      <w:tabs>
        <w:tab w:val="center" w:pos="4320"/>
        <w:tab w:val="right" w:pos="8640"/>
      </w:tabs>
    </w:pPr>
  </w:style>
  <w:style w:type="character" w:customStyle="1" w:styleId="PieddepageCar">
    <w:name w:val="Pied de page Car"/>
    <w:basedOn w:val="Policepardfaut"/>
    <w:link w:val="Pieddepage"/>
    <w:locked/>
    <w:rsid w:val="00586A35"/>
    <w:rPr>
      <w:rFonts w:ascii="Linux Libertine" w:eastAsiaTheme="minorHAnsi" w:hAnsi="Linux Libertine" w:cstheme="minorBidi"/>
      <w:sz w:val="18"/>
      <w:szCs w:val="22"/>
      <w:lang w:val="en-US" w:eastAsia="en-US"/>
    </w:rPr>
  </w:style>
  <w:style w:type="paragraph" w:styleId="Notedefin">
    <w:name w:val="endnote text"/>
    <w:basedOn w:val="Normal"/>
    <w:link w:val="NotedefinCar"/>
    <w:uiPriority w:val="99"/>
    <w:unhideWhenUsed/>
    <w:rsid w:val="00586A35"/>
    <w:rPr>
      <w:sz w:val="20"/>
      <w:szCs w:val="20"/>
    </w:rPr>
  </w:style>
  <w:style w:type="character" w:customStyle="1" w:styleId="NotedefinCar">
    <w:name w:val="Note de fin Car"/>
    <w:basedOn w:val="Policepardfaut"/>
    <w:link w:val="Notedefin"/>
    <w:uiPriority w:val="99"/>
    <w:locked/>
    <w:rsid w:val="00586A35"/>
    <w:rPr>
      <w:rFonts w:ascii="Linux Libertine" w:eastAsiaTheme="minorHAnsi" w:hAnsi="Linux Libertine" w:cstheme="minorBidi"/>
      <w:lang w:val="en-US" w:eastAsia="en-US"/>
    </w:rPr>
  </w:style>
  <w:style w:type="character" w:styleId="Appeldenotedefin">
    <w:name w:val="endnote reference"/>
    <w:basedOn w:val="Policepardfaut"/>
    <w:uiPriority w:val="99"/>
    <w:unhideWhenUsed/>
    <w:rsid w:val="00586A35"/>
    <w:rPr>
      <w:vertAlign w:val="superscript"/>
    </w:rPr>
  </w:style>
  <w:style w:type="table" w:styleId="Grilledutableau">
    <w:name w:val="Table Grid"/>
    <w:basedOn w:val="Tableau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uiPriority w:val="20"/>
    <w:qFormat/>
    <w:locked/>
    <w:rPr>
      <w:i/>
      <w:iCs/>
    </w:rPr>
  </w:style>
  <w:style w:type="character" w:styleId="Lienhypertexte">
    <w:name w:val="Hyperlink"/>
    <w:basedOn w:val="Policepardfaut"/>
    <w:uiPriority w:val="99"/>
    <w:unhideWhenUsed/>
    <w:rsid w:val="00586A35"/>
    <w:rPr>
      <w:color w:val="0000FF" w:themeColor="hyperlink"/>
      <w:u w:val="single"/>
    </w:rPr>
  </w:style>
  <w:style w:type="character" w:styleId="Lienhypertextesuivivisit">
    <w:name w:val="FollowedHyperlink"/>
    <w:basedOn w:val="Policepardfau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Marquedecommentaire">
    <w:name w:val="annotation reference"/>
    <w:basedOn w:val="Policepardfaut"/>
    <w:rsid w:val="00586A35"/>
    <w:rPr>
      <w:sz w:val="16"/>
      <w:szCs w:val="16"/>
    </w:rPr>
  </w:style>
  <w:style w:type="paragraph" w:styleId="Commentaire">
    <w:name w:val="annotation text"/>
    <w:basedOn w:val="Normal"/>
    <w:link w:val="CommentaireCar"/>
    <w:rsid w:val="00586A35"/>
    <w:rPr>
      <w:sz w:val="20"/>
    </w:rPr>
  </w:style>
  <w:style w:type="character" w:customStyle="1" w:styleId="CommentaireCar">
    <w:name w:val="Commentaire Car"/>
    <w:basedOn w:val="Policepardfaut"/>
    <w:link w:val="Commentaire"/>
    <w:rsid w:val="00586A35"/>
    <w:rPr>
      <w:rFonts w:ascii="Linux Libertine" w:eastAsiaTheme="minorHAnsi" w:hAnsi="Linux Libertine" w:cstheme="minorBidi"/>
      <w:szCs w:val="22"/>
      <w:lang w:val="en-US" w:eastAsia="en-US"/>
    </w:rPr>
  </w:style>
  <w:style w:type="paragraph" w:styleId="Objetducommentaire">
    <w:name w:val="annotation subject"/>
    <w:basedOn w:val="Commentaire"/>
    <w:next w:val="Commentaire"/>
    <w:link w:val="ObjetducommentaireCar"/>
    <w:rsid w:val="00586A35"/>
    <w:rPr>
      <w:b/>
      <w:bCs/>
    </w:rPr>
  </w:style>
  <w:style w:type="character" w:customStyle="1" w:styleId="ObjetducommentaireCar">
    <w:name w:val="Objet du commentaire Car"/>
    <w:basedOn w:val="CommentaireCar"/>
    <w:link w:val="Objetducommentaire"/>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lev">
    <w:name w:val="Strong"/>
    <w:basedOn w:val="Policepardfaut"/>
    <w:uiPriority w:val="22"/>
    <w:qFormat/>
    <w:locked/>
    <w:rsid w:val="00586A35"/>
    <w:rPr>
      <w:b/>
      <w:bCs/>
    </w:rPr>
  </w:style>
  <w:style w:type="character" w:customStyle="1" w:styleId="sourcepublicationdate">
    <w:name w:val="sourcepublicationdate"/>
  </w:style>
  <w:style w:type="character" w:customStyle="1" w:styleId="hithilite">
    <w:name w:val="hithilite"/>
    <w:basedOn w:val="Policepardfaut"/>
  </w:style>
  <w:style w:type="paragraph" w:styleId="Paragraphedeliste">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itre1Car">
    <w:name w:val="Titre 1 Car"/>
    <w:basedOn w:val="Policepardfaut"/>
    <w:link w:val="Titre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itre2Car">
    <w:name w:val="Titre 2 Car"/>
    <w:basedOn w:val="Policepardfaut"/>
    <w:link w:val="Titre2"/>
    <w:uiPriority w:val="9"/>
    <w:rsid w:val="00586A35"/>
    <w:rPr>
      <w:rFonts w:asciiTheme="majorHAnsi" w:eastAsiaTheme="majorEastAsia" w:hAnsiTheme="majorHAnsi" w:cstheme="majorBidi"/>
      <w:b/>
      <w:bCs/>
      <w:color w:val="0070C0"/>
      <w:sz w:val="26"/>
      <w:szCs w:val="26"/>
      <w:lang w:val="en-US" w:eastAsia="en-US"/>
    </w:rPr>
  </w:style>
  <w:style w:type="character" w:customStyle="1" w:styleId="Titre3Car">
    <w:name w:val="Titre 3 Car"/>
    <w:basedOn w:val="Policepardfaut"/>
    <w:link w:val="Titre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itre4Car">
    <w:name w:val="Titre 4 Car"/>
    <w:basedOn w:val="Policepardfaut"/>
    <w:link w:val="Titre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itre5Car">
    <w:name w:val="Titre 5 Car"/>
    <w:basedOn w:val="Policepardfaut"/>
    <w:link w:val="Titre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itre6Car">
    <w:name w:val="Titre 6 Car"/>
    <w:basedOn w:val="Policepardfaut"/>
    <w:link w:val="Titre6"/>
    <w:rsid w:val="00586A35"/>
    <w:rPr>
      <w:rFonts w:ascii="Times New Roman" w:eastAsia="Times New Roman" w:hAnsi="Times New Roman" w:cstheme="minorBidi"/>
      <w:bCs/>
      <w:sz w:val="24"/>
      <w:szCs w:val="22"/>
      <w:lang w:val="en-GB" w:eastAsia="en-US" w:bidi="ar-DZ"/>
    </w:rPr>
  </w:style>
  <w:style w:type="character" w:customStyle="1" w:styleId="Titre7Car">
    <w:name w:val="Titre 7 Car"/>
    <w:basedOn w:val="Policepardfaut"/>
    <w:link w:val="Titre7"/>
    <w:rsid w:val="00586A35"/>
    <w:rPr>
      <w:rFonts w:ascii="Times New Roman" w:eastAsia="Times New Roman" w:hAnsi="Times New Roman" w:cstheme="minorBidi"/>
      <w:b/>
      <w:sz w:val="24"/>
      <w:szCs w:val="24"/>
      <w:lang w:val="en-GB" w:eastAsia="en-US" w:bidi="ar-DZ"/>
    </w:rPr>
  </w:style>
  <w:style w:type="character" w:customStyle="1" w:styleId="Titre8Car">
    <w:name w:val="Titre 8 Car"/>
    <w:basedOn w:val="Policepardfaut"/>
    <w:link w:val="Titre8"/>
    <w:rsid w:val="00586A35"/>
    <w:rPr>
      <w:rFonts w:ascii="Times New Roman" w:eastAsia="Times New Roman" w:hAnsi="Times New Roman" w:cstheme="minorBidi"/>
      <w:b/>
      <w:i/>
      <w:iCs/>
      <w:sz w:val="24"/>
      <w:szCs w:val="24"/>
      <w:lang w:val="en-GB" w:eastAsia="en-US" w:bidi="ar-DZ"/>
    </w:rPr>
  </w:style>
  <w:style w:type="character" w:customStyle="1" w:styleId="Titre9Car">
    <w:name w:val="Titre 9 Car"/>
    <w:basedOn w:val="Policepardfaut"/>
    <w:link w:val="Titre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Policepardfaut"/>
    <w:uiPriority w:val="1"/>
    <w:qFormat/>
    <w:rsid w:val="00586A35"/>
    <w:rPr>
      <w:color w:val="auto"/>
      <w:bdr w:val="none" w:sz="0" w:space="0" w:color="auto"/>
      <w:shd w:val="clear" w:color="auto" w:fill="auto"/>
    </w:rPr>
  </w:style>
  <w:style w:type="character" w:styleId="Appelnotedebasdep">
    <w:name w:val="footnote reference"/>
    <w:basedOn w:val="Policepardfaut"/>
    <w:uiPriority w:val="99"/>
    <w:unhideWhenUsed/>
    <w:rsid w:val="00586A35"/>
    <w:rPr>
      <w:vertAlign w:val="superscript"/>
    </w:rPr>
  </w:style>
  <w:style w:type="paragraph" w:customStyle="1" w:styleId="Head1">
    <w:name w:val="Head1"/>
    <w:autoRedefine/>
    <w:qFormat/>
    <w:rsid w:val="00A27D78"/>
    <w:pPr>
      <w:spacing w:before="380" w:after="80"/>
      <w:ind w:left="280" w:hanging="280"/>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9125BA"/>
    <w:pPr>
      <w:spacing w:before="180" w:after="80"/>
      <w:ind w:left="400" w:hanging="400"/>
      <w:pPrChange w:id="0" w:author="Ruo Li" w:date="2023-11-14T21:11:00Z">
        <w:pPr>
          <w:spacing w:before="180" w:after="80"/>
          <w:ind w:left="400" w:hanging="400"/>
        </w:pPr>
      </w:pPrChange>
    </w:pPr>
    <w:rPr>
      <w:rFonts w:ascii="Linux Libertine" w:eastAsia="Times New Roman" w:hAnsi="Linux Libertine" w:cs="Linux Libertine"/>
      <w:b/>
      <w:sz w:val="22"/>
      <w:lang w:val="en-US" w:eastAsia="en-US"/>
      <w:rPrChange w:id="0" w:author="Ruo Li" w:date="2023-11-14T21:11:00Z">
        <w:rPr>
          <w:rFonts w:ascii="Linux Libertine" w:hAnsi="Linux Libertine" w:cs="Linux Libertine"/>
          <w:b/>
          <w:sz w:val="22"/>
          <w:lang w:val="en-US" w:eastAsia="en-US" w:bidi="ar-SA"/>
        </w:rPr>
      </w:rPrChange>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Policepardfaut"/>
    <w:uiPriority w:val="1"/>
    <w:qFormat/>
    <w:rsid w:val="00586A35"/>
    <w:rPr>
      <w:color w:val="auto"/>
      <w:bdr w:val="none" w:sz="0" w:space="0" w:color="auto"/>
      <w:shd w:val="clear" w:color="auto" w:fill="auto"/>
    </w:rPr>
  </w:style>
  <w:style w:type="paragraph" w:styleId="Citation">
    <w:name w:val="Quote"/>
    <w:basedOn w:val="Normal"/>
    <w:next w:val="Normal"/>
    <w:link w:val="CitationCar"/>
    <w:uiPriority w:val="29"/>
    <w:qFormat/>
    <w:pPr>
      <w:ind w:left="720"/>
    </w:pPr>
    <w:rPr>
      <w:iCs/>
      <w:color w:val="000000" w:themeColor="text1"/>
    </w:rPr>
  </w:style>
  <w:style w:type="character" w:customStyle="1" w:styleId="CitationCar">
    <w:name w:val="Citation Car"/>
    <w:basedOn w:val="Policepardfaut"/>
    <w:link w:val="Citation"/>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Policepardfau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Policepardfaut"/>
    <w:uiPriority w:val="1"/>
    <w:qFormat/>
    <w:rsid w:val="00586A35"/>
    <w:rPr>
      <w:color w:val="auto"/>
      <w:bdr w:val="none" w:sz="0" w:space="0" w:color="auto"/>
      <w:shd w:val="clear" w:color="auto" w:fill="auto"/>
    </w:rPr>
  </w:style>
  <w:style w:type="character" w:customStyle="1" w:styleId="Pages">
    <w:name w:val="Pages"/>
    <w:basedOn w:val="Policepardfaut"/>
    <w:uiPriority w:val="1"/>
    <w:qFormat/>
    <w:rsid w:val="00586A35"/>
    <w:rPr>
      <w:color w:val="auto"/>
      <w:bdr w:val="none" w:sz="0" w:space="0" w:color="auto"/>
      <w:shd w:val="clear" w:color="auto" w:fill="auto"/>
    </w:rPr>
  </w:style>
  <w:style w:type="character" w:customStyle="1" w:styleId="Degree">
    <w:name w:val="Degree"/>
    <w:basedOn w:val="Policepardfaut"/>
    <w:uiPriority w:val="1"/>
    <w:qFormat/>
    <w:rsid w:val="00586A35"/>
    <w:rPr>
      <w:color w:val="auto"/>
      <w:bdr w:val="none" w:sz="0" w:space="0" w:color="auto"/>
      <w:shd w:val="clear" w:color="auto" w:fill="auto"/>
    </w:rPr>
  </w:style>
  <w:style w:type="character" w:customStyle="1" w:styleId="Role">
    <w:name w:val="Role"/>
    <w:basedOn w:val="Policepardfau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Policepardfau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Policepardfau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Policepardfau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05DC2"/>
    <w:pPr>
      <w:spacing w:line="264" w:lineRule="auto"/>
      <w:jc w:val="both"/>
      <w:pPrChange w:id="1" w:author="Ruo Li" w:date="2023-11-14T21:50:00Z">
        <w:pPr>
          <w:spacing w:line="264" w:lineRule="auto"/>
          <w:jc w:val="both"/>
        </w:pPr>
      </w:pPrChange>
    </w:pPr>
    <w:rPr>
      <w:rFonts w:ascii="Linux Libertine" w:eastAsiaTheme="minorHAnsi" w:hAnsi="Linux Libertine" w:cstheme="minorBidi"/>
      <w:sz w:val="18"/>
      <w:szCs w:val="22"/>
      <w:lang w:val="en-US" w:eastAsia="en-US"/>
      <w:rPrChange w:id="1" w:author="Ruo Li" w:date="2023-11-14T21:50:00Z">
        <w:rPr>
          <w:rFonts w:ascii="Linux Libertine" w:eastAsiaTheme="minorHAnsi" w:hAnsi="Linux Libertine" w:cstheme="minorBidi"/>
          <w:sz w:val="18"/>
          <w:szCs w:val="22"/>
          <w:lang w:val="en-US" w:eastAsia="en-US" w:bidi="ar-SA"/>
        </w:rPr>
      </w:rPrChange>
    </w:rPr>
  </w:style>
  <w:style w:type="character" w:customStyle="1" w:styleId="AppendixChar">
    <w:name w:val="Appendix Char"/>
    <w:basedOn w:val="Policepardfau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Policepardfau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Policepardfaut"/>
    <w:uiPriority w:val="1"/>
    <w:qFormat/>
    <w:rsid w:val="00586A35"/>
    <w:rPr>
      <w:color w:val="8064A2" w:themeColor="accent4"/>
    </w:rPr>
  </w:style>
  <w:style w:type="paragraph" w:customStyle="1" w:styleId="Authors">
    <w:name w:val="Authors"/>
    <w:link w:val="AuthorsChar"/>
    <w:autoRedefine/>
    <w:qFormat/>
    <w:rsid w:val="00B23FEA"/>
    <w:pPr>
      <w:jc w:val="center"/>
    </w:pPr>
    <w:rPr>
      <w:rFonts w:ascii="Linux Libertine" w:eastAsiaTheme="minorHAnsi" w:hAnsi="Linux Libertine" w:cs="Linux Libertine"/>
      <w:sz w:val="24"/>
      <w:szCs w:val="22"/>
      <w:lang w:val="en-US" w:eastAsia="en-US"/>
    </w:rPr>
  </w:style>
  <w:style w:type="character" w:customStyle="1" w:styleId="AuthorsChar">
    <w:name w:val="Authors Char"/>
    <w:basedOn w:val="Policepardfaut"/>
    <w:link w:val="Authors"/>
    <w:rsid w:val="00B23FEA"/>
    <w:rPr>
      <w:rFonts w:ascii="Linux Libertine" w:eastAsiaTheme="minorHAnsi" w:hAnsi="Linux Libertine" w:cs="Linux Libertine"/>
      <w:sz w:val="24"/>
      <w:szCs w:val="22"/>
      <w:lang w:val="en-US" w:eastAsia="en-US"/>
    </w:rPr>
  </w:style>
  <w:style w:type="character" w:customStyle="1" w:styleId="BookTitle">
    <w:name w:val="BookTitle"/>
    <w:basedOn w:val="Policepardfau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Policepardfaut"/>
    <w:uiPriority w:val="1"/>
    <w:qFormat/>
    <w:rsid w:val="00586A35"/>
    <w:rPr>
      <w:color w:val="auto"/>
      <w:bdr w:val="none" w:sz="0" w:space="0" w:color="auto"/>
      <w:shd w:val="clear" w:color="auto" w:fill="auto"/>
    </w:rPr>
  </w:style>
  <w:style w:type="character" w:customStyle="1" w:styleId="Collab">
    <w:name w:val="Collab"/>
    <w:basedOn w:val="Policepardfaut"/>
    <w:uiPriority w:val="1"/>
    <w:qFormat/>
    <w:rsid w:val="00586A35"/>
    <w:rPr>
      <w:color w:val="auto"/>
      <w:bdr w:val="none" w:sz="0" w:space="0" w:color="auto"/>
      <w:shd w:val="clear" w:color="auto" w:fill="auto"/>
    </w:rPr>
  </w:style>
  <w:style w:type="character" w:customStyle="1" w:styleId="ConfDate">
    <w:name w:val="ConfDate"/>
    <w:basedOn w:val="Policepardfaut"/>
    <w:uiPriority w:val="1"/>
    <w:rsid w:val="00586A35"/>
    <w:rPr>
      <w:rFonts w:ascii="Times New Roman" w:hAnsi="Times New Roman"/>
      <w:color w:val="FF0066"/>
      <w:sz w:val="20"/>
    </w:rPr>
  </w:style>
  <w:style w:type="character" w:customStyle="1" w:styleId="ConfLoc">
    <w:name w:val="ConfLoc"/>
    <w:basedOn w:val="Policepardfaut"/>
    <w:uiPriority w:val="1"/>
    <w:rsid w:val="00586A35"/>
    <w:rPr>
      <w:color w:val="003300"/>
      <w:bdr w:val="none" w:sz="0" w:space="0" w:color="auto"/>
      <w:shd w:val="clear" w:color="auto" w:fill="9999FF"/>
    </w:rPr>
  </w:style>
  <w:style w:type="character" w:customStyle="1" w:styleId="ConfName">
    <w:name w:val="ConfName"/>
    <w:basedOn w:val="Policepardfau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Policepardfau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Policepardfau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Policepardfau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Policepardfaut"/>
    <w:uiPriority w:val="1"/>
    <w:qFormat/>
    <w:rsid w:val="00586A35"/>
    <w:rPr>
      <w:color w:val="auto"/>
      <w:bdr w:val="none" w:sz="0" w:space="0" w:color="auto"/>
      <w:shd w:val="clear" w:color="auto" w:fill="auto"/>
    </w:rPr>
  </w:style>
  <w:style w:type="character" w:customStyle="1" w:styleId="Edition">
    <w:name w:val="Edition"/>
    <w:basedOn w:val="Policepardfaut"/>
    <w:uiPriority w:val="1"/>
    <w:qFormat/>
    <w:rsid w:val="00586A35"/>
    <w:rPr>
      <w:color w:val="auto"/>
      <w:bdr w:val="none" w:sz="0" w:space="0" w:color="auto"/>
      <w:shd w:val="clear" w:color="auto" w:fill="auto"/>
    </w:rPr>
  </w:style>
  <w:style w:type="character" w:customStyle="1" w:styleId="EdSurname">
    <w:name w:val="EdSurname"/>
    <w:basedOn w:val="Policepardfaut"/>
    <w:uiPriority w:val="1"/>
    <w:qFormat/>
    <w:rsid w:val="00586A35"/>
    <w:rPr>
      <w:color w:val="auto"/>
      <w:bdr w:val="none" w:sz="0" w:space="0" w:color="auto"/>
      <w:shd w:val="clear" w:color="auto" w:fill="auto"/>
    </w:rPr>
  </w:style>
  <w:style w:type="character" w:customStyle="1" w:styleId="Email">
    <w:name w:val="Email"/>
    <w:basedOn w:val="Policepardfaut"/>
    <w:uiPriority w:val="1"/>
    <w:qFormat/>
    <w:rsid w:val="00586A35"/>
    <w:rPr>
      <w:color w:val="0808B8"/>
    </w:rPr>
  </w:style>
  <w:style w:type="character" w:customStyle="1" w:styleId="Fax">
    <w:name w:val="Fax"/>
    <w:basedOn w:val="Policepardfau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Policepardfau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Policepardfaut"/>
    <w:uiPriority w:val="1"/>
    <w:qFormat/>
    <w:rsid w:val="00586A35"/>
    <w:rPr>
      <w:color w:val="auto"/>
      <w:bdr w:val="none" w:sz="0" w:space="0" w:color="auto"/>
      <w:shd w:val="clear" w:color="auto" w:fill="auto"/>
    </w:rPr>
  </w:style>
  <w:style w:type="character" w:customStyle="1" w:styleId="focus">
    <w:name w:val="focus"/>
    <w:basedOn w:val="Policepardfaut"/>
    <w:rsid w:val="00586A35"/>
  </w:style>
  <w:style w:type="character" w:customStyle="1" w:styleId="FundAgency">
    <w:name w:val="FundAgency"/>
    <w:basedOn w:val="Policepardfaut"/>
    <w:uiPriority w:val="1"/>
    <w:qFormat/>
    <w:rPr>
      <w:color w:val="666699"/>
    </w:rPr>
  </w:style>
  <w:style w:type="character" w:customStyle="1" w:styleId="FundNumber">
    <w:name w:val="FundNumber"/>
    <w:basedOn w:val="Policepardfau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Policepardfaut"/>
    <w:uiPriority w:val="1"/>
    <w:qFormat/>
    <w:rsid w:val="00586A35"/>
    <w:rPr>
      <w:color w:val="auto"/>
      <w:bdr w:val="none" w:sz="0" w:space="0" w:color="auto"/>
      <w:shd w:val="clear" w:color="auto" w:fill="auto"/>
    </w:rPr>
  </w:style>
  <w:style w:type="character" w:customStyle="1" w:styleId="JournalTitle">
    <w:name w:val="JournalTitle"/>
    <w:basedOn w:val="Policepardfau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Policepardfaut"/>
    <w:uiPriority w:val="1"/>
    <w:qFormat/>
    <w:rsid w:val="00586A35"/>
    <w:rPr>
      <w:rFonts w:ascii="Linux Libertine" w:hAnsi="Linux Libertine"/>
      <w:b w:val="0"/>
      <w:color w:val="auto"/>
    </w:rPr>
  </w:style>
  <w:style w:type="character" w:customStyle="1" w:styleId="MiscDate">
    <w:name w:val="MiscDate"/>
    <w:basedOn w:val="Policepardfaut"/>
    <w:uiPriority w:val="1"/>
    <w:qFormat/>
    <w:rsid w:val="00586A35"/>
    <w:rPr>
      <w:color w:val="7030A0"/>
    </w:rPr>
  </w:style>
  <w:style w:type="character" w:customStyle="1" w:styleId="name-alternative">
    <w:name w:val="name-alternative"/>
    <w:basedOn w:val="Policepardfau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Policepardfaut"/>
    <w:uiPriority w:val="1"/>
    <w:qFormat/>
    <w:rsid w:val="00586A35"/>
    <w:rPr>
      <w:color w:val="548DD4" w:themeColor="text2" w:themeTint="99"/>
    </w:rPr>
  </w:style>
  <w:style w:type="character" w:customStyle="1" w:styleId="OrgName">
    <w:name w:val="OrgName"/>
    <w:basedOn w:val="Policepardfau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Policepardfaut"/>
    <w:uiPriority w:val="1"/>
    <w:qFormat/>
    <w:rsid w:val="00586A35"/>
    <w:rPr>
      <w:color w:val="0000FF"/>
    </w:rPr>
  </w:style>
  <w:style w:type="character" w:customStyle="1" w:styleId="Phone">
    <w:name w:val="Phone"/>
    <w:basedOn w:val="Policepardfaut"/>
    <w:uiPriority w:val="1"/>
    <w:qFormat/>
    <w:rsid w:val="00586A35"/>
    <w:rPr>
      <w:color w:val="A0502C"/>
    </w:rPr>
  </w:style>
  <w:style w:type="character" w:customStyle="1" w:styleId="PinCode">
    <w:name w:val="PinCode"/>
    <w:basedOn w:val="Policepardfaut"/>
    <w:uiPriority w:val="1"/>
    <w:qFormat/>
    <w:rsid w:val="00586A35"/>
    <w:rPr>
      <w:color w:val="808000"/>
    </w:rPr>
  </w:style>
  <w:style w:type="character" w:styleId="Textedelespacerserv">
    <w:name w:val="Placeholder Text"/>
    <w:basedOn w:val="Policepardfau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Policepardfau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Policepardfau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Policepardfaut"/>
    <w:uiPriority w:val="1"/>
    <w:qFormat/>
    <w:rsid w:val="00586A35"/>
    <w:rPr>
      <w:color w:val="auto"/>
      <w:bdr w:val="none" w:sz="0" w:space="0" w:color="auto"/>
      <w:shd w:val="clear" w:color="auto" w:fill="auto"/>
    </w:rPr>
  </w:style>
  <w:style w:type="character" w:customStyle="1" w:styleId="RevisedDate">
    <w:name w:val="RevisedDate"/>
    <w:basedOn w:val="Policepardfau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Policepardfau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Policepardfaut"/>
    <w:uiPriority w:val="1"/>
    <w:qFormat/>
    <w:rsid w:val="00586A35"/>
    <w:rPr>
      <w:color w:val="auto"/>
      <w:bdr w:val="none" w:sz="0" w:space="0" w:color="auto"/>
      <w:shd w:val="clear" w:color="auto" w:fill="auto"/>
    </w:rPr>
  </w:style>
  <w:style w:type="character" w:customStyle="1" w:styleId="Suffix">
    <w:name w:val="Suffix"/>
    <w:basedOn w:val="Policepardfaut"/>
    <w:uiPriority w:val="1"/>
    <w:qFormat/>
    <w:rsid w:val="00586A35"/>
    <w:rPr>
      <w:color w:val="auto"/>
      <w:bdr w:val="none" w:sz="0" w:space="0" w:color="auto"/>
      <w:shd w:val="clear" w:color="auto" w:fill="auto"/>
    </w:rPr>
  </w:style>
  <w:style w:type="character" w:customStyle="1" w:styleId="Surname">
    <w:name w:val="Surname"/>
    <w:basedOn w:val="Policepardfau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Policepardfau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Policepardfau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Policepardfaut"/>
    <w:uiPriority w:val="1"/>
    <w:qFormat/>
    <w:rsid w:val="00586A35"/>
    <w:rPr>
      <w:color w:val="E36C0A" w:themeColor="accent6" w:themeShade="BF"/>
    </w:rPr>
  </w:style>
  <w:style w:type="character" w:customStyle="1" w:styleId="Year">
    <w:name w:val="Year"/>
    <w:basedOn w:val="Policepardfau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Policepardfaut"/>
    <w:uiPriority w:val="99"/>
    <w:semiHidden/>
    <w:rsid w:val="00586A35"/>
  </w:style>
  <w:style w:type="character" w:customStyle="1" w:styleId="SubtitleChar">
    <w:name w:val="Subtitle Char"/>
    <w:basedOn w:val="Policepardfau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Policepardfau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Policepardfau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Policepardfau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Policepardfau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Policepardfau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Policepardfaut"/>
    <w:uiPriority w:val="1"/>
    <w:qFormat/>
    <w:rsid w:val="00586A35"/>
    <w:rPr>
      <w:color w:val="auto"/>
      <w:bdr w:val="none" w:sz="0" w:space="0" w:color="auto"/>
      <w:shd w:val="clear" w:color="auto" w:fill="auto"/>
    </w:rPr>
  </w:style>
  <w:style w:type="character" w:customStyle="1" w:styleId="Report">
    <w:name w:val="Report"/>
    <w:basedOn w:val="Policepardfaut"/>
    <w:uiPriority w:val="1"/>
    <w:qFormat/>
    <w:rsid w:val="00586A35"/>
    <w:rPr>
      <w:bdr w:val="none" w:sz="0" w:space="0" w:color="auto"/>
      <w:shd w:val="clear" w:color="auto" w:fill="auto"/>
    </w:rPr>
  </w:style>
  <w:style w:type="character" w:customStyle="1" w:styleId="Thesis">
    <w:name w:val="Thesis"/>
    <w:basedOn w:val="Policepardfaut"/>
    <w:uiPriority w:val="1"/>
    <w:qFormat/>
    <w:rsid w:val="00586A35"/>
    <w:rPr>
      <w:color w:val="auto"/>
      <w:bdr w:val="none" w:sz="0" w:space="0" w:color="auto"/>
      <w:shd w:val="clear" w:color="auto" w:fill="auto"/>
    </w:rPr>
  </w:style>
  <w:style w:type="character" w:customStyle="1" w:styleId="Issn">
    <w:name w:val="Issn"/>
    <w:basedOn w:val="Policepardfaut"/>
    <w:uiPriority w:val="1"/>
    <w:qFormat/>
    <w:rsid w:val="00586A35"/>
    <w:rPr>
      <w:bdr w:val="none" w:sz="0" w:space="0" w:color="auto"/>
      <w:shd w:val="clear" w:color="auto" w:fill="auto"/>
    </w:rPr>
  </w:style>
  <w:style w:type="character" w:customStyle="1" w:styleId="Isbn">
    <w:name w:val="Isbn"/>
    <w:basedOn w:val="Policepardfaut"/>
    <w:uiPriority w:val="1"/>
    <w:qFormat/>
    <w:rsid w:val="00586A35"/>
    <w:rPr>
      <w:bdr w:val="none" w:sz="0" w:space="0" w:color="auto"/>
      <w:shd w:val="clear" w:color="auto" w:fill="auto"/>
    </w:rPr>
  </w:style>
  <w:style w:type="character" w:customStyle="1" w:styleId="Coden">
    <w:name w:val="Coden"/>
    <w:basedOn w:val="Policepardfaut"/>
    <w:uiPriority w:val="1"/>
    <w:qFormat/>
    <w:rsid w:val="00586A35"/>
    <w:rPr>
      <w:color w:val="auto"/>
      <w:bdr w:val="none" w:sz="0" w:space="0" w:color="auto"/>
      <w:shd w:val="clear" w:color="auto" w:fill="auto"/>
    </w:rPr>
  </w:style>
  <w:style w:type="character" w:customStyle="1" w:styleId="Patent">
    <w:name w:val="Patent"/>
    <w:basedOn w:val="Policepardfaut"/>
    <w:uiPriority w:val="1"/>
    <w:qFormat/>
    <w:rsid w:val="00586A35"/>
    <w:rPr>
      <w:color w:val="auto"/>
      <w:bdr w:val="none" w:sz="0" w:space="0" w:color="auto"/>
      <w:shd w:val="clear" w:color="auto" w:fill="auto"/>
    </w:rPr>
  </w:style>
  <w:style w:type="character" w:customStyle="1" w:styleId="MiddleName">
    <w:name w:val="MiddleName"/>
    <w:basedOn w:val="Policepardfaut"/>
    <w:uiPriority w:val="1"/>
    <w:qFormat/>
    <w:rsid w:val="00586A35"/>
    <w:rPr>
      <w:color w:val="auto"/>
      <w:bdr w:val="none" w:sz="0" w:space="0" w:color="auto"/>
      <w:shd w:val="clear" w:color="auto" w:fill="auto"/>
    </w:rPr>
  </w:style>
  <w:style w:type="character" w:customStyle="1" w:styleId="Query">
    <w:name w:val="Query"/>
    <w:basedOn w:val="Policepardfaut"/>
    <w:uiPriority w:val="1"/>
    <w:rsid w:val="00586A35"/>
    <w:rPr>
      <w:bdr w:val="none" w:sz="0" w:space="0" w:color="auto"/>
      <w:shd w:val="clear" w:color="auto" w:fill="FFFF0F"/>
    </w:rPr>
  </w:style>
  <w:style w:type="character" w:customStyle="1" w:styleId="EdMiddleName">
    <w:name w:val="EdMiddleName"/>
    <w:basedOn w:val="Policepardfau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Lgende">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Policepardfaut"/>
    <w:uiPriority w:val="1"/>
    <w:qFormat/>
    <w:rsid w:val="00586A35"/>
    <w:rPr>
      <w:color w:val="9900FF"/>
    </w:rPr>
  </w:style>
  <w:style w:type="character" w:customStyle="1" w:styleId="FundingAgency">
    <w:name w:val="FundingAgency"/>
    <w:basedOn w:val="Policepardfau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ous-titre"/>
    <w:qFormat/>
    <w:rsid w:val="00586A35"/>
  </w:style>
  <w:style w:type="paragraph" w:customStyle="1" w:styleId="SelfCitation">
    <w:name w:val="SelfCitation"/>
    <w:basedOn w:val="Para"/>
    <w:qFormat/>
    <w:rsid w:val="00586A35"/>
  </w:style>
  <w:style w:type="paragraph" w:styleId="Sous-titre">
    <w:name w:val="Subtitle"/>
    <w:basedOn w:val="Normal"/>
    <w:next w:val="Normal"/>
    <w:link w:val="Sous-titreCa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ous-titreCar">
    <w:name w:val="Sous-titre Car"/>
    <w:basedOn w:val="Policepardfaut"/>
    <w:link w:val="Sous-titr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Policepardfau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Policepardfau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Policepardfaut"/>
    <w:rPr>
      <w:sz w:val="28"/>
      <w:szCs w:val="28"/>
    </w:rPr>
  </w:style>
  <w:style w:type="paragraph" w:styleId="Notedebasdepage">
    <w:name w:val="footnote text"/>
    <w:basedOn w:val="Normal"/>
    <w:link w:val="NotedebasdepageCar"/>
    <w:rsid w:val="00586A35"/>
    <w:pPr>
      <w:spacing w:line="240" w:lineRule="auto"/>
    </w:pPr>
    <w:rPr>
      <w:sz w:val="14"/>
    </w:rPr>
  </w:style>
  <w:style w:type="character" w:customStyle="1" w:styleId="NotedebasdepageCar">
    <w:name w:val="Note de bas de page Car"/>
    <w:basedOn w:val="Policepardfaut"/>
    <w:link w:val="Notedebasdepage"/>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Policepardfaut"/>
    <w:rsid w:val="00586A35"/>
    <w:rPr>
      <w:rFonts w:ascii="Lucida Console" w:hAnsi="Lucida Console"/>
      <w:sz w:val="16"/>
    </w:rPr>
  </w:style>
  <w:style w:type="character" w:customStyle="1" w:styleId="SIGPLANComputer">
    <w:name w:val="SIGPLAN Computer"/>
    <w:basedOn w:val="Policepardfau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Policepardfau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ucunelist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ucuneliste"/>
    <w:rsid w:val="00586A35"/>
    <w:pPr>
      <w:numPr>
        <w:numId w:val="7"/>
      </w:numPr>
    </w:pPr>
  </w:style>
  <w:style w:type="numbering" w:customStyle="1" w:styleId="SIGPLANListnumber">
    <w:name w:val="SIGPLAN List number"/>
    <w:basedOn w:val="Aucunelist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Policepardfau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Policepardfaut"/>
    <w:uiPriority w:val="1"/>
    <w:qFormat/>
    <w:rsid w:val="00586A35"/>
    <w:rPr>
      <w:bdr w:val="none" w:sz="0" w:space="0" w:color="auto"/>
      <w:shd w:val="clear" w:color="auto" w:fill="B8CCE4" w:themeFill="accent1" w:themeFillTint="66"/>
    </w:rPr>
  </w:style>
  <w:style w:type="character" w:customStyle="1" w:styleId="EqnCount">
    <w:name w:val="EqnCount"/>
    <w:basedOn w:val="Policepardfaut"/>
    <w:uiPriority w:val="1"/>
    <w:qFormat/>
    <w:rsid w:val="00586A35"/>
    <w:rPr>
      <w:color w:val="0000FF"/>
    </w:rPr>
  </w:style>
  <w:style w:type="character" w:customStyle="1" w:styleId="eSlide">
    <w:name w:val="eSlide"/>
    <w:basedOn w:val="Policepardfau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Policepardfau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Policepardfau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Policepardfau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Policepardfaut"/>
    <w:uiPriority w:val="1"/>
    <w:qFormat/>
    <w:rsid w:val="00586A35"/>
    <w:rPr>
      <w:color w:val="5F497A" w:themeColor="accent4" w:themeShade="BF"/>
    </w:rPr>
  </w:style>
  <w:style w:type="character" w:customStyle="1" w:styleId="RevisedDate2">
    <w:name w:val="RevisedDate2"/>
    <w:basedOn w:val="Policepardfaut"/>
    <w:uiPriority w:val="1"/>
    <w:qFormat/>
    <w:rsid w:val="00586A35"/>
    <w:rPr>
      <w:color w:val="E36C0A" w:themeColor="accent6" w:themeShade="BF"/>
    </w:rPr>
  </w:style>
  <w:style w:type="paragraph" w:styleId="Salutations">
    <w:name w:val="Salutation"/>
    <w:basedOn w:val="Normal"/>
    <w:next w:val="Normal"/>
    <w:link w:val="SalutationsCar"/>
    <w:uiPriority w:val="99"/>
    <w:unhideWhenUsed/>
    <w:rsid w:val="00586A35"/>
  </w:style>
  <w:style w:type="character" w:customStyle="1" w:styleId="SalutationsCar">
    <w:name w:val="Salutations Car"/>
    <w:basedOn w:val="Policepardfaut"/>
    <w:link w:val="Salutations"/>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Policepardfau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Policepardfau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Numrodepage">
    <w:name w:val="page number"/>
    <w:basedOn w:val="Policepardfaut"/>
    <w:uiPriority w:val="99"/>
    <w:unhideWhenUsed/>
    <w:rsid w:val="00586A35"/>
    <w:rPr>
      <w:rFonts w:ascii="Linux Libertine" w:hAnsi="Linux Libertine"/>
      <w:sz w:val="14"/>
    </w:rPr>
  </w:style>
  <w:style w:type="character" w:styleId="Numrodeligne">
    <w:name w:val="line number"/>
    <w:basedOn w:val="Policepardfaut"/>
    <w:uiPriority w:val="99"/>
    <w:unhideWhenUsed/>
    <w:rsid w:val="00586A35"/>
    <w:rPr>
      <w:sz w:val="16"/>
    </w:rPr>
  </w:style>
  <w:style w:type="paragraph" w:styleId="Sansinterligne">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Policepardfaut"/>
    <w:uiPriority w:val="1"/>
    <w:qFormat/>
    <w:rsid w:val="00586A35"/>
    <w:rPr>
      <w:color w:val="E36C0A" w:themeColor="accent6" w:themeShade="BF"/>
    </w:rPr>
  </w:style>
  <w:style w:type="character" w:customStyle="1" w:styleId="OtherTitle">
    <w:name w:val="OtherTitle"/>
    <w:basedOn w:val="Policepardfau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Notedebasdepage"/>
    <w:qFormat/>
    <w:rsid w:val="00586A35"/>
  </w:style>
  <w:style w:type="paragraph" w:styleId="Bibliographie">
    <w:name w:val="Bibliography"/>
    <w:basedOn w:val="Normal"/>
    <w:next w:val="Normal"/>
    <w:uiPriority w:val="37"/>
    <w:semiHidden/>
    <w:unhideWhenUsed/>
  </w:style>
  <w:style w:type="paragraph" w:styleId="Normalcentr">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sdetexte">
    <w:name w:val="Body Text"/>
    <w:basedOn w:val="Normal"/>
    <w:link w:val="CorpsdetexteCar"/>
    <w:pPr>
      <w:spacing w:after="120"/>
    </w:pPr>
  </w:style>
  <w:style w:type="character" w:customStyle="1" w:styleId="CorpsdetexteCar">
    <w:name w:val="Corps de texte Car"/>
    <w:basedOn w:val="Policepardfaut"/>
    <w:link w:val="Corpsdetexte"/>
    <w:rPr>
      <w:rFonts w:ascii="Linux Libertine" w:eastAsiaTheme="minorHAnsi" w:hAnsi="Linux Libertine" w:cstheme="minorBidi"/>
      <w:sz w:val="18"/>
      <w:szCs w:val="22"/>
      <w:lang w:val="en-US" w:eastAsia="en-US"/>
    </w:rPr>
  </w:style>
  <w:style w:type="paragraph" w:styleId="Corpsdetexte2">
    <w:name w:val="Body Text 2"/>
    <w:basedOn w:val="Normal"/>
    <w:link w:val="Corpsdetexte2Car"/>
    <w:pPr>
      <w:spacing w:after="120" w:line="480" w:lineRule="auto"/>
    </w:pPr>
  </w:style>
  <w:style w:type="character" w:customStyle="1" w:styleId="Corpsdetexte2Car">
    <w:name w:val="Corps de texte 2 Car"/>
    <w:basedOn w:val="Policepardfaut"/>
    <w:link w:val="Corpsdetexte2"/>
    <w:rPr>
      <w:rFonts w:ascii="Linux Libertine" w:eastAsiaTheme="minorHAnsi" w:hAnsi="Linux Libertine" w:cstheme="minorBidi"/>
      <w:sz w:val="18"/>
      <w:szCs w:val="22"/>
      <w:lang w:val="en-US" w:eastAsia="en-US"/>
    </w:rPr>
  </w:style>
  <w:style w:type="paragraph" w:styleId="Corpsdetexte3">
    <w:name w:val="Body Text 3"/>
    <w:basedOn w:val="Normal"/>
    <w:link w:val="Corpsdetexte3Car"/>
    <w:pPr>
      <w:spacing w:after="120"/>
    </w:pPr>
    <w:rPr>
      <w:sz w:val="16"/>
      <w:szCs w:val="16"/>
    </w:rPr>
  </w:style>
  <w:style w:type="character" w:customStyle="1" w:styleId="Corpsdetexte3Car">
    <w:name w:val="Corps de texte 3 Car"/>
    <w:basedOn w:val="Policepardfaut"/>
    <w:link w:val="Corpsdetexte3"/>
    <w:rPr>
      <w:rFonts w:ascii="Linux Libertine" w:eastAsiaTheme="minorHAnsi" w:hAnsi="Linux Libertine" w:cstheme="minorBidi"/>
      <w:sz w:val="16"/>
      <w:szCs w:val="16"/>
      <w:lang w:val="en-US" w:eastAsia="en-US"/>
    </w:rPr>
  </w:style>
  <w:style w:type="paragraph" w:styleId="Retrait1religne">
    <w:name w:val="Body Text First Indent"/>
    <w:basedOn w:val="Corpsdetexte"/>
    <w:link w:val="Retrait1religneCar"/>
    <w:pPr>
      <w:spacing w:after="0"/>
      <w:ind w:firstLine="360"/>
    </w:pPr>
  </w:style>
  <w:style w:type="character" w:customStyle="1" w:styleId="Retrait1religneCar">
    <w:name w:val="Retrait 1re ligne Car"/>
    <w:basedOn w:val="CorpsdetexteCar"/>
    <w:link w:val="Retrait1religne"/>
    <w:rPr>
      <w:rFonts w:ascii="Linux Libertine" w:eastAsiaTheme="minorHAnsi" w:hAnsi="Linux Libertine" w:cstheme="minorBidi"/>
      <w:sz w:val="18"/>
      <w:szCs w:val="22"/>
      <w:lang w:val="en-US" w:eastAsia="en-US"/>
    </w:rPr>
  </w:style>
  <w:style w:type="paragraph" w:styleId="Retraitcorpsdetexte">
    <w:name w:val="Body Text Indent"/>
    <w:basedOn w:val="Normal"/>
    <w:link w:val="RetraitcorpsdetexteCar"/>
    <w:pPr>
      <w:spacing w:after="120"/>
      <w:ind w:left="360"/>
    </w:pPr>
  </w:style>
  <w:style w:type="character" w:customStyle="1" w:styleId="RetraitcorpsdetexteCar">
    <w:name w:val="Retrait corps de texte Car"/>
    <w:basedOn w:val="Policepardfaut"/>
    <w:link w:val="Retraitcorpsdetexte"/>
    <w:rPr>
      <w:rFonts w:ascii="Linux Libertine" w:eastAsiaTheme="minorHAnsi" w:hAnsi="Linux Libertine" w:cstheme="minorBidi"/>
      <w:sz w:val="18"/>
      <w:szCs w:val="22"/>
      <w:lang w:val="en-US" w:eastAsia="en-US"/>
    </w:rPr>
  </w:style>
  <w:style w:type="paragraph" w:styleId="Retraitcorpset1relig">
    <w:name w:val="Body Text First Indent 2"/>
    <w:basedOn w:val="Retraitcorpsdetexte"/>
    <w:link w:val="Retraitcorpset1religCar"/>
    <w:pPr>
      <w:spacing w:after="0"/>
      <w:ind w:firstLine="360"/>
    </w:pPr>
  </w:style>
  <w:style w:type="character" w:customStyle="1" w:styleId="Retraitcorpset1religCar">
    <w:name w:val="Retrait corps et 1re lig. Car"/>
    <w:basedOn w:val="RetraitcorpsdetexteCar"/>
    <w:link w:val="Retraitcorpset1relig"/>
    <w:rPr>
      <w:rFonts w:ascii="Linux Libertine" w:eastAsiaTheme="minorHAnsi" w:hAnsi="Linux Libertine" w:cstheme="minorBidi"/>
      <w:sz w:val="18"/>
      <w:szCs w:val="22"/>
      <w:lang w:val="en-US" w:eastAsia="en-US"/>
    </w:rPr>
  </w:style>
  <w:style w:type="paragraph" w:styleId="Retraitcorpsdetexte2">
    <w:name w:val="Body Text Indent 2"/>
    <w:basedOn w:val="Normal"/>
    <w:link w:val="Retraitcorpsdetexte2Car"/>
    <w:pPr>
      <w:spacing w:after="120" w:line="480" w:lineRule="auto"/>
      <w:ind w:left="360"/>
    </w:pPr>
  </w:style>
  <w:style w:type="character" w:customStyle="1" w:styleId="Retraitcorpsdetexte2Car">
    <w:name w:val="Retrait corps de texte 2 Car"/>
    <w:basedOn w:val="Policepardfaut"/>
    <w:link w:val="Retraitcorpsdetexte2"/>
    <w:rPr>
      <w:rFonts w:ascii="Linux Libertine" w:eastAsiaTheme="minorHAnsi" w:hAnsi="Linux Libertine" w:cstheme="minorBidi"/>
      <w:sz w:val="18"/>
      <w:szCs w:val="22"/>
      <w:lang w:val="en-US" w:eastAsia="en-US"/>
    </w:rPr>
  </w:style>
  <w:style w:type="paragraph" w:styleId="Retraitcorpsdetexte3">
    <w:name w:val="Body Text Indent 3"/>
    <w:basedOn w:val="Normal"/>
    <w:link w:val="Retraitcorpsdetexte3Car"/>
    <w:pPr>
      <w:spacing w:after="120"/>
      <w:ind w:left="360"/>
    </w:pPr>
    <w:rPr>
      <w:sz w:val="16"/>
      <w:szCs w:val="16"/>
    </w:rPr>
  </w:style>
  <w:style w:type="character" w:customStyle="1" w:styleId="Retraitcorpsdetexte3Car">
    <w:name w:val="Retrait corps de texte 3 Car"/>
    <w:basedOn w:val="Policepardfaut"/>
    <w:link w:val="Retraitcorpsdetexte3"/>
    <w:rPr>
      <w:rFonts w:ascii="Linux Libertine" w:eastAsiaTheme="minorHAnsi" w:hAnsi="Linux Libertine" w:cstheme="minorBidi"/>
      <w:sz w:val="16"/>
      <w:szCs w:val="16"/>
      <w:lang w:val="en-US" w:eastAsia="en-US"/>
    </w:rPr>
  </w:style>
  <w:style w:type="paragraph" w:styleId="Formuledepolitesse">
    <w:name w:val="Closing"/>
    <w:basedOn w:val="Normal"/>
    <w:link w:val="FormuledepolitesseCar"/>
    <w:pPr>
      <w:ind w:left="4320"/>
    </w:pPr>
  </w:style>
  <w:style w:type="character" w:customStyle="1" w:styleId="FormuledepolitesseCar">
    <w:name w:val="Formule de politesse Car"/>
    <w:basedOn w:val="Policepardfaut"/>
    <w:link w:val="Formuledepolitesse"/>
    <w:rPr>
      <w:rFonts w:ascii="Linux Libertine" w:eastAsiaTheme="minorHAnsi" w:hAnsi="Linux Libertine" w:cstheme="minorBidi"/>
      <w:sz w:val="18"/>
      <w:szCs w:val="22"/>
      <w:lang w:val="en-US" w:eastAsia="en-US"/>
    </w:rPr>
  </w:style>
  <w:style w:type="paragraph" w:styleId="Date">
    <w:name w:val="Date"/>
    <w:basedOn w:val="Normal"/>
    <w:next w:val="Normal"/>
    <w:link w:val="DateCar"/>
  </w:style>
  <w:style w:type="character" w:customStyle="1" w:styleId="DateCar">
    <w:name w:val="Date Car"/>
    <w:basedOn w:val="Policepardfaut"/>
    <w:link w:val="Date"/>
    <w:rPr>
      <w:rFonts w:ascii="Linux Libertine" w:eastAsiaTheme="minorHAnsi" w:hAnsi="Linux Libertine" w:cstheme="minorBidi"/>
      <w:sz w:val="18"/>
      <w:szCs w:val="22"/>
      <w:lang w:val="en-US" w:eastAsia="en-US"/>
    </w:rPr>
  </w:style>
  <w:style w:type="paragraph" w:styleId="Explorateurdedocuments">
    <w:name w:val="Document Map"/>
    <w:basedOn w:val="Normal"/>
    <w:link w:val="ExplorateurdedocumentsCar"/>
    <w:rPr>
      <w:rFonts w:ascii="Tahoma" w:hAnsi="Tahoma" w:cs="Tahoma"/>
      <w:sz w:val="16"/>
      <w:szCs w:val="16"/>
    </w:rPr>
  </w:style>
  <w:style w:type="character" w:customStyle="1" w:styleId="ExplorateurdedocumentsCar">
    <w:name w:val="Explorateur de documents Car"/>
    <w:basedOn w:val="Policepardfaut"/>
    <w:link w:val="Explorateurdedocuments"/>
    <w:rPr>
      <w:rFonts w:ascii="Tahoma" w:eastAsiaTheme="minorHAnsi" w:hAnsi="Tahoma" w:cs="Tahoma"/>
      <w:sz w:val="16"/>
      <w:szCs w:val="16"/>
      <w:lang w:val="en-US" w:eastAsia="en-US"/>
    </w:rPr>
  </w:style>
  <w:style w:type="paragraph" w:styleId="Signaturelectronique">
    <w:name w:val="E-mail Signature"/>
    <w:basedOn w:val="Normal"/>
    <w:link w:val="SignaturelectroniqueCar"/>
  </w:style>
  <w:style w:type="character" w:customStyle="1" w:styleId="SignaturelectroniqueCar">
    <w:name w:val="Signature électronique Car"/>
    <w:basedOn w:val="Policepardfaut"/>
    <w:link w:val="Signaturelectronique"/>
    <w:rPr>
      <w:rFonts w:ascii="Linux Libertine" w:eastAsiaTheme="minorHAnsi" w:hAnsi="Linux Libertine" w:cstheme="minorBidi"/>
      <w:sz w:val="18"/>
      <w:szCs w:val="22"/>
      <w:lang w:val="en-US" w:eastAsia="en-US"/>
    </w:rPr>
  </w:style>
  <w:style w:type="paragraph" w:styleId="Adressedestinataire">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dresseexpditeur">
    <w:name w:val="envelope return"/>
    <w:basedOn w:val="Normal"/>
    <w:rPr>
      <w:rFonts w:asciiTheme="majorHAnsi" w:eastAsiaTheme="majorEastAsia" w:hAnsiTheme="majorHAnsi" w:cstheme="majorBidi"/>
      <w:sz w:val="20"/>
      <w:szCs w:val="20"/>
    </w:rPr>
  </w:style>
  <w:style w:type="paragraph" w:styleId="AdresseHTML">
    <w:name w:val="HTML Address"/>
    <w:basedOn w:val="Normal"/>
    <w:link w:val="AdresseHTMLCar"/>
    <w:rPr>
      <w:i/>
      <w:iCs/>
    </w:rPr>
  </w:style>
  <w:style w:type="character" w:customStyle="1" w:styleId="AdresseHTMLCar">
    <w:name w:val="Adresse HTML Car"/>
    <w:basedOn w:val="Policepardfaut"/>
    <w:link w:val="AdresseHTML"/>
    <w:rPr>
      <w:rFonts w:ascii="Linux Libertine" w:eastAsiaTheme="minorHAnsi" w:hAnsi="Linux Libertine" w:cstheme="minorBidi"/>
      <w:i/>
      <w:iCs/>
      <w:sz w:val="18"/>
      <w:szCs w:val="22"/>
      <w:lang w:val="en-US" w:eastAsia="en-US"/>
    </w:rPr>
  </w:style>
  <w:style w:type="paragraph" w:styleId="PrformatHTML">
    <w:name w:val="HTML Preformatted"/>
    <w:basedOn w:val="Normal"/>
    <w:link w:val="PrformatHTMLCar"/>
    <w:uiPriority w:val="99"/>
    <w:rPr>
      <w:rFonts w:ascii="Consolas" w:hAnsi="Consolas" w:cs="Consolas"/>
      <w:sz w:val="20"/>
      <w:szCs w:val="20"/>
    </w:rPr>
  </w:style>
  <w:style w:type="character" w:customStyle="1" w:styleId="PrformatHTMLCar">
    <w:name w:val="Préformaté HTML Car"/>
    <w:basedOn w:val="Policepardfaut"/>
    <w:link w:val="PrformatHTML"/>
    <w:uiPriority w:val="99"/>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Titreindex">
    <w:name w:val="index heading"/>
    <w:basedOn w:val="Normal"/>
    <w:next w:val="Index10"/>
    <w:rPr>
      <w:rFonts w:asciiTheme="majorHAnsi" w:eastAsiaTheme="majorEastAsia" w:hAnsiTheme="majorHAnsi" w:cstheme="majorBidi"/>
      <w:b/>
      <w:bCs/>
    </w:rPr>
  </w:style>
  <w:style w:type="paragraph" w:styleId="Citationintense">
    <w:name w:val="Intense Quote"/>
    <w:basedOn w:val="Normal"/>
    <w:next w:val="Normal"/>
    <w:link w:val="Citationintense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Pr>
      <w:rFonts w:ascii="Linux Libertine" w:eastAsiaTheme="minorHAnsi" w:hAnsi="Linux Libertine" w:cstheme="minorBidi"/>
      <w:b/>
      <w:bCs/>
      <w:i/>
      <w:iCs/>
      <w:color w:val="4F81BD" w:themeColor="accent1"/>
      <w:sz w:val="18"/>
      <w:szCs w:val="22"/>
      <w:lang w:val="en-US" w:eastAsia="en-US"/>
    </w:rPr>
  </w:style>
  <w:style w:type="paragraph" w:styleId="Liste">
    <w:name w:val="List"/>
    <w:basedOn w:val="Normal"/>
    <w:pPr>
      <w:ind w:left="360" w:hanging="360"/>
      <w:contextualSpacing/>
    </w:pPr>
  </w:style>
  <w:style w:type="paragraph" w:styleId="Liste2">
    <w:name w:val="List 2"/>
    <w:basedOn w:val="Normal"/>
    <w:pPr>
      <w:ind w:left="720" w:hanging="360"/>
      <w:contextualSpacing/>
    </w:pPr>
  </w:style>
  <w:style w:type="paragraph" w:styleId="Liste3">
    <w:name w:val="List 3"/>
    <w:basedOn w:val="Normal"/>
    <w:pPr>
      <w:ind w:left="1080" w:hanging="360"/>
      <w:contextualSpacing/>
    </w:pPr>
  </w:style>
  <w:style w:type="paragraph" w:styleId="Liste4">
    <w:name w:val="List 4"/>
    <w:basedOn w:val="Normal"/>
    <w:pPr>
      <w:ind w:left="1440" w:hanging="360"/>
      <w:contextualSpacing/>
    </w:pPr>
  </w:style>
  <w:style w:type="paragraph" w:styleId="Liste5">
    <w:name w:val="List 5"/>
    <w:basedOn w:val="Normal"/>
    <w:pPr>
      <w:ind w:left="1800" w:hanging="360"/>
      <w:contextualSpacing/>
    </w:pPr>
  </w:style>
  <w:style w:type="paragraph" w:styleId="Listepuces">
    <w:name w:val="List Bullet"/>
    <w:basedOn w:val="Normal"/>
    <w:pPr>
      <w:numPr>
        <w:numId w:val="10"/>
      </w:numPr>
      <w:contextualSpacing/>
    </w:pPr>
  </w:style>
  <w:style w:type="paragraph" w:styleId="Listepuces2">
    <w:name w:val="List Bullet 2"/>
    <w:basedOn w:val="Normal"/>
    <w:pPr>
      <w:numPr>
        <w:numId w:val="11"/>
      </w:numPr>
      <w:contextualSpacing/>
    </w:pPr>
  </w:style>
  <w:style w:type="paragraph" w:styleId="Listepuces3">
    <w:name w:val="List Bullet 3"/>
    <w:basedOn w:val="Normal"/>
    <w:pPr>
      <w:numPr>
        <w:numId w:val="12"/>
      </w:numPr>
      <w:contextualSpacing/>
    </w:pPr>
  </w:style>
  <w:style w:type="paragraph" w:styleId="Listepuces4">
    <w:name w:val="List Bullet 4"/>
    <w:basedOn w:val="Normal"/>
    <w:pPr>
      <w:numPr>
        <w:numId w:val="13"/>
      </w:numPr>
      <w:contextualSpacing/>
    </w:pPr>
  </w:style>
  <w:style w:type="paragraph" w:styleId="Listepuces5">
    <w:name w:val="List Bullet 5"/>
    <w:basedOn w:val="Normal"/>
    <w:pPr>
      <w:numPr>
        <w:numId w:val="14"/>
      </w:numPr>
      <w:contextualSpacing/>
    </w:pPr>
  </w:style>
  <w:style w:type="paragraph" w:styleId="Listecontinue">
    <w:name w:val="List Continue"/>
    <w:basedOn w:val="Normal"/>
    <w:pPr>
      <w:spacing w:after="120"/>
      <w:ind w:left="360"/>
      <w:contextualSpacing/>
    </w:pPr>
  </w:style>
  <w:style w:type="paragraph" w:styleId="Listecontinue2">
    <w:name w:val="List Continue 2"/>
    <w:basedOn w:val="Normal"/>
    <w:pPr>
      <w:spacing w:after="120"/>
      <w:ind w:left="720"/>
      <w:contextualSpacing/>
    </w:pPr>
  </w:style>
  <w:style w:type="paragraph" w:styleId="Listecontinue3">
    <w:name w:val="List Continue 3"/>
    <w:basedOn w:val="Normal"/>
    <w:pPr>
      <w:spacing w:after="120"/>
      <w:ind w:left="1080"/>
      <w:contextualSpacing/>
    </w:pPr>
  </w:style>
  <w:style w:type="paragraph" w:styleId="Listecontinue4">
    <w:name w:val="List Continue 4"/>
    <w:basedOn w:val="Normal"/>
    <w:pPr>
      <w:spacing w:after="120"/>
      <w:ind w:left="1440"/>
      <w:contextualSpacing/>
    </w:pPr>
  </w:style>
  <w:style w:type="paragraph" w:styleId="Listecontinue5">
    <w:name w:val="List Continue 5"/>
    <w:basedOn w:val="Normal"/>
    <w:pPr>
      <w:spacing w:after="120"/>
      <w:ind w:left="1800"/>
      <w:contextualSpacing/>
    </w:pPr>
  </w:style>
  <w:style w:type="paragraph" w:styleId="Listenumros">
    <w:name w:val="List Number"/>
    <w:basedOn w:val="Normal"/>
    <w:pPr>
      <w:numPr>
        <w:numId w:val="15"/>
      </w:numPr>
      <w:contextualSpacing/>
    </w:pPr>
  </w:style>
  <w:style w:type="paragraph" w:styleId="Listenumros2">
    <w:name w:val="List Number 2"/>
    <w:basedOn w:val="Normal"/>
    <w:pPr>
      <w:numPr>
        <w:numId w:val="16"/>
      </w:numPr>
      <w:contextualSpacing/>
    </w:pPr>
  </w:style>
  <w:style w:type="paragraph" w:styleId="Listenumros3">
    <w:name w:val="List Number 3"/>
    <w:basedOn w:val="Normal"/>
    <w:pPr>
      <w:numPr>
        <w:numId w:val="17"/>
      </w:numPr>
      <w:contextualSpacing/>
    </w:pPr>
  </w:style>
  <w:style w:type="paragraph" w:styleId="Listenumros4">
    <w:name w:val="List Number 4"/>
    <w:basedOn w:val="Normal"/>
    <w:pPr>
      <w:numPr>
        <w:numId w:val="18"/>
      </w:numPr>
      <w:contextualSpacing/>
    </w:pPr>
  </w:style>
  <w:style w:type="paragraph" w:styleId="Listenumros5">
    <w:name w:val="List Number 5"/>
    <w:basedOn w:val="Normal"/>
    <w:pPr>
      <w:numPr>
        <w:numId w:val="19"/>
      </w:numPr>
      <w:contextualSpacing/>
    </w:pPr>
  </w:style>
  <w:style w:type="paragraph" w:styleId="Textedemacro">
    <w:name w:val="macro"/>
    <w:link w:val="TextedemacroC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xtedemacroCar">
    <w:name w:val="Texte de macro Car"/>
    <w:basedOn w:val="Policepardfaut"/>
    <w:link w:val="Textedemacro"/>
    <w:rPr>
      <w:rFonts w:ascii="Consolas" w:eastAsiaTheme="minorHAnsi" w:hAnsi="Consolas" w:cs="Consolas"/>
      <w:lang w:val="en-US" w:eastAsia="en-US"/>
    </w:rPr>
  </w:style>
  <w:style w:type="paragraph" w:styleId="En-ttedemessage">
    <w:name w:val="Message Header"/>
    <w:basedOn w:val="Normal"/>
    <w:link w:val="En-ttedemessageC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rPr>
      <w:rFonts w:asciiTheme="majorHAnsi" w:eastAsiaTheme="majorEastAsia" w:hAnsiTheme="majorHAnsi" w:cstheme="majorBidi"/>
      <w:sz w:val="24"/>
      <w:szCs w:val="24"/>
      <w:shd w:val="pct20" w:color="auto" w:fill="auto"/>
      <w:lang w:val="en-US" w:eastAsia="en-US"/>
    </w:rPr>
  </w:style>
  <w:style w:type="paragraph" w:styleId="Retraitnormal">
    <w:name w:val="Normal Indent"/>
    <w:basedOn w:val="Normal"/>
    <w:pPr>
      <w:ind w:left="720"/>
    </w:pPr>
  </w:style>
  <w:style w:type="paragraph" w:styleId="Titredenote">
    <w:name w:val="Note Heading"/>
    <w:basedOn w:val="Normal"/>
    <w:next w:val="Normal"/>
    <w:link w:val="TitredenoteCar"/>
  </w:style>
  <w:style w:type="character" w:customStyle="1" w:styleId="TitredenoteCar">
    <w:name w:val="Titre de note Car"/>
    <w:basedOn w:val="Policepardfaut"/>
    <w:link w:val="Titredenote"/>
    <w:rPr>
      <w:rFonts w:ascii="Linux Libertine" w:eastAsiaTheme="minorHAnsi" w:hAnsi="Linux Libertine" w:cstheme="minorBidi"/>
      <w:sz w:val="18"/>
      <w:szCs w:val="22"/>
      <w:lang w:val="en-US" w:eastAsia="en-US"/>
    </w:rPr>
  </w:style>
  <w:style w:type="paragraph" w:styleId="Textebrut">
    <w:name w:val="Plain Text"/>
    <w:basedOn w:val="Normal"/>
    <w:link w:val="TextebrutCar"/>
    <w:rPr>
      <w:rFonts w:ascii="Consolas" w:hAnsi="Consolas" w:cs="Consolas"/>
      <w:sz w:val="21"/>
      <w:szCs w:val="21"/>
    </w:rPr>
  </w:style>
  <w:style w:type="character" w:customStyle="1" w:styleId="TextebrutCar">
    <w:name w:val="Texte brut Car"/>
    <w:basedOn w:val="Policepardfaut"/>
    <w:link w:val="Textebrut"/>
    <w:rPr>
      <w:rFonts w:ascii="Consolas" w:eastAsiaTheme="minorHAnsi" w:hAnsi="Consolas" w:cs="Consolas"/>
      <w:sz w:val="21"/>
      <w:szCs w:val="21"/>
      <w:lang w:val="en-US" w:eastAsia="en-US"/>
    </w:rPr>
  </w:style>
  <w:style w:type="paragraph" w:styleId="Signature">
    <w:name w:val="Signature"/>
    <w:basedOn w:val="Normal"/>
    <w:link w:val="SignatureCar"/>
    <w:pPr>
      <w:ind w:left="4320"/>
    </w:pPr>
  </w:style>
  <w:style w:type="character" w:customStyle="1" w:styleId="SignatureCar">
    <w:name w:val="Signature Car"/>
    <w:basedOn w:val="Policepardfaut"/>
    <w:link w:val="Signature"/>
    <w:rPr>
      <w:rFonts w:ascii="Linux Libertine" w:eastAsiaTheme="minorHAnsi" w:hAnsi="Linux Libertine" w:cstheme="minorBidi"/>
      <w:sz w:val="18"/>
      <w:szCs w:val="22"/>
      <w:lang w:val="en-US" w:eastAsia="en-US"/>
    </w:rPr>
  </w:style>
  <w:style w:type="paragraph" w:styleId="Titre">
    <w:name w:val="Title"/>
    <w:basedOn w:val="Normal"/>
    <w:next w:val="Normal"/>
    <w:link w:val="TitreC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Pr>
      <w:rFonts w:asciiTheme="majorHAnsi" w:eastAsiaTheme="majorEastAsia" w:hAnsiTheme="majorHAnsi" w:cstheme="majorBidi"/>
      <w:color w:val="17365D" w:themeColor="text2" w:themeShade="BF"/>
      <w:spacing w:val="5"/>
      <w:kern w:val="28"/>
      <w:sz w:val="52"/>
      <w:szCs w:val="52"/>
      <w:lang w:val="en-US" w:eastAsia="en-US"/>
    </w:rPr>
  </w:style>
  <w:style w:type="paragraph" w:styleId="En-ttedetabledesmatires">
    <w:name w:val="TOC Heading"/>
    <w:basedOn w:val="Titre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Policepardfau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Policepardfaut"/>
    <w:rsid w:val="00D341FA"/>
  </w:style>
  <w:style w:type="character" w:styleId="Mentionnonrsolue">
    <w:name w:val="Unresolved Mention"/>
    <w:basedOn w:val="Policepardfaut"/>
    <w:uiPriority w:val="99"/>
    <w:semiHidden/>
    <w:unhideWhenUsed/>
    <w:rsid w:val="00B23FEA"/>
    <w:rPr>
      <w:color w:val="605E5C"/>
      <w:shd w:val="clear" w:color="auto" w:fill="E1DFDD"/>
    </w:rPr>
  </w:style>
  <w:style w:type="paragraph" w:styleId="Rvision">
    <w:name w:val="Revision"/>
    <w:hidden/>
    <w:uiPriority w:val="99"/>
    <w:semiHidden/>
    <w:rsid w:val="00D257FD"/>
    <w:rPr>
      <w:rFonts w:ascii="Linux Libertine" w:eastAsiaTheme="minorHAnsi" w:hAnsi="Linux Libertine" w:cstheme="minorBidi"/>
      <w:sz w:val="1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41">
      <w:bodyDiv w:val="1"/>
      <w:marLeft w:val="0"/>
      <w:marRight w:val="0"/>
      <w:marTop w:val="0"/>
      <w:marBottom w:val="0"/>
      <w:divBdr>
        <w:top w:val="none" w:sz="0" w:space="0" w:color="auto"/>
        <w:left w:val="none" w:sz="0" w:space="0" w:color="auto"/>
        <w:bottom w:val="none" w:sz="0" w:space="0" w:color="auto"/>
        <w:right w:val="none" w:sz="0" w:space="0" w:color="auto"/>
      </w:divBdr>
    </w:div>
    <w:div w:id="18243532">
      <w:bodyDiv w:val="1"/>
      <w:marLeft w:val="0"/>
      <w:marRight w:val="0"/>
      <w:marTop w:val="0"/>
      <w:marBottom w:val="0"/>
      <w:divBdr>
        <w:top w:val="none" w:sz="0" w:space="0" w:color="auto"/>
        <w:left w:val="none" w:sz="0" w:space="0" w:color="auto"/>
        <w:bottom w:val="none" w:sz="0" w:space="0" w:color="auto"/>
        <w:right w:val="none" w:sz="0" w:space="0" w:color="auto"/>
      </w:divBdr>
    </w:div>
    <w:div w:id="31004734">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4062780">
      <w:bodyDiv w:val="1"/>
      <w:marLeft w:val="0"/>
      <w:marRight w:val="0"/>
      <w:marTop w:val="0"/>
      <w:marBottom w:val="0"/>
      <w:divBdr>
        <w:top w:val="none" w:sz="0" w:space="0" w:color="auto"/>
        <w:left w:val="none" w:sz="0" w:space="0" w:color="auto"/>
        <w:bottom w:val="none" w:sz="0" w:space="0" w:color="auto"/>
        <w:right w:val="none" w:sz="0" w:space="0" w:color="auto"/>
      </w:divBdr>
    </w:div>
    <w:div w:id="51852313">
      <w:bodyDiv w:val="1"/>
      <w:marLeft w:val="0"/>
      <w:marRight w:val="0"/>
      <w:marTop w:val="0"/>
      <w:marBottom w:val="0"/>
      <w:divBdr>
        <w:top w:val="none" w:sz="0" w:space="0" w:color="auto"/>
        <w:left w:val="none" w:sz="0" w:space="0" w:color="auto"/>
        <w:bottom w:val="none" w:sz="0" w:space="0" w:color="auto"/>
        <w:right w:val="none" w:sz="0" w:space="0" w:color="auto"/>
      </w:divBdr>
    </w:div>
    <w:div w:id="53505132">
      <w:bodyDiv w:val="1"/>
      <w:marLeft w:val="0"/>
      <w:marRight w:val="0"/>
      <w:marTop w:val="0"/>
      <w:marBottom w:val="0"/>
      <w:divBdr>
        <w:top w:val="none" w:sz="0" w:space="0" w:color="auto"/>
        <w:left w:val="none" w:sz="0" w:space="0" w:color="auto"/>
        <w:bottom w:val="none" w:sz="0" w:space="0" w:color="auto"/>
        <w:right w:val="none" w:sz="0" w:space="0" w:color="auto"/>
      </w:divBdr>
    </w:div>
    <w:div w:id="55904901">
      <w:bodyDiv w:val="1"/>
      <w:marLeft w:val="0"/>
      <w:marRight w:val="0"/>
      <w:marTop w:val="0"/>
      <w:marBottom w:val="0"/>
      <w:divBdr>
        <w:top w:val="none" w:sz="0" w:space="0" w:color="auto"/>
        <w:left w:val="none" w:sz="0" w:space="0" w:color="auto"/>
        <w:bottom w:val="none" w:sz="0" w:space="0" w:color="auto"/>
        <w:right w:val="none" w:sz="0" w:space="0" w:color="auto"/>
      </w:divBdr>
    </w:div>
    <w:div w:id="62338960">
      <w:bodyDiv w:val="1"/>
      <w:marLeft w:val="0"/>
      <w:marRight w:val="0"/>
      <w:marTop w:val="0"/>
      <w:marBottom w:val="0"/>
      <w:divBdr>
        <w:top w:val="none" w:sz="0" w:space="0" w:color="auto"/>
        <w:left w:val="none" w:sz="0" w:space="0" w:color="auto"/>
        <w:bottom w:val="none" w:sz="0" w:space="0" w:color="auto"/>
        <w:right w:val="none" w:sz="0" w:space="0" w:color="auto"/>
      </w:divBdr>
    </w:div>
    <w:div w:id="111481494">
      <w:bodyDiv w:val="1"/>
      <w:marLeft w:val="0"/>
      <w:marRight w:val="0"/>
      <w:marTop w:val="0"/>
      <w:marBottom w:val="0"/>
      <w:divBdr>
        <w:top w:val="none" w:sz="0" w:space="0" w:color="auto"/>
        <w:left w:val="none" w:sz="0" w:space="0" w:color="auto"/>
        <w:bottom w:val="none" w:sz="0" w:space="0" w:color="auto"/>
        <w:right w:val="none" w:sz="0" w:space="0" w:color="auto"/>
      </w:divBdr>
    </w:div>
    <w:div w:id="126239740">
      <w:bodyDiv w:val="1"/>
      <w:marLeft w:val="0"/>
      <w:marRight w:val="0"/>
      <w:marTop w:val="0"/>
      <w:marBottom w:val="0"/>
      <w:divBdr>
        <w:top w:val="none" w:sz="0" w:space="0" w:color="auto"/>
        <w:left w:val="none" w:sz="0" w:space="0" w:color="auto"/>
        <w:bottom w:val="none" w:sz="0" w:space="0" w:color="auto"/>
        <w:right w:val="none" w:sz="0" w:space="0" w:color="auto"/>
      </w:divBdr>
    </w:div>
    <w:div w:id="139462709">
      <w:bodyDiv w:val="1"/>
      <w:marLeft w:val="0"/>
      <w:marRight w:val="0"/>
      <w:marTop w:val="0"/>
      <w:marBottom w:val="0"/>
      <w:divBdr>
        <w:top w:val="none" w:sz="0" w:space="0" w:color="auto"/>
        <w:left w:val="none" w:sz="0" w:space="0" w:color="auto"/>
        <w:bottom w:val="none" w:sz="0" w:space="0" w:color="auto"/>
        <w:right w:val="none" w:sz="0" w:space="0" w:color="auto"/>
      </w:divBdr>
    </w:div>
    <w:div w:id="143932593">
      <w:bodyDiv w:val="1"/>
      <w:marLeft w:val="0"/>
      <w:marRight w:val="0"/>
      <w:marTop w:val="0"/>
      <w:marBottom w:val="0"/>
      <w:divBdr>
        <w:top w:val="none" w:sz="0" w:space="0" w:color="auto"/>
        <w:left w:val="none" w:sz="0" w:space="0" w:color="auto"/>
        <w:bottom w:val="none" w:sz="0" w:space="0" w:color="auto"/>
        <w:right w:val="none" w:sz="0" w:space="0" w:color="auto"/>
      </w:divBdr>
    </w:div>
    <w:div w:id="160048652">
      <w:bodyDiv w:val="1"/>
      <w:marLeft w:val="0"/>
      <w:marRight w:val="0"/>
      <w:marTop w:val="0"/>
      <w:marBottom w:val="0"/>
      <w:divBdr>
        <w:top w:val="none" w:sz="0" w:space="0" w:color="auto"/>
        <w:left w:val="none" w:sz="0" w:space="0" w:color="auto"/>
        <w:bottom w:val="none" w:sz="0" w:space="0" w:color="auto"/>
        <w:right w:val="none" w:sz="0" w:space="0" w:color="auto"/>
      </w:divBdr>
    </w:div>
    <w:div w:id="190463740">
      <w:bodyDiv w:val="1"/>
      <w:marLeft w:val="0"/>
      <w:marRight w:val="0"/>
      <w:marTop w:val="0"/>
      <w:marBottom w:val="0"/>
      <w:divBdr>
        <w:top w:val="none" w:sz="0" w:space="0" w:color="auto"/>
        <w:left w:val="none" w:sz="0" w:space="0" w:color="auto"/>
        <w:bottom w:val="none" w:sz="0" w:space="0" w:color="auto"/>
        <w:right w:val="none" w:sz="0" w:space="0" w:color="auto"/>
      </w:divBdr>
    </w:div>
    <w:div w:id="196085673">
      <w:bodyDiv w:val="1"/>
      <w:marLeft w:val="0"/>
      <w:marRight w:val="0"/>
      <w:marTop w:val="0"/>
      <w:marBottom w:val="0"/>
      <w:divBdr>
        <w:top w:val="none" w:sz="0" w:space="0" w:color="auto"/>
        <w:left w:val="none" w:sz="0" w:space="0" w:color="auto"/>
        <w:bottom w:val="none" w:sz="0" w:space="0" w:color="auto"/>
        <w:right w:val="none" w:sz="0" w:space="0" w:color="auto"/>
      </w:divBdr>
    </w:div>
    <w:div w:id="201065221">
      <w:bodyDiv w:val="1"/>
      <w:marLeft w:val="0"/>
      <w:marRight w:val="0"/>
      <w:marTop w:val="0"/>
      <w:marBottom w:val="0"/>
      <w:divBdr>
        <w:top w:val="none" w:sz="0" w:space="0" w:color="auto"/>
        <w:left w:val="none" w:sz="0" w:space="0" w:color="auto"/>
        <w:bottom w:val="none" w:sz="0" w:space="0" w:color="auto"/>
        <w:right w:val="none" w:sz="0" w:space="0" w:color="auto"/>
      </w:divBdr>
      <w:divsChild>
        <w:div w:id="1393776850">
          <w:marLeft w:val="0"/>
          <w:marRight w:val="0"/>
          <w:marTop w:val="0"/>
          <w:marBottom w:val="0"/>
          <w:divBdr>
            <w:top w:val="single" w:sz="6" w:space="4" w:color="ABABAB"/>
            <w:left w:val="single" w:sz="6" w:space="4" w:color="ABABAB"/>
            <w:bottom w:val="single" w:sz="6" w:space="4" w:color="ABABAB"/>
            <w:right w:val="single" w:sz="6" w:space="4" w:color="ABABAB"/>
          </w:divBdr>
          <w:divsChild>
            <w:div w:id="385761547">
              <w:marLeft w:val="0"/>
              <w:marRight w:val="0"/>
              <w:marTop w:val="0"/>
              <w:marBottom w:val="0"/>
              <w:divBdr>
                <w:top w:val="none" w:sz="0" w:space="0" w:color="auto"/>
                <w:left w:val="none" w:sz="0" w:space="0" w:color="auto"/>
                <w:bottom w:val="none" w:sz="0" w:space="0" w:color="auto"/>
                <w:right w:val="none" w:sz="0" w:space="0" w:color="auto"/>
              </w:divBdr>
              <w:divsChild>
                <w:div w:id="498695454">
                  <w:marLeft w:val="0"/>
                  <w:marRight w:val="0"/>
                  <w:marTop w:val="0"/>
                  <w:marBottom w:val="0"/>
                  <w:divBdr>
                    <w:top w:val="none" w:sz="0" w:space="0" w:color="auto"/>
                    <w:left w:val="none" w:sz="0" w:space="0" w:color="auto"/>
                    <w:bottom w:val="none" w:sz="0" w:space="0" w:color="auto"/>
                    <w:right w:val="none" w:sz="0" w:space="0" w:color="auto"/>
                  </w:divBdr>
                  <w:divsChild>
                    <w:div w:id="6155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6609">
          <w:marLeft w:val="0"/>
          <w:marRight w:val="0"/>
          <w:marTop w:val="0"/>
          <w:marBottom w:val="0"/>
          <w:divBdr>
            <w:top w:val="single" w:sz="6" w:space="4" w:color="auto"/>
            <w:left w:val="single" w:sz="6" w:space="4" w:color="auto"/>
            <w:bottom w:val="single" w:sz="6" w:space="4" w:color="auto"/>
            <w:right w:val="single" w:sz="6" w:space="4" w:color="auto"/>
          </w:divBdr>
          <w:divsChild>
            <w:div w:id="933053550">
              <w:marLeft w:val="0"/>
              <w:marRight w:val="0"/>
              <w:marTop w:val="0"/>
              <w:marBottom w:val="0"/>
              <w:divBdr>
                <w:top w:val="none" w:sz="0" w:space="0" w:color="auto"/>
                <w:left w:val="none" w:sz="0" w:space="0" w:color="auto"/>
                <w:bottom w:val="none" w:sz="0" w:space="0" w:color="auto"/>
                <w:right w:val="none" w:sz="0" w:space="0" w:color="auto"/>
              </w:divBdr>
              <w:divsChild>
                <w:div w:id="2020892230">
                  <w:marLeft w:val="0"/>
                  <w:marRight w:val="0"/>
                  <w:marTop w:val="0"/>
                  <w:marBottom w:val="0"/>
                  <w:divBdr>
                    <w:top w:val="none" w:sz="0" w:space="0" w:color="auto"/>
                    <w:left w:val="none" w:sz="0" w:space="0" w:color="auto"/>
                    <w:bottom w:val="none" w:sz="0" w:space="0" w:color="auto"/>
                    <w:right w:val="none" w:sz="0" w:space="0" w:color="auto"/>
                  </w:divBdr>
                  <w:divsChild>
                    <w:div w:id="1322661768">
                      <w:marLeft w:val="0"/>
                      <w:marRight w:val="0"/>
                      <w:marTop w:val="0"/>
                      <w:marBottom w:val="0"/>
                      <w:divBdr>
                        <w:top w:val="single" w:sz="6" w:space="0" w:color="CFCFCF"/>
                        <w:left w:val="single" w:sz="6" w:space="0" w:color="CFCFCF"/>
                        <w:bottom w:val="single" w:sz="6" w:space="0" w:color="CFCFCF"/>
                        <w:right w:val="single" w:sz="6" w:space="0" w:color="CFCFCF"/>
                      </w:divBdr>
                      <w:divsChild>
                        <w:div w:id="5282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71004">
      <w:bodyDiv w:val="1"/>
      <w:marLeft w:val="0"/>
      <w:marRight w:val="0"/>
      <w:marTop w:val="0"/>
      <w:marBottom w:val="0"/>
      <w:divBdr>
        <w:top w:val="none" w:sz="0" w:space="0" w:color="auto"/>
        <w:left w:val="none" w:sz="0" w:space="0" w:color="auto"/>
        <w:bottom w:val="none" w:sz="0" w:space="0" w:color="auto"/>
        <w:right w:val="none" w:sz="0" w:space="0" w:color="auto"/>
      </w:divBdr>
    </w:div>
    <w:div w:id="208954148">
      <w:bodyDiv w:val="1"/>
      <w:marLeft w:val="0"/>
      <w:marRight w:val="0"/>
      <w:marTop w:val="0"/>
      <w:marBottom w:val="0"/>
      <w:divBdr>
        <w:top w:val="none" w:sz="0" w:space="0" w:color="auto"/>
        <w:left w:val="none" w:sz="0" w:space="0" w:color="auto"/>
        <w:bottom w:val="none" w:sz="0" w:space="0" w:color="auto"/>
        <w:right w:val="none" w:sz="0" w:space="0" w:color="auto"/>
      </w:divBdr>
    </w:div>
    <w:div w:id="224414915">
      <w:bodyDiv w:val="1"/>
      <w:marLeft w:val="0"/>
      <w:marRight w:val="0"/>
      <w:marTop w:val="0"/>
      <w:marBottom w:val="0"/>
      <w:divBdr>
        <w:top w:val="none" w:sz="0" w:space="0" w:color="auto"/>
        <w:left w:val="none" w:sz="0" w:space="0" w:color="auto"/>
        <w:bottom w:val="none" w:sz="0" w:space="0" w:color="auto"/>
        <w:right w:val="none" w:sz="0" w:space="0" w:color="auto"/>
      </w:divBdr>
    </w:div>
    <w:div w:id="224881221">
      <w:bodyDiv w:val="1"/>
      <w:marLeft w:val="0"/>
      <w:marRight w:val="0"/>
      <w:marTop w:val="0"/>
      <w:marBottom w:val="0"/>
      <w:divBdr>
        <w:top w:val="none" w:sz="0" w:space="0" w:color="auto"/>
        <w:left w:val="none" w:sz="0" w:space="0" w:color="auto"/>
        <w:bottom w:val="none" w:sz="0" w:space="0" w:color="auto"/>
        <w:right w:val="none" w:sz="0" w:space="0" w:color="auto"/>
      </w:divBdr>
    </w:div>
    <w:div w:id="225191248">
      <w:bodyDiv w:val="1"/>
      <w:marLeft w:val="0"/>
      <w:marRight w:val="0"/>
      <w:marTop w:val="0"/>
      <w:marBottom w:val="0"/>
      <w:divBdr>
        <w:top w:val="none" w:sz="0" w:space="0" w:color="auto"/>
        <w:left w:val="none" w:sz="0" w:space="0" w:color="auto"/>
        <w:bottom w:val="none" w:sz="0" w:space="0" w:color="auto"/>
        <w:right w:val="none" w:sz="0" w:space="0" w:color="auto"/>
      </w:divBdr>
    </w:div>
    <w:div w:id="231743282">
      <w:bodyDiv w:val="1"/>
      <w:marLeft w:val="0"/>
      <w:marRight w:val="0"/>
      <w:marTop w:val="0"/>
      <w:marBottom w:val="0"/>
      <w:divBdr>
        <w:top w:val="none" w:sz="0" w:space="0" w:color="auto"/>
        <w:left w:val="none" w:sz="0" w:space="0" w:color="auto"/>
        <w:bottom w:val="none" w:sz="0" w:space="0" w:color="auto"/>
        <w:right w:val="none" w:sz="0" w:space="0" w:color="auto"/>
      </w:divBdr>
    </w:div>
    <w:div w:id="233979397">
      <w:bodyDiv w:val="1"/>
      <w:marLeft w:val="0"/>
      <w:marRight w:val="0"/>
      <w:marTop w:val="0"/>
      <w:marBottom w:val="0"/>
      <w:divBdr>
        <w:top w:val="none" w:sz="0" w:space="0" w:color="auto"/>
        <w:left w:val="none" w:sz="0" w:space="0" w:color="auto"/>
        <w:bottom w:val="none" w:sz="0" w:space="0" w:color="auto"/>
        <w:right w:val="none" w:sz="0" w:space="0" w:color="auto"/>
      </w:divBdr>
    </w:div>
    <w:div w:id="239602943">
      <w:bodyDiv w:val="1"/>
      <w:marLeft w:val="0"/>
      <w:marRight w:val="0"/>
      <w:marTop w:val="0"/>
      <w:marBottom w:val="0"/>
      <w:divBdr>
        <w:top w:val="none" w:sz="0" w:space="0" w:color="auto"/>
        <w:left w:val="none" w:sz="0" w:space="0" w:color="auto"/>
        <w:bottom w:val="none" w:sz="0" w:space="0" w:color="auto"/>
        <w:right w:val="none" w:sz="0" w:space="0" w:color="auto"/>
      </w:divBdr>
    </w:div>
    <w:div w:id="241839612">
      <w:bodyDiv w:val="1"/>
      <w:marLeft w:val="0"/>
      <w:marRight w:val="0"/>
      <w:marTop w:val="0"/>
      <w:marBottom w:val="0"/>
      <w:divBdr>
        <w:top w:val="none" w:sz="0" w:space="0" w:color="auto"/>
        <w:left w:val="none" w:sz="0" w:space="0" w:color="auto"/>
        <w:bottom w:val="none" w:sz="0" w:space="0" w:color="auto"/>
        <w:right w:val="none" w:sz="0" w:space="0" w:color="auto"/>
      </w:divBdr>
    </w:div>
    <w:div w:id="246966891">
      <w:bodyDiv w:val="1"/>
      <w:marLeft w:val="0"/>
      <w:marRight w:val="0"/>
      <w:marTop w:val="0"/>
      <w:marBottom w:val="0"/>
      <w:divBdr>
        <w:top w:val="none" w:sz="0" w:space="0" w:color="auto"/>
        <w:left w:val="none" w:sz="0" w:space="0" w:color="auto"/>
        <w:bottom w:val="none" w:sz="0" w:space="0" w:color="auto"/>
        <w:right w:val="none" w:sz="0" w:space="0" w:color="auto"/>
      </w:divBdr>
    </w:div>
    <w:div w:id="247081876">
      <w:bodyDiv w:val="1"/>
      <w:marLeft w:val="0"/>
      <w:marRight w:val="0"/>
      <w:marTop w:val="0"/>
      <w:marBottom w:val="0"/>
      <w:divBdr>
        <w:top w:val="none" w:sz="0" w:space="0" w:color="auto"/>
        <w:left w:val="none" w:sz="0" w:space="0" w:color="auto"/>
        <w:bottom w:val="none" w:sz="0" w:space="0" w:color="auto"/>
        <w:right w:val="none" w:sz="0" w:space="0" w:color="auto"/>
      </w:divBdr>
    </w:div>
    <w:div w:id="251162660">
      <w:bodyDiv w:val="1"/>
      <w:marLeft w:val="0"/>
      <w:marRight w:val="0"/>
      <w:marTop w:val="0"/>
      <w:marBottom w:val="0"/>
      <w:divBdr>
        <w:top w:val="none" w:sz="0" w:space="0" w:color="auto"/>
        <w:left w:val="none" w:sz="0" w:space="0" w:color="auto"/>
        <w:bottom w:val="none" w:sz="0" w:space="0" w:color="auto"/>
        <w:right w:val="none" w:sz="0" w:space="0" w:color="auto"/>
      </w:divBdr>
    </w:div>
    <w:div w:id="253904165">
      <w:bodyDiv w:val="1"/>
      <w:marLeft w:val="0"/>
      <w:marRight w:val="0"/>
      <w:marTop w:val="0"/>
      <w:marBottom w:val="0"/>
      <w:divBdr>
        <w:top w:val="none" w:sz="0" w:space="0" w:color="auto"/>
        <w:left w:val="none" w:sz="0" w:space="0" w:color="auto"/>
        <w:bottom w:val="none" w:sz="0" w:space="0" w:color="auto"/>
        <w:right w:val="none" w:sz="0" w:space="0" w:color="auto"/>
      </w:divBdr>
    </w:div>
    <w:div w:id="260459115">
      <w:bodyDiv w:val="1"/>
      <w:marLeft w:val="0"/>
      <w:marRight w:val="0"/>
      <w:marTop w:val="0"/>
      <w:marBottom w:val="0"/>
      <w:divBdr>
        <w:top w:val="none" w:sz="0" w:space="0" w:color="auto"/>
        <w:left w:val="none" w:sz="0" w:space="0" w:color="auto"/>
        <w:bottom w:val="none" w:sz="0" w:space="0" w:color="auto"/>
        <w:right w:val="none" w:sz="0" w:space="0" w:color="auto"/>
      </w:divBdr>
    </w:div>
    <w:div w:id="272828262">
      <w:bodyDiv w:val="1"/>
      <w:marLeft w:val="0"/>
      <w:marRight w:val="0"/>
      <w:marTop w:val="0"/>
      <w:marBottom w:val="0"/>
      <w:divBdr>
        <w:top w:val="none" w:sz="0" w:space="0" w:color="auto"/>
        <w:left w:val="none" w:sz="0" w:space="0" w:color="auto"/>
        <w:bottom w:val="none" w:sz="0" w:space="0" w:color="auto"/>
        <w:right w:val="none" w:sz="0" w:space="0" w:color="auto"/>
      </w:divBdr>
    </w:div>
    <w:div w:id="296958284">
      <w:bodyDiv w:val="1"/>
      <w:marLeft w:val="0"/>
      <w:marRight w:val="0"/>
      <w:marTop w:val="0"/>
      <w:marBottom w:val="0"/>
      <w:divBdr>
        <w:top w:val="none" w:sz="0" w:space="0" w:color="auto"/>
        <w:left w:val="none" w:sz="0" w:space="0" w:color="auto"/>
        <w:bottom w:val="none" w:sz="0" w:space="0" w:color="auto"/>
        <w:right w:val="none" w:sz="0" w:space="0" w:color="auto"/>
      </w:divBdr>
    </w:div>
    <w:div w:id="297801494">
      <w:bodyDiv w:val="1"/>
      <w:marLeft w:val="0"/>
      <w:marRight w:val="0"/>
      <w:marTop w:val="0"/>
      <w:marBottom w:val="0"/>
      <w:divBdr>
        <w:top w:val="none" w:sz="0" w:space="0" w:color="auto"/>
        <w:left w:val="none" w:sz="0" w:space="0" w:color="auto"/>
        <w:bottom w:val="none" w:sz="0" w:space="0" w:color="auto"/>
        <w:right w:val="none" w:sz="0" w:space="0" w:color="auto"/>
      </w:divBdr>
    </w:div>
    <w:div w:id="301430038">
      <w:bodyDiv w:val="1"/>
      <w:marLeft w:val="0"/>
      <w:marRight w:val="0"/>
      <w:marTop w:val="0"/>
      <w:marBottom w:val="0"/>
      <w:divBdr>
        <w:top w:val="none" w:sz="0" w:space="0" w:color="auto"/>
        <w:left w:val="none" w:sz="0" w:space="0" w:color="auto"/>
        <w:bottom w:val="none" w:sz="0" w:space="0" w:color="auto"/>
        <w:right w:val="none" w:sz="0" w:space="0" w:color="auto"/>
      </w:divBdr>
    </w:div>
    <w:div w:id="303237386">
      <w:bodyDiv w:val="1"/>
      <w:marLeft w:val="0"/>
      <w:marRight w:val="0"/>
      <w:marTop w:val="0"/>
      <w:marBottom w:val="0"/>
      <w:divBdr>
        <w:top w:val="none" w:sz="0" w:space="0" w:color="auto"/>
        <w:left w:val="none" w:sz="0" w:space="0" w:color="auto"/>
        <w:bottom w:val="none" w:sz="0" w:space="0" w:color="auto"/>
        <w:right w:val="none" w:sz="0" w:space="0" w:color="auto"/>
      </w:divBdr>
    </w:div>
    <w:div w:id="308555520">
      <w:bodyDiv w:val="1"/>
      <w:marLeft w:val="0"/>
      <w:marRight w:val="0"/>
      <w:marTop w:val="0"/>
      <w:marBottom w:val="0"/>
      <w:divBdr>
        <w:top w:val="none" w:sz="0" w:space="0" w:color="auto"/>
        <w:left w:val="none" w:sz="0" w:space="0" w:color="auto"/>
        <w:bottom w:val="none" w:sz="0" w:space="0" w:color="auto"/>
        <w:right w:val="none" w:sz="0" w:space="0" w:color="auto"/>
      </w:divBdr>
    </w:div>
    <w:div w:id="333150338">
      <w:bodyDiv w:val="1"/>
      <w:marLeft w:val="0"/>
      <w:marRight w:val="0"/>
      <w:marTop w:val="0"/>
      <w:marBottom w:val="0"/>
      <w:divBdr>
        <w:top w:val="none" w:sz="0" w:space="0" w:color="auto"/>
        <w:left w:val="none" w:sz="0" w:space="0" w:color="auto"/>
        <w:bottom w:val="none" w:sz="0" w:space="0" w:color="auto"/>
        <w:right w:val="none" w:sz="0" w:space="0" w:color="auto"/>
      </w:divBdr>
    </w:div>
    <w:div w:id="337198122">
      <w:bodyDiv w:val="1"/>
      <w:marLeft w:val="0"/>
      <w:marRight w:val="0"/>
      <w:marTop w:val="0"/>
      <w:marBottom w:val="0"/>
      <w:divBdr>
        <w:top w:val="none" w:sz="0" w:space="0" w:color="auto"/>
        <w:left w:val="none" w:sz="0" w:space="0" w:color="auto"/>
        <w:bottom w:val="none" w:sz="0" w:space="0" w:color="auto"/>
        <w:right w:val="none" w:sz="0" w:space="0" w:color="auto"/>
      </w:divBdr>
    </w:div>
    <w:div w:id="35488507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74893061">
      <w:bodyDiv w:val="1"/>
      <w:marLeft w:val="0"/>
      <w:marRight w:val="0"/>
      <w:marTop w:val="0"/>
      <w:marBottom w:val="0"/>
      <w:divBdr>
        <w:top w:val="none" w:sz="0" w:space="0" w:color="auto"/>
        <w:left w:val="none" w:sz="0" w:space="0" w:color="auto"/>
        <w:bottom w:val="none" w:sz="0" w:space="0" w:color="auto"/>
        <w:right w:val="none" w:sz="0" w:space="0" w:color="auto"/>
      </w:divBdr>
    </w:div>
    <w:div w:id="380323070">
      <w:bodyDiv w:val="1"/>
      <w:marLeft w:val="0"/>
      <w:marRight w:val="0"/>
      <w:marTop w:val="0"/>
      <w:marBottom w:val="0"/>
      <w:divBdr>
        <w:top w:val="none" w:sz="0" w:space="0" w:color="auto"/>
        <w:left w:val="none" w:sz="0" w:space="0" w:color="auto"/>
        <w:bottom w:val="none" w:sz="0" w:space="0" w:color="auto"/>
        <w:right w:val="none" w:sz="0" w:space="0" w:color="auto"/>
      </w:divBdr>
    </w:div>
    <w:div w:id="382603446">
      <w:bodyDiv w:val="1"/>
      <w:marLeft w:val="0"/>
      <w:marRight w:val="0"/>
      <w:marTop w:val="0"/>
      <w:marBottom w:val="0"/>
      <w:divBdr>
        <w:top w:val="none" w:sz="0" w:space="0" w:color="auto"/>
        <w:left w:val="none" w:sz="0" w:space="0" w:color="auto"/>
        <w:bottom w:val="none" w:sz="0" w:space="0" w:color="auto"/>
        <w:right w:val="none" w:sz="0" w:space="0" w:color="auto"/>
      </w:divBdr>
    </w:div>
    <w:div w:id="383911670">
      <w:bodyDiv w:val="1"/>
      <w:marLeft w:val="0"/>
      <w:marRight w:val="0"/>
      <w:marTop w:val="0"/>
      <w:marBottom w:val="0"/>
      <w:divBdr>
        <w:top w:val="none" w:sz="0" w:space="0" w:color="auto"/>
        <w:left w:val="none" w:sz="0" w:space="0" w:color="auto"/>
        <w:bottom w:val="none" w:sz="0" w:space="0" w:color="auto"/>
        <w:right w:val="none" w:sz="0" w:space="0" w:color="auto"/>
      </w:divBdr>
    </w:div>
    <w:div w:id="390228761">
      <w:bodyDiv w:val="1"/>
      <w:marLeft w:val="0"/>
      <w:marRight w:val="0"/>
      <w:marTop w:val="0"/>
      <w:marBottom w:val="0"/>
      <w:divBdr>
        <w:top w:val="none" w:sz="0" w:space="0" w:color="auto"/>
        <w:left w:val="none" w:sz="0" w:space="0" w:color="auto"/>
        <w:bottom w:val="none" w:sz="0" w:space="0" w:color="auto"/>
        <w:right w:val="none" w:sz="0" w:space="0" w:color="auto"/>
      </w:divBdr>
    </w:div>
    <w:div w:id="405886924">
      <w:bodyDiv w:val="1"/>
      <w:marLeft w:val="0"/>
      <w:marRight w:val="0"/>
      <w:marTop w:val="0"/>
      <w:marBottom w:val="0"/>
      <w:divBdr>
        <w:top w:val="none" w:sz="0" w:space="0" w:color="auto"/>
        <w:left w:val="none" w:sz="0" w:space="0" w:color="auto"/>
        <w:bottom w:val="none" w:sz="0" w:space="0" w:color="auto"/>
        <w:right w:val="none" w:sz="0" w:space="0" w:color="auto"/>
      </w:divBdr>
    </w:div>
    <w:div w:id="416749282">
      <w:bodyDiv w:val="1"/>
      <w:marLeft w:val="0"/>
      <w:marRight w:val="0"/>
      <w:marTop w:val="0"/>
      <w:marBottom w:val="0"/>
      <w:divBdr>
        <w:top w:val="none" w:sz="0" w:space="0" w:color="auto"/>
        <w:left w:val="none" w:sz="0" w:space="0" w:color="auto"/>
        <w:bottom w:val="none" w:sz="0" w:space="0" w:color="auto"/>
        <w:right w:val="none" w:sz="0" w:space="0" w:color="auto"/>
      </w:divBdr>
    </w:div>
    <w:div w:id="432745594">
      <w:bodyDiv w:val="1"/>
      <w:marLeft w:val="0"/>
      <w:marRight w:val="0"/>
      <w:marTop w:val="0"/>
      <w:marBottom w:val="0"/>
      <w:divBdr>
        <w:top w:val="none" w:sz="0" w:space="0" w:color="auto"/>
        <w:left w:val="none" w:sz="0" w:space="0" w:color="auto"/>
        <w:bottom w:val="none" w:sz="0" w:space="0" w:color="auto"/>
        <w:right w:val="none" w:sz="0" w:space="0" w:color="auto"/>
      </w:divBdr>
    </w:div>
    <w:div w:id="432867908">
      <w:bodyDiv w:val="1"/>
      <w:marLeft w:val="0"/>
      <w:marRight w:val="0"/>
      <w:marTop w:val="0"/>
      <w:marBottom w:val="0"/>
      <w:divBdr>
        <w:top w:val="none" w:sz="0" w:space="0" w:color="auto"/>
        <w:left w:val="none" w:sz="0" w:space="0" w:color="auto"/>
        <w:bottom w:val="none" w:sz="0" w:space="0" w:color="auto"/>
        <w:right w:val="none" w:sz="0" w:space="0" w:color="auto"/>
      </w:divBdr>
    </w:div>
    <w:div w:id="437873247">
      <w:bodyDiv w:val="1"/>
      <w:marLeft w:val="0"/>
      <w:marRight w:val="0"/>
      <w:marTop w:val="0"/>
      <w:marBottom w:val="0"/>
      <w:divBdr>
        <w:top w:val="none" w:sz="0" w:space="0" w:color="auto"/>
        <w:left w:val="none" w:sz="0" w:space="0" w:color="auto"/>
        <w:bottom w:val="none" w:sz="0" w:space="0" w:color="auto"/>
        <w:right w:val="none" w:sz="0" w:space="0" w:color="auto"/>
      </w:divBdr>
    </w:div>
    <w:div w:id="452749307">
      <w:bodyDiv w:val="1"/>
      <w:marLeft w:val="0"/>
      <w:marRight w:val="0"/>
      <w:marTop w:val="0"/>
      <w:marBottom w:val="0"/>
      <w:divBdr>
        <w:top w:val="none" w:sz="0" w:space="0" w:color="auto"/>
        <w:left w:val="none" w:sz="0" w:space="0" w:color="auto"/>
        <w:bottom w:val="none" w:sz="0" w:space="0" w:color="auto"/>
        <w:right w:val="none" w:sz="0" w:space="0" w:color="auto"/>
      </w:divBdr>
    </w:div>
    <w:div w:id="459806534">
      <w:bodyDiv w:val="1"/>
      <w:marLeft w:val="0"/>
      <w:marRight w:val="0"/>
      <w:marTop w:val="0"/>
      <w:marBottom w:val="0"/>
      <w:divBdr>
        <w:top w:val="none" w:sz="0" w:space="0" w:color="auto"/>
        <w:left w:val="none" w:sz="0" w:space="0" w:color="auto"/>
        <w:bottom w:val="none" w:sz="0" w:space="0" w:color="auto"/>
        <w:right w:val="none" w:sz="0" w:space="0" w:color="auto"/>
      </w:divBdr>
    </w:div>
    <w:div w:id="464930742">
      <w:bodyDiv w:val="1"/>
      <w:marLeft w:val="0"/>
      <w:marRight w:val="0"/>
      <w:marTop w:val="0"/>
      <w:marBottom w:val="0"/>
      <w:divBdr>
        <w:top w:val="none" w:sz="0" w:space="0" w:color="auto"/>
        <w:left w:val="none" w:sz="0" w:space="0" w:color="auto"/>
        <w:bottom w:val="none" w:sz="0" w:space="0" w:color="auto"/>
        <w:right w:val="none" w:sz="0" w:space="0" w:color="auto"/>
      </w:divBdr>
    </w:div>
    <w:div w:id="487019920">
      <w:bodyDiv w:val="1"/>
      <w:marLeft w:val="0"/>
      <w:marRight w:val="0"/>
      <w:marTop w:val="0"/>
      <w:marBottom w:val="0"/>
      <w:divBdr>
        <w:top w:val="none" w:sz="0" w:space="0" w:color="auto"/>
        <w:left w:val="none" w:sz="0" w:space="0" w:color="auto"/>
        <w:bottom w:val="none" w:sz="0" w:space="0" w:color="auto"/>
        <w:right w:val="none" w:sz="0" w:space="0" w:color="auto"/>
      </w:divBdr>
    </w:div>
    <w:div w:id="503860171">
      <w:bodyDiv w:val="1"/>
      <w:marLeft w:val="0"/>
      <w:marRight w:val="0"/>
      <w:marTop w:val="0"/>
      <w:marBottom w:val="0"/>
      <w:divBdr>
        <w:top w:val="none" w:sz="0" w:space="0" w:color="auto"/>
        <w:left w:val="none" w:sz="0" w:space="0" w:color="auto"/>
        <w:bottom w:val="none" w:sz="0" w:space="0" w:color="auto"/>
        <w:right w:val="none" w:sz="0" w:space="0" w:color="auto"/>
      </w:divBdr>
    </w:div>
    <w:div w:id="512378973">
      <w:bodyDiv w:val="1"/>
      <w:marLeft w:val="0"/>
      <w:marRight w:val="0"/>
      <w:marTop w:val="0"/>
      <w:marBottom w:val="0"/>
      <w:divBdr>
        <w:top w:val="none" w:sz="0" w:space="0" w:color="auto"/>
        <w:left w:val="none" w:sz="0" w:space="0" w:color="auto"/>
        <w:bottom w:val="none" w:sz="0" w:space="0" w:color="auto"/>
        <w:right w:val="none" w:sz="0" w:space="0" w:color="auto"/>
      </w:divBdr>
    </w:div>
    <w:div w:id="515193089">
      <w:bodyDiv w:val="1"/>
      <w:marLeft w:val="0"/>
      <w:marRight w:val="0"/>
      <w:marTop w:val="0"/>
      <w:marBottom w:val="0"/>
      <w:divBdr>
        <w:top w:val="none" w:sz="0" w:space="0" w:color="auto"/>
        <w:left w:val="none" w:sz="0" w:space="0" w:color="auto"/>
        <w:bottom w:val="none" w:sz="0" w:space="0" w:color="auto"/>
        <w:right w:val="none" w:sz="0" w:space="0" w:color="auto"/>
      </w:divBdr>
    </w:div>
    <w:div w:id="526143939">
      <w:bodyDiv w:val="1"/>
      <w:marLeft w:val="0"/>
      <w:marRight w:val="0"/>
      <w:marTop w:val="0"/>
      <w:marBottom w:val="0"/>
      <w:divBdr>
        <w:top w:val="none" w:sz="0" w:space="0" w:color="auto"/>
        <w:left w:val="none" w:sz="0" w:space="0" w:color="auto"/>
        <w:bottom w:val="none" w:sz="0" w:space="0" w:color="auto"/>
        <w:right w:val="none" w:sz="0" w:space="0" w:color="auto"/>
      </w:divBdr>
    </w:div>
    <w:div w:id="526410395">
      <w:bodyDiv w:val="1"/>
      <w:marLeft w:val="0"/>
      <w:marRight w:val="0"/>
      <w:marTop w:val="0"/>
      <w:marBottom w:val="0"/>
      <w:divBdr>
        <w:top w:val="none" w:sz="0" w:space="0" w:color="auto"/>
        <w:left w:val="none" w:sz="0" w:space="0" w:color="auto"/>
        <w:bottom w:val="none" w:sz="0" w:space="0" w:color="auto"/>
        <w:right w:val="none" w:sz="0" w:space="0" w:color="auto"/>
      </w:divBdr>
    </w:div>
    <w:div w:id="534778495">
      <w:bodyDiv w:val="1"/>
      <w:marLeft w:val="0"/>
      <w:marRight w:val="0"/>
      <w:marTop w:val="0"/>
      <w:marBottom w:val="0"/>
      <w:divBdr>
        <w:top w:val="none" w:sz="0" w:space="0" w:color="auto"/>
        <w:left w:val="none" w:sz="0" w:space="0" w:color="auto"/>
        <w:bottom w:val="none" w:sz="0" w:space="0" w:color="auto"/>
        <w:right w:val="none" w:sz="0" w:space="0" w:color="auto"/>
      </w:divBdr>
    </w:div>
    <w:div w:id="53662657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39434415">
      <w:bodyDiv w:val="1"/>
      <w:marLeft w:val="0"/>
      <w:marRight w:val="0"/>
      <w:marTop w:val="0"/>
      <w:marBottom w:val="0"/>
      <w:divBdr>
        <w:top w:val="none" w:sz="0" w:space="0" w:color="auto"/>
        <w:left w:val="none" w:sz="0" w:space="0" w:color="auto"/>
        <w:bottom w:val="none" w:sz="0" w:space="0" w:color="auto"/>
        <w:right w:val="none" w:sz="0" w:space="0" w:color="auto"/>
      </w:divBdr>
    </w:div>
    <w:div w:id="560140989">
      <w:bodyDiv w:val="1"/>
      <w:marLeft w:val="0"/>
      <w:marRight w:val="0"/>
      <w:marTop w:val="0"/>
      <w:marBottom w:val="0"/>
      <w:divBdr>
        <w:top w:val="none" w:sz="0" w:space="0" w:color="auto"/>
        <w:left w:val="none" w:sz="0" w:space="0" w:color="auto"/>
        <w:bottom w:val="none" w:sz="0" w:space="0" w:color="auto"/>
        <w:right w:val="none" w:sz="0" w:space="0" w:color="auto"/>
      </w:divBdr>
    </w:div>
    <w:div w:id="564419200">
      <w:bodyDiv w:val="1"/>
      <w:marLeft w:val="0"/>
      <w:marRight w:val="0"/>
      <w:marTop w:val="0"/>
      <w:marBottom w:val="0"/>
      <w:divBdr>
        <w:top w:val="none" w:sz="0" w:space="0" w:color="auto"/>
        <w:left w:val="none" w:sz="0" w:space="0" w:color="auto"/>
        <w:bottom w:val="none" w:sz="0" w:space="0" w:color="auto"/>
        <w:right w:val="none" w:sz="0" w:space="0" w:color="auto"/>
      </w:divBdr>
    </w:div>
    <w:div w:id="583346664">
      <w:bodyDiv w:val="1"/>
      <w:marLeft w:val="0"/>
      <w:marRight w:val="0"/>
      <w:marTop w:val="0"/>
      <w:marBottom w:val="0"/>
      <w:divBdr>
        <w:top w:val="none" w:sz="0" w:space="0" w:color="auto"/>
        <w:left w:val="none" w:sz="0" w:space="0" w:color="auto"/>
        <w:bottom w:val="none" w:sz="0" w:space="0" w:color="auto"/>
        <w:right w:val="none" w:sz="0" w:space="0" w:color="auto"/>
      </w:divBdr>
    </w:div>
    <w:div w:id="583926255">
      <w:bodyDiv w:val="1"/>
      <w:marLeft w:val="0"/>
      <w:marRight w:val="0"/>
      <w:marTop w:val="0"/>
      <w:marBottom w:val="0"/>
      <w:divBdr>
        <w:top w:val="none" w:sz="0" w:space="0" w:color="auto"/>
        <w:left w:val="none" w:sz="0" w:space="0" w:color="auto"/>
        <w:bottom w:val="none" w:sz="0" w:space="0" w:color="auto"/>
        <w:right w:val="none" w:sz="0" w:space="0" w:color="auto"/>
      </w:divBdr>
    </w:div>
    <w:div w:id="601766788">
      <w:bodyDiv w:val="1"/>
      <w:marLeft w:val="0"/>
      <w:marRight w:val="0"/>
      <w:marTop w:val="0"/>
      <w:marBottom w:val="0"/>
      <w:divBdr>
        <w:top w:val="none" w:sz="0" w:space="0" w:color="auto"/>
        <w:left w:val="none" w:sz="0" w:space="0" w:color="auto"/>
        <w:bottom w:val="none" w:sz="0" w:space="0" w:color="auto"/>
        <w:right w:val="none" w:sz="0" w:space="0" w:color="auto"/>
      </w:divBdr>
    </w:div>
    <w:div w:id="604923014">
      <w:bodyDiv w:val="1"/>
      <w:marLeft w:val="0"/>
      <w:marRight w:val="0"/>
      <w:marTop w:val="0"/>
      <w:marBottom w:val="0"/>
      <w:divBdr>
        <w:top w:val="none" w:sz="0" w:space="0" w:color="auto"/>
        <w:left w:val="none" w:sz="0" w:space="0" w:color="auto"/>
        <w:bottom w:val="none" w:sz="0" w:space="0" w:color="auto"/>
        <w:right w:val="none" w:sz="0" w:space="0" w:color="auto"/>
      </w:divBdr>
    </w:div>
    <w:div w:id="615259643">
      <w:bodyDiv w:val="1"/>
      <w:marLeft w:val="0"/>
      <w:marRight w:val="0"/>
      <w:marTop w:val="0"/>
      <w:marBottom w:val="0"/>
      <w:divBdr>
        <w:top w:val="none" w:sz="0" w:space="0" w:color="auto"/>
        <w:left w:val="none" w:sz="0" w:space="0" w:color="auto"/>
        <w:bottom w:val="none" w:sz="0" w:space="0" w:color="auto"/>
        <w:right w:val="none" w:sz="0" w:space="0" w:color="auto"/>
      </w:divBdr>
    </w:div>
    <w:div w:id="648440165">
      <w:bodyDiv w:val="1"/>
      <w:marLeft w:val="0"/>
      <w:marRight w:val="0"/>
      <w:marTop w:val="0"/>
      <w:marBottom w:val="0"/>
      <w:divBdr>
        <w:top w:val="none" w:sz="0" w:space="0" w:color="auto"/>
        <w:left w:val="none" w:sz="0" w:space="0" w:color="auto"/>
        <w:bottom w:val="none" w:sz="0" w:space="0" w:color="auto"/>
        <w:right w:val="none" w:sz="0" w:space="0" w:color="auto"/>
      </w:divBdr>
    </w:div>
    <w:div w:id="657418293">
      <w:bodyDiv w:val="1"/>
      <w:marLeft w:val="0"/>
      <w:marRight w:val="0"/>
      <w:marTop w:val="0"/>
      <w:marBottom w:val="0"/>
      <w:divBdr>
        <w:top w:val="none" w:sz="0" w:space="0" w:color="auto"/>
        <w:left w:val="none" w:sz="0" w:space="0" w:color="auto"/>
        <w:bottom w:val="none" w:sz="0" w:space="0" w:color="auto"/>
        <w:right w:val="none" w:sz="0" w:space="0" w:color="auto"/>
      </w:divBdr>
    </w:div>
    <w:div w:id="676924985">
      <w:bodyDiv w:val="1"/>
      <w:marLeft w:val="0"/>
      <w:marRight w:val="0"/>
      <w:marTop w:val="0"/>
      <w:marBottom w:val="0"/>
      <w:divBdr>
        <w:top w:val="none" w:sz="0" w:space="0" w:color="auto"/>
        <w:left w:val="none" w:sz="0" w:space="0" w:color="auto"/>
        <w:bottom w:val="none" w:sz="0" w:space="0" w:color="auto"/>
        <w:right w:val="none" w:sz="0" w:space="0" w:color="auto"/>
      </w:divBdr>
    </w:div>
    <w:div w:id="679428803">
      <w:bodyDiv w:val="1"/>
      <w:marLeft w:val="0"/>
      <w:marRight w:val="0"/>
      <w:marTop w:val="0"/>
      <w:marBottom w:val="0"/>
      <w:divBdr>
        <w:top w:val="none" w:sz="0" w:space="0" w:color="auto"/>
        <w:left w:val="none" w:sz="0" w:space="0" w:color="auto"/>
        <w:bottom w:val="none" w:sz="0" w:space="0" w:color="auto"/>
        <w:right w:val="none" w:sz="0" w:space="0" w:color="auto"/>
      </w:divBdr>
    </w:div>
    <w:div w:id="689180119">
      <w:bodyDiv w:val="1"/>
      <w:marLeft w:val="0"/>
      <w:marRight w:val="0"/>
      <w:marTop w:val="0"/>
      <w:marBottom w:val="0"/>
      <w:divBdr>
        <w:top w:val="none" w:sz="0" w:space="0" w:color="auto"/>
        <w:left w:val="none" w:sz="0" w:space="0" w:color="auto"/>
        <w:bottom w:val="none" w:sz="0" w:space="0" w:color="auto"/>
        <w:right w:val="none" w:sz="0" w:space="0" w:color="auto"/>
      </w:divBdr>
    </w:div>
    <w:div w:id="69065022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6760668">
      <w:bodyDiv w:val="1"/>
      <w:marLeft w:val="0"/>
      <w:marRight w:val="0"/>
      <w:marTop w:val="0"/>
      <w:marBottom w:val="0"/>
      <w:divBdr>
        <w:top w:val="none" w:sz="0" w:space="0" w:color="auto"/>
        <w:left w:val="none" w:sz="0" w:space="0" w:color="auto"/>
        <w:bottom w:val="none" w:sz="0" w:space="0" w:color="auto"/>
        <w:right w:val="none" w:sz="0" w:space="0" w:color="auto"/>
      </w:divBdr>
    </w:div>
    <w:div w:id="710573719">
      <w:bodyDiv w:val="1"/>
      <w:marLeft w:val="0"/>
      <w:marRight w:val="0"/>
      <w:marTop w:val="0"/>
      <w:marBottom w:val="0"/>
      <w:divBdr>
        <w:top w:val="none" w:sz="0" w:space="0" w:color="auto"/>
        <w:left w:val="none" w:sz="0" w:space="0" w:color="auto"/>
        <w:bottom w:val="none" w:sz="0" w:space="0" w:color="auto"/>
        <w:right w:val="none" w:sz="0" w:space="0" w:color="auto"/>
      </w:divBdr>
    </w:div>
    <w:div w:id="728068913">
      <w:bodyDiv w:val="1"/>
      <w:marLeft w:val="0"/>
      <w:marRight w:val="0"/>
      <w:marTop w:val="0"/>
      <w:marBottom w:val="0"/>
      <w:divBdr>
        <w:top w:val="none" w:sz="0" w:space="0" w:color="auto"/>
        <w:left w:val="none" w:sz="0" w:space="0" w:color="auto"/>
        <w:bottom w:val="none" w:sz="0" w:space="0" w:color="auto"/>
        <w:right w:val="none" w:sz="0" w:space="0" w:color="auto"/>
      </w:divBdr>
    </w:div>
    <w:div w:id="739795261">
      <w:bodyDiv w:val="1"/>
      <w:marLeft w:val="0"/>
      <w:marRight w:val="0"/>
      <w:marTop w:val="0"/>
      <w:marBottom w:val="0"/>
      <w:divBdr>
        <w:top w:val="none" w:sz="0" w:space="0" w:color="auto"/>
        <w:left w:val="none" w:sz="0" w:space="0" w:color="auto"/>
        <w:bottom w:val="none" w:sz="0" w:space="0" w:color="auto"/>
        <w:right w:val="none" w:sz="0" w:space="0" w:color="auto"/>
      </w:divBdr>
    </w:div>
    <w:div w:id="745690976">
      <w:bodyDiv w:val="1"/>
      <w:marLeft w:val="0"/>
      <w:marRight w:val="0"/>
      <w:marTop w:val="0"/>
      <w:marBottom w:val="0"/>
      <w:divBdr>
        <w:top w:val="none" w:sz="0" w:space="0" w:color="auto"/>
        <w:left w:val="none" w:sz="0" w:space="0" w:color="auto"/>
        <w:bottom w:val="none" w:sz="0" w:space="0" w:color="auto"/>
        <w:right w:val="none" w:sz="0" w:space="0" w:color="auto"/>
      </w:divBdr>
    </w:div>
    <w:div w:id="749277559">
      <w:bodyDiv w:val="1"/>
      <w:marLeft w:val="0"/>
      <w:marRight w:val="0"/>
      <w:marTop w:val="0"/>
      <w:marBottom w:val="0"/>
      <w:divBdr>
        <w:top w:val="none" w:sz="0" w:space="0" w:color="auto"/>
        <w:left w:val="none" w:sz="0" w:space="0" w:color="auto"/>
        <w:bottom w:val="none" w:sz="0" w:space="0" w:color="auto"/>
        <w:right w:val="none" w:sz="0" w:space="0" w:color="auto"/>
      </w:divBdr>
    </w:div>
    <w:div w:id="761419041">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8424758">
      <w:bodyDiv w:val="1"/>
      <w:marLeft w:val="0"/>
      <w:marRight w:val="0"/>
      <w:marTop w:val="0"/>
      <w:marBottom w:val="0"/>
      <w:divBdr>
        <w:top w:val="none" w:sz="0" w:space="0" w:color="auto"/>
        <w:left w:val="none" w:sz="0" w:space="0" w:color="auto"/>
        <w:bottom w:val="none" w:sz="0" w:space="0" w:color="auto"/>
        <w:right w:val="none" w:sz="0" w:space="0" w:color="auto"/>
      </w:divBdr>
    </w:div>
    <w:div w:id="768813562">
      <w:bodyDiv w:val="1"/>
      <w:marLeft w:val="0"/>
      <w:marRight w:val="0"/>
      <w:marTop w:val="0"/>
      <w:marBottom w:val="0"/>
      <w:divBdr>
        <w:top w:val="none" w:sz="0" w:space="0" w:color="auto"/>
        <w:left w:val="none" w:sz="0" w:space="0" w:color="auto"/>
        <w:bottom w:val="none" w:sz="0" w:space="0" w:color="auto"/>
        <w:right w:val="none" w:sz="0" w:space="0" w:color="auto"/>
      </w:divBdr>
    </w:div>
    <w:div w:id="78678101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9249781">
      <w:bodyDiv w:val="1"/>
      <w:marLeft w:val="0"/>
      <w:marRight w:val="0"/>
      <w:marTop w:val="0"/>
      <w:marBottom w:val="0"/>
      <w:divBdr>
        <w:top w:val="none" w:sz="0" w:space="0" w:color="auto"/>
        <w:left w:val="none" w:sz="0" w:space="0" w:color="auto"/>
        <w:bottom w:val="none" w:sz="0" w:space="0" w:color="auto"/>
        <w:right w:val="none" w:sz="0" w:space="0" w:color="auto"/>
      </w:divBdr>
    </w:div>
    <w:div w:id="838080745">
      <w:bodyDiv w:val="1"/>
      <w:marLeft w:val="0"/>
      <w:marRight w:val="0"/>
      <w:marTop w:val="0"/>
      <w:marBottom w:val="0"/>
      <w:divBdr>
        <w:top w:val="none" w:sz="0" w:space="0" w:color="auto"/>
        <w:left w:val="none" w:sz="0" w:space="0" w:color="auto"/>
        <w:bottom w:val="none" w:sz="0" w:space="0" w:color="auto"/>
        <w:right w:val="none" w:sz="0" w:space="0" w:color="auto"/>
      </w:divBdr>
    </w:div>
    <w:div w:id="838815697">
      <w:bodyDiv w:val="1"/>
      <w:marLeft w:val="0"/>
      <w:marRight w:val="0"/>
      <w:marTop w:val="0"/>
      <w:marBottom w:val="0"/>
      <w:divBdr>
        <w:top w:val="none" w:sz="0" w:space="0" w:color="auto"/>
        <w:left w:val="none" w:sz="0" w:space="0" w:color="auto"/>
        <w:bottom w:val="none" w:sz="0" w:space="0" w:color="auto"/>
        <w:right w:val="none" w:sz="0" w:space="0" w:color="auto"/>
      </w:divBdr>
    </w:div>
    <w:div w:id="845360325">
      <w:bodyDiv w:val="1"/>
      <w:marLeft w:val="0"/>
      <w:marRight w:val="0"/>
      <w:marTop w:val="0"/>
      <w:marBottom w:val="0"/>
      <w:divBdr>
        <w:top w:val="none" w:sz="0" w:space="0" w:color="auto"/>
        <w:left w:val="none" w:sz="0" w:space="0" w:color="auto"/>
        <w:bottom w:val="none" w:sz="0" w:space="0" w:color="auto"/>
        <w:right w:val="none" w:sz="0" w:space="0" w:color="auto"/>
      </w:divBdr>
    </w:div>
    <w:div w:id="856310999">
      <w:bodyDiv w:val="1"/>
      <w:marLeft w:val="0"/>
      <w:marRight w:val="0"/>
      <w:marTop w:val="0"/>
      <w:marBottom w:val="0"/>
      <w:divBdr>
        <w:top w:val="none" w:sz="0" w:space="0" w:color="auto"/>
        <w:left w:val="none" w:sz="0" w:space="0" w:color="auto"/>
        <w:bottom w:val="none" w:sz="0" w:space="0" w:color="auto"/>
        <w:right w:val="none" w:sz="0" w:space="0" w:color="auto"/>
      </w:divBdr>
    </w:div>
    <w:div w:id="859469818">
      <w:bodyDiv w:val="1"/>
      <w:marLeft w:val="0"/>
      <w:marRight w:val="0"/>
      <w:marTop w:val="0"/>
      <w:marBottom w:val="0"/>
      <w:divBdr>
        <w:top w:val="none" w:sz="0" w:space="0" w:color="auto"/>
        <w:left w:val="none" w:sz="0" w:space="0" w:color="auto"/>
        <w:bottom w:val="none" w:sz="0" w:space="0" w:color="auto"/>
        <w:right w:val="none" w:sz="0" w:space="0" w:color="auto"/>
      </w:divBdr>
    </w:div>
    <w:div w:id="861161648">
      <w:bodyDiv w:val="1"/>
      <w:marLeft w:val="0"/>
      <w:marRight w:val="0"/>
      <w:marTop w:val="0"/>
      <w:marBottom w:val="0"/>
      <w:divBdr>
        <w:top w:val="none" w:sz="0" w:space="0" w:color="auto"/>
        <w:left w:val="none" w:sz="0" w:space="0" w:color="auto"/>
        <w:bottom w:val="none" w:sz="0" w:space="0" w:color="auto"/>
        <w:right w:val="none" w:sz="0" w:space="0" w:color="auto"/>
      </w:divBdr>
    </w:div>
    <w:div w:id="862130747">
      <w:bodyDiv w:val="1"/>
      <w:marLeft w:val="0"/>
      <w:marRight w:val="0"/>
      <w:marTop w:val="0"/>
      <w:marBottom w:val="0"/>
      <w:divBdr>
        <w:top w:val="none" w:sz="0" w:space="0" w:color="auto"/>
        <w:left w:val="none" w:sz="0" w:space="0" w:color="auto"/>
        <w:bottom w:val="none" w:sz="0" w:space="0" w:color="auto"/>
        <w:right w:val="none" w:sz="0" w:space="0" w:color="auto"/>
      </w:divBdr>
    </w:div>
    <w:div w:id="865675209">
      <w:bodyDiv w:val="1"/>
      <w:marLeft w:val="0"/>
      <w:marRight w:val="0"/>
      <w:marTop w:val="0"/>
      <w:marBottom w:val="0"/>
      <w:divBdr>
        <w:top w:val="none" w:sz="0" w:space="0" w:color="auto"/>
        <w:left w:val="none" w:sz="0" w:space="0" w:color="auto"/>
        <w:bottom w:val="none" w:sz="0" w:space="0" w:color="auto"/>
        <w:right w:val="none" w:sz="0" w:space="0" w:color="auto"/>
      </w:divBdr>
    </w:div>
    <w:div w:id="877086947">
      <w:bodyDiv w:val="1"/>
      <w:marLeft w:val="0"/>
      <w:marRight w:val="0"/>
      <w:marTop w:val="0"/>
      <w:marBottom w:val="0"/>
      <w:divBdr>
        <w:top w:val="none" w:sz="0" w:space="0" w:color="auto"/>
        <w:left w:val="none" w:sz="0" w:space="0" w:color="auto"/>
        <w:bottom w:val="none" w:sz="0" w:space="0" w:color="auto"/>
        <w:right w:val="none" w:sz="0" w:space="0" w:color="auto"/>
      </w:divBdr>
    </w:div>
    <w:div w:id="882864057">
      <w:bodyDiv w:val="1"/>
      <w:marLeft w:val="0"/>
      <w:marRight w:val="0"/>
      <w:marTop w:val="0"/>
      <w:marBottom w:val="0"/>
      <w:divBdr>
        <w:top w:val="none" w:sz="0" w:space="0" w:color="auto"/>
        <w:left w:val="none" w:sz="0" w:space="0" w:color="auto"/>
        <w:bottom w:val="none" w:sz="0" w:space="0" w:color="auto"/>
        <w:right w:val="none" w:sz="0" w:space="0" w:color="auto"/>
      </w:divBdr>
    </w:div>
    <w:div w:id="897280826">
      <w:bodyDiv w:val="1"/>
      <w:marLeft w:val="0"/>
      <w:marRight w:val="0"/>
      <w:marTop w:val="0"/>
      <w:marBottom w:val="0"/>
      <w:divBdr>
        <w:top w:val="none" w:sz="0" w:space="0" w:color="auto"/>
        <w:left w:val="none" w:sz="0" w:space="0" w:color="auto"/>
        <w:bottom w:val="none" w:sz="0" w:space="0" w:color="auto"/>
        <w:right w:val="none" w:sz="0" w:space="0" w:color="auto"/>
      </w:divBdr>
    </w:div>
    <w:div w:id="900482498">
      <w:bodyDiv w:val="1"/>
      <w:marLeft w:val="0"/>
      <w:marRight w:val="0"/>
      <w:marTop w:val="0"/>
      <w:marBottom w:val="0"/>
      <w:divBdr>
        <w:top w:val="none" w:sz="0" w:space="0" w:color="auto"/>
        <w:left w:val="none" w:sz="0" w:space="0" w:color="auto"/>
        <w:bottom w:val="none" w:sz="0" w:space="0" w:color="auto"/>
        <w:right w:val="none" w:sz="0" w:space="0" w:color="auto"/>
      </w:divBdr>
    </w:div>
    <w:div w:id="91639806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0161404">
      <w:bodyDiv w:val="1"/>
      <w:marLeft w:val="0"/>
      <w:marRight w:val="0"/>
      <w:marTop w:val="0"/>
      <w:marBottom w:val="0"/>
      <w:divBdr>
        <w:top w:val="none" w:sz="0" w:space="0" w:color="auto"/>
        <w:left w:val="none" w:sz="0" w:space="0" w:color="auto"/>
        <w:bottom w:val="none" w:sz="0" w:space="0" w:color="auto"/>
        <w:right w:val="none" w:sz="0" w:space="0" w:color="auto"/>
      </w:divBdr>
    </w:div>
    <w:div w:id="943347339">
      <w:bodyDiv w:val="1"/>
      <w:marLeft w:val="0"/>
      <w:marRight w:val="0"/>
      <w:marTop w:val="0"/>
      <w:marBottom w:val="0"/>
      <w:divBdr>
        <w:top w:val="none" w:sz="0" w:space="0" w:color="auto"/>
        <w:left w:val="none" w:sz="0" w:space="0" w:color="auto"/>
        <w:bottom w:val="none" w:sz="0" w:space="0" w:color="auto"/>
        <w:right w:val="none" w:sz="0" w:space="0" w:color="auto"/>
      </w:divBdr>
    </w:div>
    <w:div w:id="962230495">
      <w:bodyDiv w:val="1"/>
      <w:marLeft w:val="0"/>
      <w:marRight w:val="0"/>
      <w:marTop w:val="0"/>
      <w:marBottom w:val="0"/>
      <w:divBdr>
        <w:top w:val="none" w:sz="0" w:space="0" w:color="auto"/>
        <w:left w:val="none" w:sz="0" w:space="0" w:color="auto"/>
        <w:bottom w:val="none" w:sz="0" w:space="0" w:color="auto"/>
        <w:right w:val="none" w:sz="0" w:space="0" w:color="auto"/>
      </w:divBdr>
    </w:div>
    <w:div w:id="964695197">
      <w:bodyDiv w:val="1"/>
      <w:marLeft w:val="0"/>
      <w:marRight w:val="0"/>
      <w:marTop w:val="0"/>
      <w:marBottom w:val="0"/>
      <w:divBdr>
        <w:top w:val="none" w:sz="0" w:space="0" w:color="auto"/>
        <w:left w:val="none" w:sz="0" w:space="0" w:color="auto"/>
        <w:bottom w:val="none" w:sz="0" w:space="0" w:color="auto"/>
        <w:right w:val="none" w:sz="0" w:space="0" w:color="auto"/>
      </w:divBdr>
    </w:div>
    <w:div w:id="967509759">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3023548">
      <w:bodyDiv w:val="1"/>
      <w:marLeft w:val="0"/>
      <w:marRight w:val="0"/>
      <w:marTop w:val="0"/>
      <w:marBottom w:val="0"/>
      <w:divBdr>
        <w:top w:val="none" w:sz="0" w:space="0" w:color="auto"/>
        <w:left w:val="none" w:sz="0" w:space="0" w:color="auto"/>
        <w:bottom w:val="none" w:sz="0" w:space="0" w:color="auto"/>
        <w:right w:val="none" w:sz="0" w:space="0" w:color="auto"/>
      </w:divBdr>
    </w:div>
    <w:div w:id="986322023">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3939681">
      <w:bodyDiv w:val="1"/>
      <w:marLeft w:val="0"/>
      <w:marRight w:val="0"/>
      <w:marTop w:val="0"/>
      <w:marBottom w:val="0"/>
      <w:divBdr>
        <w:top w:val="none" w:sz="0" w:space="0" w:color="auto"/>
        <w:left w:val="none" w:sz="0" w:space="0" w:color="auto"/>
        <w:bottom w:val="none" w:sz="0" w:space="0" w:color="auto"/>
        <w:right w:val="none" w:sz="0" w:space="0" w:color="auto"/>
      </w:divBdr>
    </w:div>
    <w:div w:id="1043407738">
      <w:bodyDiv w:val="1"/>
      <w:marLeft w:val="0"/>
      <w:marRight w:val="0"/>
      <w:marTop w:val="0"/>
      <w:marBottom w:val="0"/>
      <w:divBdr>
        <w:top w:val="none" w:sz="0" w:space="0" w:color="auto"/>
        <w:left w:val="none" w:sz="0" w:space="0" w:color="auto"/>
        <w:bottom w:val="none" w:sz="0" w:space="0" w:color="auto"/>
        <w:right w:val="none" w:sz="0" w:space="0" w:color="auto"/>
      </w:divBdr>
    </w:div>
    <w:div w:id="1050349637">
      <w:bodyDiv w:val="1"/>
      <w:marLeft w:val="0"/>
      <w:marRight w:val="0"/>
      <w:marTop w:val="0"/>
      <w:marBottom w:val="0"/>
      <w:divBdr>
        <w:top w:val="none" w:sz="0" w:space="0" w:color="auto"/>
        <w:left w:val="none" w:sz="0" w:space="0" w:color="auto"/>
        <w:bottom w:val="none" w:sz="0" w:space="0" w:color="auto"/>
        <w:right w:val="none" w:sz="0" w:space="0" w:color="auto"/>
      </w:divBdr>
    </w:div>
    <w:div w:id="1062673508">
      <w:bodyDiv w:val="1"/>
      <w:marLeft w:val="0"/>
      <w:marRight w:val="0"/>
      <w:marTop w:val="0"/>
      <w:marBottom w:val="0"/>
      <w:divBdr>
        <w:top w:val="none" w:sz="0" w:space="0" w:color="auto"/>
        <w:left w:val="none" w:sz="0" w:space="0" w:color="auto"/>
        <w:bottom w:val="none" w:sz="0" w:space="0" w:color="auto"/>
        <w:right w:val="none" w:sz="0" w:space="0" w:color="auto"/>
      </w:divBdr>
    </w:div>
    <w:div w:id="1067605210">
      <w:bodyDiv w:val="1"/>
      <w:marLeft w:val="0"/>
      <w:marRight w:val="0"/>
      <w:marTop w:val="0"/>
      <w:marBottom w:val="0"/>
      <w:divBdr>
        <w:top w:val="none" w:sz="0" w:space="0" w:color="auto"/>
        <w:left w:val="none" w:sz="0" w:space="0" w:color="auto"/>
        <w:bottom w:val="none" w:sz="0" w:space="0" w:color="auto"/>
        <w:right w:val="none" w:sz="0" w:space="0" w:color="auto"/>
      </w:divBdr>
    </w:div>
    <w:div w:id="1078752732">
      <w:bodyDiv w:val="1"/>
      <w:marLeft w:val="0"/>
      <w:marRight w:val="0"/>
      <w:marTop w:val="0"/>
      <w:marBottom w:val="0"/>
      <w:divBdr>
        <w:top w:val="none" w:sz="0" w:space="0" w:color="auto"/>
        <w:left w:val="none" w:sz="0" w:space="0" w:color="auto"/>
        <w:bottom w:val="none" w:sz="0" w:space="0" w:color="auto"/>
        <w:right w:val="none" w:sz="0" w:space="0" w:color="auto"/>
      </w:divBdr>
    </w:div>
    <w:div w:id="1083601956">
      <w:bodyDiv w:val="1"/>
      <w:marLeft w:val="0"/>
      <w:marRight w:val="0"/>
      <w:marTop w:val="0"/>
      <w:marBottom w:val="0"/>
      <w:divBdr>
        <w:top w:val="none" w:sz="0" w:space="0" w:color="auto"/>
        <w:left w:val="none" w:sz="0" w:space="0" w:color="auto"/>
        <w:bottom w:val="none" w:sz="0" w:space="0" w:color="auto"/>
        <w:right w:val="none" w:sz="0" w:space="0" w:color="auto"/>
      </w:divBdr>
    </w:div>
    <w:div w:id="1086609712">
      <w:bodyDiv w:val="1"/>
      <w:marLeft w:val="0"/>
      <w:marRight w:val="0"/>
      <w:marTop w:val="0"/>
      <w:marBottom w:val="0"/>
      <w:divBdr>
        <w:top w:val="none" w:sz="0" w:space="0" w:color="auto"/>
        <w:left w:val="none" w:sz="0" w:space="0" w:color="auto"/>
        <w:bottom w:val="none" w:sz="0" w:space="0" w:color="auto"/>
        <w:right w:val="none" w:sz="0" w:space="0" w:color="auto"/>
      </w:divBdr>
    </w:div>
    <w:div w:id="1089960137">
      <w:bodyDiv w:val="1"/>
      <w:marLeft w:val="0"/>
      <w:marRight w:val="0"/>
      <w:marTop w:val="0"/>
      <w:marBottom w:val="0"/>
      <w:divBdr>
        <w:top w:val="none" w:sz="0" w:space="0" w:color="auto"/>
        <w:left w:val="none" w:sz="0" w:space="0" w:color="auto"/>
        <w:bottom w:val="none" w:sz="0" w:space="0" w:color="auto"/>
        <w:right w:val="none" w:sz="0" w:space="0" w:color="auto"/>
      </w:divBdr>
    </w:div>
    <w:div w:id="1091971523">
      <w:bodyDiv w:val="1"/>
      <w:marLeft w:val="0"/>
      <w:marRight w:val="0"/>
      <w:marTop w:val="0"/>
      <w:marBottom w:val="0"/>
      <w:divBdr>
        <w:top w:val="none" w:sz="0" w:space="0" w:color="auto"/>
        <w:left w:val="none" w:sz="0" w:space="0" w:color="auto"/>
        <w:bottom w:val="none" w:sz="0" w:space="0" w:color="auto"/>
        <w:right w:val="none" w:sz="0" w:space="0" w:color="auto"/>
      </w:divBdr>
    </w:div>
    <w:div w:id="1092628460">
      <w:bodyDiv w:val="1"/>
      <w:marLeft w:val="0"/>
      <w:marRight w:val="0"/>
      <w:marTop w:val="0"/>
      <w:marBottom w:val="0"/>
      <w:divBdr>
        <w:top w:val="none" w:sz="0" w:space="0" w:color="auto"/>
        <w:left w:val="none" w:sz="0" w:space="0" w:color="auto"/>
        <w:bottom w:val="none" w:sz="0" w:space="0" w:color="auto"/>
        <w:right w:val="none" w:sz="0" w:space="0" w:color="auto"/>
      </w:divBdr>
    </w:div>
    <w:div w:id="1121149549">
      <w:bodyDiv w:val="1"/>
      <w:marLeft w:val="0"/>
      <w:marRight w:val="0"/>
      <w:marTop w:val="0"/>
      <w:marBottom w:val="0"/>
      <w:divBdr>
        <w:top w:val="none" w:sz="0" w:space="0" w:color="auto"/>
        <w:left w:val="none" w:sz="0" w:space="0" w:color="auto"/>
        <w:bottom w:val="none" w:sz="0" w:space="0" w:color="auto"/>
        <w:right w:val="none" w:sz="0" w:space="0" w:color="auto"/>
      </w:divBdr>
    </w:div>
    <w:div w:id="1157109117">
      <w:bodyDiv w:val="1"/>
      <w:marLeft w:val="0"/>
      <w:marRight w:val="0"/>
      <w:marTop w:val="0"/>
      <w:marBottom w:val="0"/>
      <w:divBdr>
        <w:top w:val="none" w:sz="0" w:space="0" w:color="auto"/>
        <w:left w:val="none" w:sz="0" w:space="0" w:color="auto"/>
        <w:bottom w:val="none" w:sz="0" w:space="0" w:color="auto"/>
        <w:right w:val="none" w:sz="0" w:space="0" w:color="auto"/>
      </w:divBdr>
    </w:div>
    <w:div w:id="1164203522">
      <w:bodyDiv w:val="1"/>
      <w:marLeft w:val="0"/>
      <w:marRight w:val="0"/>
      <w:marTop w:val="0"/>
      <w:marBottom w:val="0"/>
      <w:divBdr>
        <w:top w:val="none" w:sz="0" w:space="0" w:color="auto"/>
        <w:left w:val="none" w:sz="0" w:space="0" w:color="auto"/>
        <w:bottom w:val="none" w:sz="0" w:space="0" w:color="auto"/>
        <w:right w:val="none" w:sz="0" w:space="0" w:color="auto"/>
      </w:divBdr>
    </w:div>
    <w:div w:id="1168906637">
      <w:bodyDiv w:val="1"/>
      <w:marLeft w:val="0"/>
      <w:marRight w:val="0"/>
      <w:marTop w:val="0"/>
      <w:marBottom w:val="0"/>
      <w:divBdr>
        <w:top w:val="none" w:sz="0" w:space="0" w:color="auto"/>
        <w:left w:val="none" w:sz="0" w:space="0" w:color="auto"/>
        <w:bottom w:val="none" w:sz="0" w:space="0" w:color="auto"/>
        <w:right w:val="none" w:sz="0" w:space="0" w:color="auto"/>
      </w:divBdr>
    </w:div>
    <w:div w:id="1169753509">
      <w:bodyDiv w:val="1"/>
      <w:marLeft w:val="0"/>
      <w:marRight w:val="0"/>
      <w:marTop w:val="0"/>
      <w:marBottom w:val="0"/>
      <w:divBdr>
        <w:top w:val="none" w:sz="0" w:space="0" w:color="auto"/>
        <w:left w:val="none" w:sz="0" w:space="0" w:color="auto"/>
        <w:bottom w:val="none" w:sz="0" w:space="0" w:color="auto"/>
        <w:right w:val="none" w:sz="0" w:space="0" w:color="auto"/>
      </w:divBdr>
    </w:div>
    <w:div w:id="1170094722">
      <w:bodyDiv w:val="1"/>
      <w:marLeft w:val="0"/>
      <w:marRight w:val="0"/>
      <w:marTop w:val="0"/>
      <w:marBottom w:val="0"/>
      <w:divBdr>
        <w:top w:val="none" w:sz="0" w:space="0" w:color="auto"/>
        <w:left w:val="none" w:sz="0" w:space="0" w:color="auto"/>
        <w:bottom w:val="none" w:sz="0" w:space="0" w:color="auto"/>
        <w:right w:val="none" w:sz="0" w:space="0" w:color="auto"/>
      </w:divBdr>
    </w:div>
    <w:div w:id="1171604790">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6194391">
      <w:bodyDiv w:val="1"/>
      <w:marLeft w:val="0"/>
      <w:marRight w:val="0"/>
      <w:marTop w:val="0"/>
      <w:marBottom w:val="0"/>
      <w:divBdr>
        <w:top w:val="none" w:sz="0" w:space="0" w:color="auto"/>
        <w:left w:val="none" w:sz="0" w:space="0" w:color="auto"/>
        <w:bottom w:val="none" w:sz="0" w:space="0" w:color="auto"/>
        <w:right w:val="none" w:sz="0" w:space="0" w:color="auto"/>
      </w:divBdr>
    </w:div>
    <w:div w:id="1178545257">
      <w:bodyDiv w:val="1"/>
      <w:marLeft w:val="0"/>
      <w:marRight w:val="0"/>
      <w:marTop w:val="0"/>
      <w:marBottom w:val="0"/>
      <w:divBdr>
        <w:top w:val="none" w:sz="0" w:space="0" w:color="auto"/>
        <w:left w:val="none" w:sz="0" w:space="0" w:color="auto"/>
        <w:bottom w:val="none" w:sz="0" w:space="0" w:color="auto"/>
        <w:right w:val="none" w:sz="0" w:space="0" w:color="auto"/>
      </w:divBdr>
    </w:div>
    <w:div w:id="1191799269">
      <w:bodyDiv w:val="1"/>
      <w:marLeft w:val="0"/>
      <w:marRight w:val="0"/>
      <w:marTop w:val="0"/>
      <w:marBottom w:val="0"/>
      <w:divBdr>
        <w:top w:val="none" w:sz="0" w:space="0" w:color="auto"/>
        <w:left w:val="none" w:sz="0" w:space="0" w:color="auto"/>
        <w:bottom w:val="none" w:sz="0" w:space="0" w:color="auto"/>
        <w:right w:val="none" w:sz="0" w:space="0" w:color="auto"/>
      </w:divBdr>
    </w:div>
    <w:div w:id="1199507995">
      <w:bodyDiv w:val="1"/>
      <w:marLeft w:val="0"/>
      <w:marRight w:val="0"/>
      <w:marTop w:val="0"/>
      <w:marBottom w:val="0"/>
      <w:divBdr>
        <w:top w:val="none" w:sz="0" w:space="0" w:color="auto"/>
        <w:left w:val="none" w:sz="0" w:space="0" w:color="auto"/>
        <w:bottom w:val="none" w:sz="0" w:space="0" w:color="auto"/>
        <w:right w:val="none" w:sz="0" w:space="0" w:color="auto"/>
      </w:divBdr>
    </w:div>
    <w:div w:id="1206255977">
      <w:bodyDiv w:val="1"/>
      <w:marLeft w:val="0"/>
      <w:marRight w:val="0"/>
      <w:marTop w:val="0"/>
      <w:marBottom w:val="0"/>
      <w:divBdr>
        <w:top w:val="none" w:sz="0" w:space="0" w:color="auto"/>
        <w:left w:val="none" w:sz="0" w:space="0" w:color="auto"/>
        <w:bottom w:val="none" w:sz="0" w:space="0" w:color="auto"/>
        <w:right w:val="none" w:sz="0" w:space="0" w:color="auto"/>
      </w:divBdr>
    </w:div>
    <w:div w:id="1206674765">
      <w:bodyDiv w:val="1"/>
      <w:marLeft w:val="0"/>
      <w:marRight w:val="0"/>
      <w:marTop w:val="0"/>
      <w:marBottom w:val="0"/>
      <w:divBdr>
        <w:top w:val="none" w:sz="0" w:space="0" w:color="auto"/>
        <w:left w:val="none" w:sz="0" w:space="0" w:color="auto"/>
        <w:bottom w:val="none" w:sz="0" w:space="0" w:color="auto"/>
        <w:right w:val="none" w:sz="0" w:space="0" w:color="auto"/>
      </w:divBdr>
    </w:div>
    <w:div w:id="1213812694">
      <w:bodyDiv w:val="1"/>
      <w:marLeft w:val="0"/>
      <w:marRight w:val="0"/>
      <w:marTop w:val="0"/>
      <w:marBottom w:val="0"/>
      <w:divBdr>
        <w:top w:val="none" w:sz="0" w:space="0" w:color="auto"/>
        <w:left w:val="none" w:sz="0" w:space="0" w:color="auto"/>
        <w:bottom w:val="none" w:sz="0" w:space="0" w:color="auto"/>
        <w:right w:val="none" w:sz="0" w:space="0" w:color="auto"/>
      </w:divBdr>
    </w:div>
    <w:div w:id="1220359321">
      <w:bodyDiv w:val="1"/>
      <w:marLeft w:val="0"/>
      <w:marRight w:val="0"/>
      <w:marTop w:val="0"/>
      <w:marBottom w:val="0"/>
      <w:divBdr>
        <w:top w:val="none" w:sz="0" w:space="0" w:color="auto"/>
        <w:left w:val="none" w:sz="0" w:space="0" w:color="auto"/>
        <w:bottom w:val="none" w:sz="0" w:space="0" w:color="auto"/>
        <w:right w:val="none" w:sz="0" w:space="0" w:color="auto"/>
      </w:divBdr>
    </w:div>
    <w:div w:id="1226261771">
      <w:bodyDiv w:val="1"/>
      <w:marLeft w:val="0"/>
      <w:marRight w:val="0"/>
      <w:marTop w:val="0"/>
      <w:marBottom w:val="0"/>
      <w:divBdr>
        <w:top w:val="none" w:sz="0" w:space="0" w:color="auto"/>
        <w:left w:val="none" w:sz="0" w:space="0" w:color="auto"/>
        <w:bottom w:val="none" w:sz="0" w:space="0" w:color="auto"/>
        <w:right w:val="none" w:sz="0" w:space="0" w:color="auto"/>
      </w:divBdr>
    </w:div>
    <w:div w:id="1227689436">
      <w:bodyDiv w:val="1"/>
      <w:marLeft w:val="0"/>
      <w:marRight w:val="0"/>
      <w:marTop w:val="0"/>
      <w:marBottom w:val="0"/>
      <w:divBdr>
        <w:top w:val="none" w:sz="0" w:space="0" w:color="auto"/>
        <w:left w:val="none" w:sz="0" w:space="0" w:color="auto"/>
        <w:bottom w:val="none" w:sz="0" w:space="0" w:color="auto"/>
        <w:right w:val="none" w:sz="0" w:space="0" w:color="auto"/>
      </w:divBdr>
    </w:div>
    <w:div w:id="1230964761">
      <w:bodyDiv w:val="1"/>
      <w:marLeft w:val="0"/>
      <w:marRight w:val="0"/>
      <w:marTop w:val="0"/>
      <w:marBottom w:val="0"/>
      <w:divBdr>
        <w:top w:val="none" w:sz="0" w:space="0" w:color="auto"/>
        <w:left w:val="none" w:sz="0" w:space="0" w:color="auto"/>
        <w:bottom w:val="none" w:sz="0" w:space="0" w:color="auto"/>
        <w:right w:val="none" w:sz="0" w:space="0" w:color="auto"/>
      </w:divBdr>
    </w:div>
    <w:div w:id="1234581780">
      <w:bodyDiv w:val="1"/>
      <w:marLeft w:val="0"/>
      <w:marRight w:val="0"/>
      <w:marTop w:val="0"/>
      <w:marBottom w:val="0"/>
      <w:divBdr>
        <w:top w:val="none" w:sz="0" w:space="0" w:color="auto"/>
        <w:left w:val="none" w:sz="0" w:space="0" w:color="auto"/>
        <w:bottom w:val="none" w:sz="0" w:space="0" w:color="auto"/>
        <w:right w:val="none" w:sz="0" w:space="0" w:color="auto"/>
      </w:divBdr>
    </w:div>
    <w:div w:id="1235823850">
      <w:bodyDiv w:val="1"/>
      <w:marLeft w:val="0"/>
      <w:marRight w:val="0"/>
      <w:marTop w:val="0"/>
      <w:marBottom w:val="0"/>
      <w:divBdr>
        <w:top w:val="none" w:sz="0" w:space="0" w:color="auto"/>
        <w:left w:val="none" w:sz="0" w:space="0" w:color="auto"/>
        <w:bottom w:val="none" w:sz="0" w:space="0" w:color="auto"/>
        <w:right w:val="none" w:sz="0" w:space="0" w:color="auto"/>
      </w:divBdr>
    </w:div>
    <w:div w:id="1236669363">
      <w:bodyDiv w:val="1"/>
      <w:marLeft w:val="0"/>
      <w:marRight w:val="0"/>
      <w:marTop w:val="0"/>
      <w:marBottom w:val="0"/>
      <w:divBdr>
        <w:top w:val="none" w:sz="0" w:space="0" w:color="auto"/>
        <w:left w:val="none" w:sz="0" w:space="0" w:color="auto"/>
        <w:bottom w:val="none" w:sz="0" w:space="0" w:color="auto"/>
        <w:right w:val="none" w:sz="0" w:space="0" w:color="auto"/>
      </w:divBdr>
    </w:div>
    <w:div w:id="1241602985">
      <w:bodyDiv w:val="1"/>
      <w:marLeft w:val="0"/>
      <w:marRight w:val="0"/>
      <w:marTop w:val="0"/>
      <w:marBottom w:val="0"/>
      <w:divBdr>
        <w:top w:val="none" w:sz="0" w:space="0" w:color="auto"/>
        <w:left w:val="none" w:sz="0" w:space="0" w:color="auto"/>
        <w:bottom w:val="none" w:sz="0" w:space="0" w:color="auto"/>
        <w:right w:val="none" w:sz="0" w:space="0" w:color="auto"/>
      </w:divBdr>
    </w:div>
    <w:div w:id="1255822646">
      <w:bodyDiv w:val="1"/>
      <w:marLeft w:val="0"/>
      <w:marRight w:val="0"/>
      <w:marTop w:val="0"/>
      <w:marBottom w:val="0"/>
      <w:divBdr>
        <w:top w:val="none" w:sz="0" w:space="0" w:color="auto"/>
        <w:left w:val="none" w:sz="0" w:space="0" w:color="auto"/>
        <w:bottom w:val="none" w:sz="0" w:space="0" w:color="auto"/>
        <w:right w:val="none" w:sz="0" w:space="0" w:color="auto"/>
      </w:divBdr>
    </w:div>
    <w:div w:id="1276985495">
      <w:bodyDiv w:val="1"/>
      <w:marLeft w:val="0"/>
      <w:marRight w:val="0"/>
      <w:marTop w:val="0"/>
      <w:marBottom w:val="0"/>
      <w:divBdr>
        <w:top w:val="none" w:sz="0" w:space="0" w:color="auto"/>
        <w:left w:val="none" w:sz="0" w:space="0" w:color="auto"/>
        <w:bottom w:val="none" w:sz="0" w:space="0" w:color="auto"/>
        <w:right w:val="none" w:sz="0" w:space="0" w:color="auto"/>
      </w:divBdr>
    </w:div>
    <w:div w:id="1292442488">
      <w:bodyDiv w:val="1"/>
      <w:marLeft w:val="0"/>
      <w:marRight w:val="0"/>
      <w:marTop w:val="0"/>
      <w:marBottom w:val="0"/>
      <w:divBdr>
        <w:top w:val="none" w:sz="0" w:space="0" w:color="auto"/>
        <w:left w:val="none" w:sz="0" w:space="0" w:color="auto"/>
        <w:bottom w:val="none" w:sz="0" w:space="0" w:color="auto"/>
        <w:right w:val="none" w:sz="0" w:space="0" w:color="auto"/>
      </w:divBdr>
    </w:div>
    <w:div w:id="1302228982">
      <w:bodyDiv w:val="1"/>
      <w:marLeft w:val="0"/>
      <w:marRight w:val="0"/>
      <w:marTop w:val="0"/>
      <w:marBottom w:val="0"/>
      <w:divBdr>
        <w:top w:val="none" w:sz="0" w:space="0" w:color="auto"/>
        <w:left w:val="none" w:sz="0" w:space="0" w:color="auto"/>
        <w:bottom w:val="none" w:sz="0" w:space="0" w:color="auto"/>
        <w:right w:val="none" w:sz="0" w:space="0" w:color="auto"/>
      </w:divBdr>
    </w:div>
    <w:div w:id="1321498528">
      <w:bodyDiv w:val="1"/>
      <w:marLeft w:val="0"/>
      <w:marRight w:val="0"/>
      <w:marTop w:val="0"/>
      <w:marBottom w:val="0"/>
      <w:divBdr>
        <w:top w:val="none" w:sz="0" w:space="0" w:color="auto"/>
        <w:left w:val="none" w:sz="0" w:space="0" w:color="auto"/>
        <w:bottom w:val="none" w:sz="0" w:space="0" w:color="auto"/>
        <w:right w:val="none" w:sz="0" w:space="0" w:color="auto"/>
      </w:divBdr>
    </w:div>
    <w:div w:id="1339770436">
      <w:bodyDiv w:val="1"/>
      <w:marLeft w:val="0"/>
      <w:marRight w:val="0"/>
      <w:marTop w:val="0"/>
      <w:marBottom w:val="0"/>
      <w:divBdr>
        <w:top w:val="none" w:sz="0" w:space="0" w:color="auto"/>
        <w:left w:val="none" w:sz="0" w:space="0" w:color="auto"/>
        <w:bottom w:val="none" w:sz="0" w:space="0" w:color="auto"/>
        <w:right w:val="none" w:sz="0" w:space="0" w:color="auto"/>
      </w:divBdr>
    </w:div>
    <w:div w:id="1341540853">
      <w:bodyDiv w:val="1"/>
      <w:marLeft w:val="0"/>
      <w:marRight w:val="0"/>
      <w:marTop w:val="0"/>
      <w:marBottom w:val="0"/>
      <w:divBdr>
        <w:top w:val="none" w:sz="0" w:space="0" w:color="auto"/>
        <w:left w:val="none" w:sz="0" w:space="0" w:color="auto"/>
        <w:bottom w:val="none" w:sz="0" w:space="0" w:color="auto"/>
        <w:right w:val="none" w:sz="0" w:space="0" w:color="auto"/>
      </w:divBdr>
    </w:div>
    <w:div w:id="1391424703">
      <w:bodyDiv w:val="1"/>
      <w:marLeft w:val="0"/>
      <w:marRight w:val="0"/>
      <w:marTop w:val="0"/>
      <w:marBottom w:val="0"/>
      <w:divBdr>
        <w:top w:val="none" w:sz="0" w:space="0" w:color="auto"/>
        <w:left w:val="none" w:sz="0" w:space="0" w:color="auto"/>
        <w:bottom w:val="none" w:sz="0" w:space="0" w:color="auto"/>
        <w:right w:val="none" w:sz="0" w:space="0" w:color="auto"/>
      </w:divBdr>
    </w:div>
    <w:div w:id="1394737708">
      <w:bodyDiv w:val="1"/>
      <w:marLeft w:val="0"/>
      <w:marRight w:val="0"/>
      <w:marTop w:val="0"/>
      <w:marBottom w:val="0"/>
      <w:divBdr>
        <w:top w:val="none" w:sz="0" w:space="0" w:color="auto"/>
        <w:left w:val="none" w:sz="0" w:space="0" w:color="auto"/>
        <w:bottom w:val="none" w:sz="0" w:space="0" w:color="auto"/>
        <w:right w:val="none" w:sz="0" w:space="0" w:color="auto"/>
      </w:divBdr>
    </w:div>
    <w:div w:id="1414090266">
      <w:bodyDiv w:val="1"/>
      <w:marLeft w:val="0"/>
      <w:marRight w:val="0"/>
      <w:marTop w:val="0"/>
      <w:marBottom w:val="0"/>
      <w:divBdr>
        <w:top w:val="none" w:sz="0" w:space="0" w:color="auto"/>
        <w:left w:val="none" w:sz="0" w:space="0" w:color="auto"/>
        <w:bottom w:val="none" w:sz="0" w:space="0" w:color="auto"/>
        <w:right w:val="none" w:sz="0" w:space="0" w:color="auto"/>
      </w:divBdr>
    </w:div>
    <w:div w:id="143648604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6823661">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4298745">
      <w:bodyDiv w:val="1"/>
      <w:marLeft w:val="0"/>
      <w:marRight w:val="0"/>
      <w:marTop w:val="0"/>
      <w:marBottom w:val="0"/>
      <w:divBdr>
        <w:top w:val="none" w:sz="0" w:space="0" w:color="auto"/>
        <w:left w:val="none" w:sz="0" w:space="0" w:color="auto"/>
        <w:bottom w:val="none" w:sz="0" w:space="0" w:color="auto"/>
        <w:right w:val="none" w:sz="0" w:space="0" w:color="auto"/>
      </w:divBdr>
    </w:div>
    <w:div w:id="1495102350">
      <w:bodyDiv w:val="1"/>
      <w:marLeft w:val="0"/>
      <w:marRight w:val="0"/>
      <w:marTop w:val="0"/>
      <w:marBottom w:val="0"/>
      <w:divBdr>
        <w:top w:val="none" w:sz="0" w:space="0" w:color="auto"/>
        <w:left w:val="none" w:sz="0" w:space="0" w:color="auto"/>
        <w:bottom w:val="none" w:sz="0" w:space="0" w:color="auto"/>
        <w:right w:val="none" w:sz="0" w:space="0" w:color="auto"/>
      </w:divBdr>
    </w:div>
    <w:div w:id="1501039620">
      <w:bodyDiv w:val="1"/>
      <w:marLeft w:val="0"/>
      <w:marRight w:val="0"/>
      <w:marTop w:val="0"/>
      <w:marBottom w:val="0"/>
      <w:divBdr>
        <w:top w:val="none" w:sz="0" w:space="0" w:color="auto"/>
        <w:left w:val="none" w:sz="0" w:space="0" w:color="auto"/>
        <w:bottom w:val="none" w:sz="0" w:space="0" w:color="auto"/>
        <w:right w:val="none" w:sz="0" w:space="0" w:color="auto"/>
      </w:divBdr>
    </w:div>
    <w:div w:id="1525630292">
      <w:bodyDiv w:val="1"/>
      <w:marLeft w:val="0"/>
      <w:marRight w:val="0"/>
      <w:marTop w:val="0"/>
      <w:marBottom w:val="0"/>
      <w:divBdr>
        <w:top w:val="none" w:sz="0" w:space="0" w:color="auto"/>
        <w:left w:val="none" w:sz="0" w:space="0" w:color="auto"/>
        <w:bottom w:val="none" w:sz="0" w:space="0" w:color="auto"/>
        <w:right w:val="none" w:sz="0" w:space="0" w:color="auto"/>
      </w:divBdr>
    </w:div>
    <w:div w:id="152647681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0522991">
      <w:bodyDiv w:val="1"/>
      <w:marLeft w:val="0"/>
      <w:marRight w:val="0"/>
      <w:marTop w:val="0"/>
      <w:marBottom w:val="0"/>
      <w:divBdr>
        <w:top w:val="none" w:sz="0" w:space="0" w:color="auto"/>
        <w:left w:val="none" w:sz="0" w:space="0" w:color="auto"/>
        <w:bottom w:val="none" w:sz="0" w:space="0" w:color="auto"/>
        <w:right w:val="none" w:sz="0" w:space="0" w:color="auto"/>
      </w:divBdr>
    </w:div>
    <w:div w:id="1605770474">
      <w:bodyDiv w:val="1"/>
      <w:marLeft w:val="0"/>
      <w:marRight w:val="0"/>
      <w:marTop w:val="0"/>
      <w:marBottom w:val="0"/>
      <w:divBdr>
        <w:top w:val="none" w:sz="0" w:space="0" w:color="auto"/>
        <w:left w:val="none" w:sz="0" w:space="0" w:color="auto"/>
        <w:bottom w:val="none" w:sz="0" w:space="0" w:color="auto"/>
        <w:right w:val="none" w:sz="0" w:space="0" w:color="auto"/>
      </w:divBdr>
    </w:div>
    <w:div w:id="1624654653">
      <w:bodyDiv w:val="1"/>
      <w:marLeft w:val="0"/>
      <w:marRight w:val="0"/>
      <w:marTop w:val="0"/>
      <w:marBottom w:val="0"/>
      <w:divBdr>
        <w:top w:val="none" w:sz="0" w:space="0" w:color="auto"/>
        <w:left w:val="none" w:sz="0" w:space="0" w:color="auto"/>
        <w:bottom w:val="none" w:sz="0" w:space="0" w:color="auto"/>
        <w:right w:val="none" w:sz="0" w:space="0" w:color="auto"/>
      </w:divBdr>
    </w:div>
    <w:div w:id="1629314865">
      <w:bodyDiv w:val="1"/>
      <w:marLeft w:val="0"/>
      <w:marRight w:val="0"/>
      <w:marTop w:val="0"/>
      <w:marBottom w:val="0"/>
      <w:divBdr>
        <w:top w:val="none" w:sz="0" w:space="0" w:color="auto"/>
        <w:left w:val="none" w:sz="0" w:space="0" w:color="auto"/>
        <w:bottom w:val="none" w:sz="0" w:space="0" w:color="auto"/>
        <w:right w:val="none" w:sz="0" w:space="0" w:color="auto"/>
      </w:divBdr>
    </w:div>
    <w:div w:id="1630698929">
      <w:bodyDiv w:val="1"/>
      <w:marLeft w:val="0"/>
      <w:marRight w:val="0"/>
      <w:marTop w:val="0"/>
      <w:marBottom w:val="0"/>
      <w:divBdr>
        <w:top w:val="none" w:sz="0" w:space="0" w:color="auto"/>
        <w:left w:val="none" w:sz="0" w:space="0" w:color="auto"/>
        <w:bottom w:val="none" w:sz="0" w:space="0" w:color="auto"/>
        <w:right w:val="none" w:sz="0" w:space="0" w:color="auto"/>
      </w:divBdr>
    </w:div>
    <w:div w:id="1633904983">
      <w:bodyDiv w:val="1"/>
      <w:marLeft w:val="0"/>
      <w:marRight w:val="0"/>
      <w:marTop w:val="0"/>
      <w:marBottom w:val="0"/>
      <w:divBdr>
        <w:top w:val="none" w:sz="0" w:space="0" w:color="auto"/>
        <w:left w:val="none" w:sz="0" w:space="0" w:color="auto"/>
        <w:bottom w:val="none" w:sz="0" w:space="0" w:color="auto"/>
        <w:right w:val="none" w:sz="0" w:space="0" w:color="auto"/>
      </w:divBdr>
    </w:div>
    <w:div w:id="164222950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47195">
      <w:bodyDiv w:val="1"/>
      <w:marLeft w:val="0"/>
      <w:marRight w:val="0"/>
      <w:marTop w:val="0"/>
      <w:marBottom w:val="0"/>
      <w:divBdr>
        <w:top w:val="none" w:sz="0" w:space="0" w:color="auto"/>
        <w:left w:val="none" w:sz="0" w:space="0" w:color="auto"/>
        <w:bottom w:val="none" w:sz="0" w:space="0" w:color="auto"/>
        <w:right w:val="none" w:sz="0" w:space="0" w:color="auto"/>
      </w:divBdr>
    </w:div>
    <w:div w:id="1687629458">
      <w:bodyDiv w:val="1"/>
      <w:marLeft w:val="0"/>
      <w:marRight w:val="0"/>
      <w:marTop w:val="0"/>
      <w:marBottom w:val="0"/>
      <w:divBdr>
        <w:top w:val="none" w:sz="0" w:space="0" w:color="auto"/>
        <w:left w:val="none" w:sz="0" w:space="0" w:color="auto"/>
        <w:bottom w:val="none" w:sz="0" w:space="0" w:color="auto"/>
        <w:right w:val="none" w:sz="0" w:space="0" w:color="auto"/>
      </w:divBdr>
    </w:div>
    <w:div w:id="1704093012">
      <w:bodyDiv w:val="1"/>
      <w:marLeft w:val="0"/>
      <w:marRight w:val="0"/>
      <w:marTop w:val="0"/>
      <w:marBottom w:val="0"/>
      <w:divBdr>
        <w:top w:val="none" w:sz="0" w:space="0" w:color="auto"/>
        <w:left w:val="none" w:sz="0" w:space="0" w:color="auto"/>
        <w:bottom w:val="none" w:sz="0" w:space="0" w:color="auto"/>
        <w:right w:val="none" w:sz="0" w:space="0" w:color="auto"/>
      </w:divBdr>
    </w:div>
    <w:div w:id="1714889063">
      <w:bodyDiv w:val="1"/>
      <w:marLeft w:val="0"/>
      <w:marRight w:val="0"/>
      <w:marTop w:val="0"/>
      <w:marBottom w:val="0"/>
      <w:divBdr>
        <w:top w:val="none" w:sz="0" w:space="0" w:color="auto"/>
        <w:left w:val="none" w:sz="0" w:space="0" w:color="auto"/>
        <w:bottom w:val="none" w:sz="0" w:space="0" w:color="auto"/>
        <w:right w:val="none" w:sz="0" w:space="0" w:color="auto"/>
      </w:divBdr>
    </w:div>
    <w:div w:id="1729495632">
      <w:bodyDiv w:val="1"/>
      <w:marLeft w:val="0"/>
      <w:marRight w:val="0"/>
      <w:marTop w:val="0"/>
      <w:marBottom w:val="0"/>
      <w:divBdr>
        <w:top w:val="none" w:sz="0" w:space="0" w:color="auto"/>
        <w:left w:val="none" w:sz="0" w:space="0" w:color="auto"/>
        <w:bottom w:val="none" w:sz="0" w:space="0" w:color="auto"/>
        <w:right w:val="none" w:sz="0" w:space="0" w:color="auto"/>
      </w:divBdr>
    </w:div>
    <w:div w:id="1730957377">
      <w:bodyDiv w:val="1"/>
      <w:marLeft w:val="0"/>
      <w:marRight w:val="0"/>
      <w:marTop w:val="0"/>
      <w:marBottom w:val="0"/>
      <w:divBdr>
        <w:top w:val="none" w:sz="0" w:space="0" w:color="auto"/>
        <w:left w:val="none" w:sz="0" w:space="0" w:color="auto"/>
        <w:bottom w:val="none" w:sz="0" w:space="0" w:color="auto"/>
        <w:right w:val="none" w:sz="0" w:space="0" w:color="auto"/>
      </w:divBdr>
    </w:div>
    <w:div w:id="1740398726">
      <w:bodyDiv w:val="1"/>
      <w:marLeft w:val="0"/>
      <w:marRight w:val="0"/>
      <w:marTop w:val="0"/>
      <w:marBottom w:val="0"/>
      <w:divBdr>
        <w:top w:val="none" w:sz="0" w:space="0" w:color="auto"/>
        <w:left w:val="none" w:sz="0" w:space="0" w:color="auto"/>
        <w:bottom w:val="none" w:sz="0" w:space="0" w:color="auto"/>
        <w:right w:val="none" w:sz="0" w:space="0" w:color="auto"/>
      </w:divBdr>
    </w:div>
    <w:div w:id="1752508276">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3188282">
      <w:bodyDiv w:val="1"/>
      <w:marLeft w:val="0"/>
      <w:marRight w:val="0"/>
      <w:marTop w:val="0"/>
      <w:marBottom w:val="0"/>
      <w:divBdr>
        <w:top w:val="none" w:sz="0" w:space="0" w:color="auto"/>
        <w:left w:val="none" w:sz="0" w:space="0" w:color="auto"/>
        <w:bottom w:val="none" w:sz="0" w:space="0" w:color="auto"/>
        <w:right w:val="none" w:sz="0" w:space="0" w:color="auto"/>
      </w:divBdr>
    </w:div>
    <w:div w:id="1815368710">
      <w:bodyDiv w:val="1"/>
      <w:marLeft w:val="0"/>
      <w:marRight w:val="0"/>
      <w:marTop w:val="0"/>
      <w:marBottom w:val="0"/>
      <w:divBdr>
        <w:top w:val="none" w:sz="0" w:space="0" w:color="auto"/>
        <w:left w:val="none" w:sz="0" w:space="0" w:color="auto"/>
        <w:bottom w:val="none" w:sz="0" w:space="0" w:color="auto"/>
        <w:right w:val="none" w:sz="0" w:space="0" w:color="auto"/>
      </w:divBdr>
    </w:div>
    <w:div w:id="1825199266">
      <w:bodyDiv w:val="1"/>
      <w:marLeft w:val="0"/>
      <w:marRight w:val="0"/>
      <w:marTop w:val="0"/>
      <w:marBottom w:val="0"/>
      <w:divBdr>
        <w:top w:val="none" w:sz="0" w:space="0" w:color="auto"/>
        <w:left w:val="none" w:sz="0" w:space="0" w:color="auto"/>
        <w:bottom w:val="none" w:sz="0" w:space="0" w:color="auto"/>
        <w:right w:val="none" w:sz="0" w:space="0" w:color="auto"/>
      </w:divBdr>
    </w:div>
    <w:div w:id="1841693027">
      <w:bodyDiv w:val="1"/>
      <w:marLeft w:val="0"/>
      <w:marRight w:val="0"/>
      <w:marTop w:val="0"/>
      <w:marBottom w:val="0"/>
      <w:divBdr>
        <w:top w:val="none" w:sz="0" w:space="0" w:color="auto"/>
        <w:left w:val="none" w:sz="0" w:space="0" w:color="auto"/>
        <w:bottom w:val="none" w:sz="0" w:space="0" w:color="auto"/>
        <w:right w:val="none" w:sz="0" w:space="0" w:color="auto"/>
      </w:divBdr>
    </w:div>
    <w:div w:id="1848127894">
      <w:bodyDiv w:val="1"/>
      <w:marLeft w:val="0"/>
      <w:marRight w:val="0"/>
      <w:marTop w:val="0"/>
      <w:marBottom w:val="0"/>
      <w:divBdr>
        <w:top w:val="none" w:sz="0" w:space="0" w:color="auto"/>
        <w:left w:val="none" w:sz="0" w:space="0" w:color="auto"/>
        <w:bottom w:val="none" w:sz="0" w:space="0" w:color="auto"/>
        <w:right w:val="none" w:sz="0" w:space="0" w:color="auto"/>
      </w:divBdr>
    </w:div>
    <w:div w:id="1852838582">
      <w:bodyDiv w:val="1"/>
      <w:marLeft w:val="0"/>
      <w:marRight w:val="0"/>
      <w:marTop w:val="0"/>
      <w:marBottom w:val="0"/>
      <w:divBdr>
        <w:top w:val="none" w:sz="0" w:space="0" w:color="auto"/>
        <w:left w:val="none" w:sz="0" w:space="0" w:color="auto"/>
        <w:bottom w:val="none" w:sz="0" w:space="0" w:color="auto"/>
        <w:right w:val="none" w:sz="0" w:space="0" w:color="auto"/>
      </w:divBdr>
    </w:div>
    <w:div w:id="1861312510">
      <w:bodyDiv w:val="1"/>
      <w:marLeft w:val="0"/>
      <w:marRight w:val="0"/>
      <w:marTop w:val="0"/>
      <w:marBottom w:val="0"/>
      <w:divBdr>
        <w:top w:val="none" w:sz="0" w:space="0" w:color="auto"/>
        <w:left w:val="none" w:sz="0" w:space="0" w:color="auto"/>
        <w:bottom w:val="none" w:sz="0" w:space="0" w:color="auto"/>
        <w:right w:val="none" w:sz="0" w:space="0" w:color="auto"/>
      </w:divBdr>
      <w:divsChild>
        <w:div w:id="975186323">
          <w:marLeft w:val="0"/>
          <w:marRight w:val="0"/>
          <w:marTop w:val="0"/>
          <w:marBottom w:val="0"/>
          <w:divBdr>
            <w:top w:val="single" w:sz="6" w:space="4" w:color="ABABAB"/>
            <w:left w:val="single" w:sz="6" w:space="4" w:color="ABABAB"/>
            <w:bottom w:val="single" w:sz="6" w:space="4" w:color="ABABAB"/>
            <w:right w:val="single" w:sz="6" w:space="4" w:color="ABABAB"/>
          </w:divBdr>
          <w:divsChild>
            <w:div w:id="779841375">
              <w:marLeft w:val="0"/>
              <w:marRight w:val="0"/>
              <w:marTop w:val="0"/>
              <w:marBottom w:val="0"/>
              <w:divBdr>
                <w:top w:val="none" w:sz="0" w:space="0" w:color="auto"/>
                <w:left w:val="none" w:sz="0" w:space="0" w:color="auto"/>
                <w:bottom w:val="none" w:sz="0" w:space="0" w:color="auto"/>
                <w:right w:val="none" w:sz="0" w:space="0" w:color="auto"/>
              </w:divBdr>
              <w:divsChild>
                <w:div w:id="1530338447">
                  <w:marLeft w:val="0"/>
                  <w:marRight w:val="0"/>
                  <w:marTop w:val="0"/>
                  <w:marBottom w:val="0"/>
                  <w:divBdr>
                    <w:top w:val="none" w:sz="0" w:space="0" w:color="auto"/>
                    <w:left w:val="none" w:sz="0" w:space="0" w:color="auto"/>
                    <w:bottom w:val="none" w:sz="0" w:space="0" w:color="auto"/>
                    <w:right w:val="none" w:sz="0" w:space="0" w:color="auto"/>
                  </w:divBdr>
                  <w:divsChild>
                    <w:div w:id="1316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84956">
          <w:marLeft w:val="0"/>
          <w:marRight w:val="0"/>
          <w:marTop w:val="0"/>
          <w:marBottom w:val="0"/>
          <w:divBdr>
            <w:top w:val="single" w:sz="6" w:space="4" w:color="auto"/>
            <w:left w:val="single" w:sz="6" w:space="4" w:color="auto"/>
            <w:bottom w:val="single" w:sz="6" w:space="4" w:color="auto"/>
            <w:right w:val="single" w:sz="6" w:space="4" w:color="auto"/>
          </w:divBdr>
          <w:divsChild>
            <w:div w:id="2105683281">
              <w:marLeft w:val="0"/>
              <w:marRight w:val="0"/>
              <w:marTop w:val="0"/>
              <w:marBottom w:val="0"/>
              <w:divBdr>
                <w:top w:val="none" w:sz="0" w:space="0" w:color="auto"/>
                <w:left w:val="none" w:sz="0" w:space="0" w:color="auto"/>
                <w:bottom w:val="none" w:sz="0" w:space="0" w:color="auto"/>
                <w:right w:val="none" w:sz="0" w:space="0" w:color="auto"/>
              </w:divBdr>
              <w:divsChild>
                <w:div w:id="793790956">
                  <w:marLeft w:val="0"/>
                  <w:marRight w:val="0"/>
                  <w:marTop w:val="0"/>
                  <w:marBottom w:val="0"/>
                  <w:divBdr>
                    <w:top w:val="none" w:sz="0" w:space="0" w:color="auto"/>
                    <w:left w:val="none" w:sz="0" w:space="0" w:color="auto"/>
                    <w:bottom w:val="none" w:sz="0" w:space="0" w:color="auto"/>
                    <w:right w:val="none" w:sz="0" w:space="0" w:color="auto"/>
                  </w:divBdr>
                  <w:divsChild>
                    <w:div w:id="350910380">
                      <w:marLeft w:val="0"/>
                      <w:marRight w:val="0"/>
                      <w:marTop w:val="0"/>
                      <w:marBottom w:val="0"/>
                      <w:divBdr>
                        <w:top w:val="single" w:sz="6" w:space="0" w:color="CFCFCF"/>
                        <w:left w:val="single" w:sz="6" w:space="0" w:color="CFCFCF"/>
                        <w:bottom w:val="single" w:sz="6" w:space="0" w:color="CFCFCF"/>
                        <w:right w:val="single" w:sz="6" w:space="0" w:color="CFCFCF"/>
                      </w:divBdr>
                      <w:divsChild>
                        <w:div w:id="1558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202092">
      <w:bodyDiv w:val="1"/>
      <w:marLeft w:val="0"/>
      <w:marRight w:val="0"/>
      <w:marTop w:val="0"/>
      <w:marBottom w:val="0"/>
      <w:divBdr>
        <w:top w:val="none" w:sz="0" w:space="0" w:color="auto"/>
        <w:left w:val="none" w:sz="0" w:space="0" w:color="auto"/>
        <w:bottom w:val="none" w:sz="0" w:space="0" w:color="auto"/>
        <w:right w:val="none" w:sz="0" w:space="0" w:color="auto"/>
      </w:divBdr>
    </w:div>
    <w:div w:id="1875925044">
      <w:bodyDiv w:val="1"/>
      <w:marLeft w:val="0"/>
      <w:marRight w:val="0"/>
      <w:marTop w:val="0"/>
      <w:marBottom w:val="0"/>
      <w:divBdr>
        <w:top w:val="none" w:sz="0" w:space="0" w:color="auto"/>
        <w:left w:val="none" w:sz="0" w:space="0" w:color="auto"/>
        <w:bottom w:val="none" w:sz="0" w:space="0" w:color="auto"/>
        <w:right w:val="none" w:sz="0" w:space="0" w:color="auto"/>
      </w:divBdr>
    </w:div>
    <w:div w:id="188509528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06792600">
      <w:bodyDiv w:val="1"/>
      <w:marLeft w:val="0"/>
      <w:marRight w:val="0"/>
      <w:marTop w:val="0"/>
      <w:marBottom w:val="0"/>
      <w:divBdr>
        <w:top w:val="none" w:sz="0" w:space="0" w:color="auto"/>
        <w:left w:val="none" w:sz="0" w:space="0" w:color="auto"/>
        <w:bottom w:val="none" w:sz="0" w:space="0" w:color="auto"/>
        <w:right w:val="none" w:sz="0" w:space="0" w:color="auto"/>
      </w:divBdr>
    </w:div>
    <w:div w:id="1927957318">
      <w:bodyDiv w:val="1"/>
      <w:marLeft w:val="0"/>
      <w:marRight w:val="0"/>
      <w:marTop w:val="0"/>
      <w:marBottom w:val="0"/>
      <w:divBdr>
        <w:top w:val="none" w:sz="0" w:space="0" w:color="auto"/>
        <w:left w:val="none" w:sz="0" w:space="0" w:color="auto"/>
        <w:bottom w:val="none" w:sz="0" w:space="0" w:color="auto"/>
        <w:right w:val="none" w:sz="0" w:space="0" w:color="auto"/>
      </w:divBdr>
      <w:divsChild>
        <w:div w:id="1829519499">
          <w:marLeft w:val="0"/>
          <w:marRight w:val="0"/>
          <w:marTop w:val="0"/>
          <w:marBottom w:val="0"/>
          <w:divBdr>
            <w:top w:val="single" w:sz="6" w:space="4" w:color="ABABAB"/>
            <w:left w:val="single" w:sz="6" w:space="4" w:color="ABABAB"/>
            <w:bottom w:val="single" w:sz="6" w:space="4" w:color="ABABAB"/>
            <w:right w:val="single" w:sz="6" w:space="4" w:color="ABABAB"/>
          </w:divBdr>
          <w:divsChild>
            <w:div w:id="1754009237">
              <w:marLeft w:val="0"/>
              <w:marRight w:val="0"/>
              <w:marTop w:val="0"/>
              <w:marBottom w:val="0"/>
              <w:divBdr>
                <w:top w:val="none" w:sz="0" w:space="0" w:color="auto"/>
                <w:left w:val="none" w:sz="0" w:space="0" w:color="auto"/>
                <w:bottom w:val="none" w:sz="0" w:space="0" w:color="auto"/>
                <w:right w:val="none" w:sz="0" w:space="0" w:color="auto"/>
              </w:divBdr>
              <w:divsChild>
                <w:div w:id="935214734">
                  <w:marLeft w:val="0"/>
                  <w:marRight w:val="0"/>
                  <w:marTop w:val="0"/>
                  <w:marBottom w:val="0"/>
                  <w:divBdr>
                    <w:top w:val="none" w:sz="0" w:space="0" w:color="auto"/>
                    <w:left w:val="none" w:sz="0" w:space="0" w:color="auto"/>
                    <w:bottom w:val="none" w:sz="0" w:space="0" w:color="auto"/>
                    <w:right w:val="none" w:sz="0" w:space="0" w:color="auto"/>
                  </w:divBdr>
                  <w:divsChild>
                    <w:div w:id="15490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61685">
          <w:marLeft w:val="0"/>
          <w:marRight w:val="0"/>
          <w:marTop w:val="0"/>
          <w:marBottom w:val="0"/>
          <w:divBdr>
            <w:top w:val="single" w:sz="6" w:space="4" w:color="auto"/>
            <w:left w:val="single" w:sz="6" w:space="4" w:color="auto"/>
            <w:bottom w:val="single" w:sz="6" w:space="4" w:color="auto"/>
            <w:right w:val="single" w:sz="6" w:space="4" w:color="auto"/>
          </w:divBdr>
          <w:divsChild>
            <w:div w:id="249781445">
              <w:marLeft w:val="0"/>
              <w:marRight w:val="0"/>
              <w:marTop w:val="0"/>
              <w:marBottom w:val="0"/>
              <w:divBdr>
                <w:top w:val="none" w:sz="0" w:space="0" w:color="auto"/>
                <w:left w:val="none" w:sz="0" w:space="0" w:color="auto"/>
                <w:bottom w:val="none" w:sz="0" w:space="0" w:color="auto"/>
                <w:right w:val="none" w:sz="0" w:space="0" w:color="auto"/>
              </w:divBdr>
              <w:divsChild>
                <w:div w:id="1931173">
                  <w:marLeft w:val="0"/>
                  <w:marRight w:val="0"/>
                  <w:marTop w:val="0"/>
                  <w:marBottom w:val="0"/>
                  <w:divBdr>
                    <w:top w:val="none" w:sz="0" w:space="0" w:color="auto"/>
                    <w:left w:val="none" w:sz="0" w:space="0" w:color="auto"/>
                    <w:bottom w:val="none" w:sz="0" w:space="0" w:color="auto"/>
                    <w:right w:val="none" w:sz="0" w:space="0" w:color="auto"/>
                  </w:divBdr>
                  <w:divsChild>
                    <w:div w:id="1794834552">
                      <w:marLeft w:val="0"/>
                      <w:marRight w:val="0"/>
                      <w:marTop w:val="0"/>
                      <w:marBottom w:val="0"/>
                      <w:divBdr>
                        <w:top w:val="single" w:sz="6" w:space="0" w:color="CFCFCF"/>
                        <w:left w:val="single" w:sz="6" w:space="0" w:color="CFCFCF"/>
                        <w:bottom w:val="single" w:sz="6" w:space="0" w:color="CFCFCF"/>
                        <w:right w:val="single" w:sz="6" w:space="0" w:color="CFCFCF"/>
                      </w:divBdr>
                      <w:divsChild>
                        <w:div w:id="7503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20173">
      <w:bodyDiv w:val="1"/>
      <w:marLeft w:val="0"/>
      <w:marRight w:val="0"/>
      <w:marTop w:val="0"/>
      <w:marBottom w:val="0"/>
      <w:divBdr>
        <w:top w:val="none" w:sz="0" w:space="0" w:color="auto"/>
        <w:left w:val="none" w:sz="0" w:space="0" w:color="auto"/>
        <w:bottom w:val="none" w:sz="0" w:space="0" w:color="auto"/>
        <w:right w:val="none" w:sz="0" w:space="0" w:color="auto"/>
      </w:divBdr>
    </w:div>
    <w:div w:id="1971087884">
      <w:bodyDiv w:val="1"/>
      <w:marLeft w:val="0"/>
      <w:marRight w:val="0"/>
      <w:marTop w:val="0"/>
      <w:marBottom w:val="0"/>
      <w:divBdr>
        <w:top w:val="none" w:sz="0" w:space="0" w:color="auto"/>
        <w:left w:val="none" w:sz="0" w:space="0" w:color="auto"/>
        <w:bottom w:val="none" w:sz="0" w:space="0" w:color="auto"/>
        <w:right w:val="none" w:sz="0" w:space="0" w:color="auto"/>
      </w:divBdr>
    </w:div>
    <w:div w:id="1978488219">
      <w:bodyDiv w:val="1"/>
      <w:marLeft w:val="0"/>
      <w:marRight w:val="0"/>
      <w:marTop w:val="0"/>
      <w:marBottom w:val="0"/>
      <w:divBdr>
        <w:top w:val="none" w:sz="0" w:space="0" w:color="auto"/>
        <w:left w:val="none" w:sz="0" w:space="0" w:color="auto"/>
        <w:bottom w:val="none" w:sz="0" w:space="0" w:color="auto"/>
        <w:right w:val="none" w:sz="0" w:space="0" w:color="auto"/>
      </w:divBdr>
    </w:div>
    <w:div w:id="1982424805">
      <w:bodyDiv w:val="1"/>
      <w:marLeft w:val="0"/>
      <w:marRight w:val="0"/>
      <w:marTop w:val="0"/>
      <w:marBottom w:val="0"/>
      <w:divBdr>
        <w:top w:val="none" w:sz="0" w:space="0" w:color="auto"/>
        <w:left w:val="none" w:sz="0" w:space="0" w:color="auto"/>
        <w:bottom w:val="none" w:sz="0" w:space="0" w:color="auto"/>
        <w:right w:val="none" w:sz="0" w:space="0" w:color="auto"/>
      </w:divBdr>
    </w:div>
    <w:div w:id="1989312315">
      <w:bodyDiv w:val="1"/>
      <w:marLeft w:val="0"/>
      <w:marRight w:val="0"/>
      <w:marTop w:val="0"/>
      <w:marBottom w:val="0"/>
      <w:divBdr>
        <w:top w:val="none" w:sz="0" w:space="0" w:color="auto"/>
        <w:left w:val="none" w:sz="0" w:space="0" w:color="auto"/>
        <w:bottom w:val="none" w:sz="0" w:space="0" w:color="auto"/>
        <w:right w:val="none" w:sz="0" w:space="0" w:color="auto"/>
      </w:divBdr>
    </w:div>
    <w:div w:id="2014650823">
      <w:bodyDiv w:val="1"/>
      <w:marLeft w:val="0"/>
      <w:marRight w:val="0"/>
      <w:marTop w:val="0"/>
      <w:marBottom w:val="0"/>
      <w:divBdr>
        <w:top w:val="none" w:sz="0" w:space="0" w:color="auto"/>
        <w:left w:val="none" w:sz="0" w:space="0" w:color="auto"/>
        <w:bottom w:val="none" w:sz="0" w:space="0" w:color="auto"/>
        <w:right w:val="none" w:sz="0" w:space="0" w:color="auto"/>
      </w:divBdr>
    </w:div>
    <w:div w:id="2069955479">
      <w:bodyDiv w:val="1"/>
      <w:marLeft w:val="0"/>
      <w:marRight w:val="0"/>
      <w:marTop w:val="0"/>
      <w:marBottom w:val="0"/>
      <w:divBdr>
        <w:top w:val="none" w:sz="0" w:space="0" w:color="auto"/>
        <w:left w:val="none" w:sz="0" w:space="0" w:color="auto"/>
        <w:bottom w:val="none" w:sz="0" w:space="0" w:color="auto"/>
        <w:right w:val="none" w:sz="0" w:space="0" w:color="auto"/>
      </w:divBdr>
    </w:div>
    <w:div w:id="2077971763">
      <w:bodyDiv w:val="1"/>
      <w:marLeft w:val="0"/>
      <w:marRight w:val="0"/>
      <w:marTop w:val="0"/>
      <w:marBottom w:val="0"/>
      <w:divBdr>
        <w:top w:val="none" w:sz="0" w:space="0" w:color="auto"/>
        <w:left w:val="none" w:sz="0" w:space="0" w:color="auto"/>
        <w:bottom w:val="none" w:sz="0" w:space="0" w:color="auto"/>
        <w:right w:val="none" w:sz="0" w:space="0" w:color="auto"/>
      </w:divBdr>
    </w:div>
    <w:div w:id="2093815443">
      <w:bodyDiv w:val="1"/>
      <w:marLeft w:val="0"/>
      <w:marRight w:val="0"/>
      <w:marTop w:val="0"/>
      <w:marBottom w:val="0"/>
      <w:divBdr>
        <w:top w:val="none" w:sz="0" w:space="0" w:color="auto"/>
        <w:left w:val="none" w:sz="0" w:space="0" w:color="auto"/>
        <w:bottom w:val="none" w:sz="0" w:space="0" w:color="auto"/>
        <w:right w:val="none" w:sz="0" w:space="0" w:color="auto"/>
      </w:divBdr>
    </w:div>
    <w:div w:id="2121559670">
      <w:bodyDiv w:val="1"/>
      <w:marLeft w:val="0"/>
      <w:marRight w:val="0"/>
      <w:marTop w:val="0"/>
      <w:marBottom w:val="0"/>
      <w:divBdr>
        <w:top w:val="none" w:sz="0" w:space="0" w:color="auto"/>
        <w:left w:val="none" w:sz="0" w:space="0" w:color="auto"/>
        <w:bottom w:val="none" w:sz="0" w:space="0" w:color="auto"/>
        <w:right w:val="none" w:sz="0" w:space="0" w:color="auto"/>
      </w:divBdr>
    </w:div>
    <w:div w:id="2133789471">
      <w:bodyDiv w:val="1"/>
      <w:marLeft w:val="0"/>
      <w:marRight w:val="0"/>
      <w:marTop w:val="0"/>
      <w:marBottom w:val="0"/>
      <w:divBdr>
        <w:top w:val="none" w:sz="0" w:space="0" w:color="auto"/>
        <w:left w:val="none" w:sz="0" w:space="0" w:color="auto"/>
        <w:bottom w:val="none" w:sz="0" w:space="0" w:color="auto"/>
        <w:right w:val="none" w:sz="0" w:space="0" w:color="auto"/>
      </w:divBdr>
    </w:div>
    <w:div w:id="2134057509">
      <w:bodyDiv w:val="1"/>
      <w:marLeft w:val="0"/>
      <w:marRight w:val="0"/>
      <w:marTop w:val="0"/>
      <w:marBottom w:val="0"/>
      <w:divBdr>
        <w:top w:val="none" w:sz="0" w:space="0" w:color="auto"/>
        <w:left w:val="none" w:sz="0" w:space="0" w:color="auto"/>
        <w:bottom w:val="none" w:sz="0" w:space="0" w:color="auto"/>
        <w:right w:val="none" w:sz="0" w:space="0" w:color="auto"/>
      </w:divBdr>
    </w:div>
    <w:div w:id="2134786739">
      <w:bodyDiv w:val="1"/>
      <w:marLeft w:val="0"/>
      <w:marRight w:val="0"/>
      <w:marTop w:val="0"/>
      <w:marBottom w:val="0"/>
      <w:divBdr>
        <w:top w:val="none" w:sz="0" w:space="0" w:color="auto"/>
        <w:left w:val="none" w:sz="0" w:space="0" w:color="auto"/>
        <w:bottom w:val="none" w:sz="0" w:space="0" w:color="auto"/>
        <w:right w:val="none" w:sz="0" w:space="0" w:color="auto"/>
      </w:divBdr>
    </w:div>
    <w:div w:id="21422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microsoft.com/office/2016/09/relationships/commentsIds" Target="commentsIds.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tyles" Target="styles.xml"/><Relationship Id="rId12" Type="http://schemas.openxmlformats.org/officeDocument/2006/relationships/header" Target="header1.xm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5E2C9C1985D974398DD72071D19D571" ma:contentTypeVersion="7" ma:contentTypeDescription="Ein neues Dokument erstellen." ma:contentTypeScope="" ma:versionID="ad9b7a663965bbed5c08a32aa19689d9">
  <xsd:schema xmlns:xsd="http://www.w3.org/2001/XMLSchema" xmlns:xs="http://www.w3.org/2001/XMLSchema" xmlns:p="http://schemas.microsoft.com/office/2006/metadata/properties" xmlns:ns3="5abe197a-4f6e-4bfe-9fe2-052741b46fa3" xmlns:ns4="5d3ba2a9-67f4-46e5-ad58-9b7fcb413ba9" targetNamespace="http://schemas.microsoft.com/office/2006/metadata/properties" ma:root="true" ma:fieldsID="cbb05b8f0a04314f1a4fc5033fa097e0" ns3:_="" ns4:_="">
    <xsd:import namespace="5abe197a-4f6e-4bfe-9fe2-052741b46fa3"/>
    <xsd:import namespace="5d3ba2a9-67f4-46e5-ad58-9b7fcb413b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be197a-4f6e-4bfe-9fe2-052741b46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3ba2a9-67f4-46e5-ad58-9b7fcb413ba9"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activity xmlns="5abe197a-4f6e-4bfe-9fe2-052741b46fa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CF633C-599E-4BC7-8261-418067C3E1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be197a-4f6e-4bfe-9fe2-052741b46fa3"/>
    <ds:schemaRef ds:uri="5d3ba2a9-67f4-46e5-ad58-9b7fcb413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45DBA2-DCF6-46BF-858B-9A8CC8161B4D}">
  <ds:schemaRefs/>
</ds:datastoreItem>
</file>

<file path=customXml/itemProps3.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4.xml><?xml version="1.0" encoding="utf-8"?>
<ds:datastoreItem xmlns:ds="http://schemas.openxmlformats.org/officeDocument/2006/customXml" ds:itemID="{AE6008D4-63D0-4754-B1D5-2535B1A27BBE}">
  <ds:schemaRefs>
    <ds:schemaRef ds:uri="http://schemas.microsoft.com/office/2006/metadata/properties"/>
    <ds:schemaRef ds:uri="http://schemas.microsoft.com/office/infopath/2007/PartnerControls"/>
    <ds:schemaRef ds:uri="5abe197a-4f6e-4bfe-9fe2-052741b46fa3"/>
  </ds:schemaRefs>
</ds:datastoreItem>
</file>

<file path=customXml/itemProps5.xml><?xml version="1.0" encoding="utf-8"?>
<ds:datastoreItem xmlns:ds="http://schemas.openxmlformats.org/officeDocument/2006/customXml" ds:itemID="{6A5A3DE1-DD86-41F3-BAC2-2390BE3D76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ACM.dotm</Template>
  <TotalTime>12</TotalTime>
  <Pages>6</Pages>
  <Words>3257</Words>
  <Characters>16256</Characters>
  <Application>Microsoft Office Word</Application>
  <DocSecurity>0</DocSecurity>
  <Lines>1016</Lines>
  <Paragraphs>591</Paragraphs>
  <ScaleCrop>false</ScaleCrop>
  <HeadingPairs>
    <vt:vector size="8" baseType="variant">
      <vt:variant>
        <vt:lpstr>Titre</vt:lpstr>
      </vt:variant>
      <vt:variant>
        <vt:i4>1</vt:i4>
      </vt:variant>
      <vt:variant>
        <vt:lpstr>Titel</vt:lpstr>
      </vt:variant>
      <vt:variant>
        <vt:i4>1</vt:i4>
      </vt:variant>
      <vt:variant>
        <vt:lpstr>Title</vt:lpstr>
      </vt:variant>
      <vt:variant>
        <vt:i4>1</vt:i4>
      </vt:variant>
      <vt:variant>
        <vt:lpstr>Titolo</vt:lpstr>
      </vt:variant>
      <vt:variant>
        <vt:i4>1</vt:i4>
      </vt:variant>
    </vt:vector>
  </HeadingPairs>
  <TitlesOfParts>
    <vt:vector size="4" baseType="lpstr">
      <vt:lpstr>Insert Your Title Here</vt:lpstr>
      <vt:lpstr>Insert Your Title Here</vt:lpstr>
      <vt:lpstr>Insert Your Title Here</vt:lpstr>
      <vt:lpstr>Spin-wave dynamics in a hexagonal 2-D magnonic crystal</vt:lpstr>
    </vt:vector>
  </TitlesOfParts>
  <Company>Licence Owner</Company>
  <LinksUpToDate>false</LinksUpToDate>
  <CharactersWithSpaces>18922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ali ayadi</cp:lastModifiedBy>
  <cp:revision>4</cp:revision>
  <cp:lastPrinted>2018-05-22T11:24:00Z</cp:lastPrinted>
  <dcterms:created xsi:type="dcterms:W3CDTF">2023-11-14T22:28:00Z</dcterms:created>
  <dcterms:modified xsi:type="dcterms:W3CDTF">2023-11-14T22:34:00Z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0x01010095E2C9C1985D974398DD72071D19D571</vt:lpwstr>
  </property>
  <property fmtid="{D5CDD505-2E9C-101B-9397-08002B2CF9AE}" pid="8" name="GrammarlyDocumentId">
    <vt:lpwstr>412cc48db8c8cd25aed3d94549ed82b8e7fc944ee992a451e36afca1f7f64e43</vt:lpwstr>
  </property>
</Properties>
</file>