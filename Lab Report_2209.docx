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7C75F3B7"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aff"/>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af"/>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77777777" w:rsidR="00B23FEA" w:rsidRDefault="00B23FEA" w:rsidP="00B23FEA">
            <w:pPr>
              <w:pStyle w:val="Authors"/>
            </w:pPr>
            <w:r w:rsidRPr="00B23FEA">
              <w:rPr>
                <w:rStyle w:val="FirstName"/>
              </w:rPr>
              <w:t>First</w:t>
            </w:r>
            <w:r>
              <w:t xml:space="preserve"> Name </w:t>
            </w:r>
            <w:proofErr w:type="spellStart"/>
            <w:r>
              <w:t>Aayadi</w:t>
            </w:r>
            <w:proofErr w:type="spellEnd"/>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562D245F" w:rsidR="00B23FEA" w:rsidRDefault="00B23FEA" w:rsidP="00B23FEA">
            <w:pPr>
              <w:pStyle w:val="Authors"/>
              <w:rPr>
                <w14:ligatures w14:val="standard"/>
              </w:rPr>
            </w:pPr>
            <w:r w:rsidRPr="00B23FEA">
              <w:rPr>
                <w:rStyle w:val="FirstName"/>
                <w:sz w:val="20"/>
                <w:szCs w:val="18"/>
              </w:rPr>
              <w:t>E-Mail</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365D8B73"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38DEEED3" w:rsidR="00406444" w:rsidRPr="00586A35" w:rsidRDefault="00406444" w:rsidP="00406444">
      <w:pPr>
        <w:pStyle w:val="Abstract"/>
      </w:pPr>
      <w:r>
        <w:t xml:space="preserve">In this paper a rudimentary </w:t>
      </w:r>
      <w:r w:rsidR="00B23FEA">
        <w:t>text</w:t>
      </w:r>
      <w:r>
        <w:t xml:space="preserve">-based retrieval system is being developed. Multiple different algorithms for computing the similarity between </w:t>
      </w:r>
      <w:commentRangeStart w:id="2"/>
      <w:r>
        <w:t>two</w:t>
      </w:r>
      <w:commentRangeEnd w:id="2"/>
      <w:r w:rsidR="00D257FD">
        <w:rPr>
          <w:rStyle w:val="af4"/>
        </w:rPr>
        <w:commentReference w:id="2"/>
      </w:r>
      <w:r>
        <w:t xml:space="preserve"> songs are tested and compared with a random baseline. For calculating this similarity measure only text-features are used. This paper </w:t>
      </w:r>
      <w:commentRangeStart w:id="3"/>
      <w:r>
        <w:t>compares</w:t>
      </w:r>
      <w:commentRangeEnd w:id="3"/>
      <w:r w:rsidR="00934FBD">
        <w:rPr>
          <w:rStyle w:val="af4"/>
        </w:rPr>
        <w:commentReference w:id="3"/>
      </w:r>
      <w:r>
        <w:t xml:space="preserve"> the cos-sim-similarity based on the </w:t>
      </w:r>
      <w:proofErr w:type="spellStart"/>
      <w:r>
        <w:t>tf-idf</w:t>
      </w:r>
      <w:proofErr w:type="spellEnd"/>
      <w:r>
        <w:t xml:space="preserve"> and word2vec respectively</w:t>
      </w:r>
      <w:r w:rsidR="004272EF">
        <w:t xml:space="preserve">. This is </w:t>
      </w:r>
      <w:commentRangeStart w:id="4"/>
      <w:r w:rsidR="004272EF">
        <w:t>contrasted</w:t>
      </w:r>
      <w:commentRangeEnd w:id="4"/>
      <w:r w:rsidR="00D257FD">
        <w:rPr>
          <w:rStyle w:val="af4"/>
        </w:rPr>
        <w:commentReference w:id="4"/>
      </w:r>
      <w:r w:rsidR="004272EF">
        <w:t xml:space="preserve"> with a measure using the transformer-based BERT.</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FA9DF82" w:rsidR="00624E64" w:rsidRDefault="00624E64" w:rsidP="00624E64">
      <w:pPr>
        <w:pStyle w:val="Algorithm"/>
      </w:pPr>
      <w:r>
        <w:t xml:space="preserve">Concretely, the effectiveness of cos-sim-similarity based on both </w:t>
      </w:r>
      <w:proofErr w:type="spellStart"/>
      <w:r>
        <w:t>tf-idf</w:t>
      </w:r>
      <w:proofErr w:type="spellEnd"/>
      <w:r>
        <w:t xml:space="preserve"> and word2vec are </w:t>
      </w:r>
      <w:r w:rsidR="004272EF">
        <w:t>compared to BERT.</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5262B9E5" w:rsidR="00A564AE" w:rsidRDefault="00B234DB" w:rsidP="00B234DB">
      <w:pPr>
        <w:pStyle w:val="Abstract"/>
      </w:pPr>
      <w:r>
        <w:t xml:space="preserve">For implementing the assignment, the programming language Python is used as it </w:t>
      </w:r>
      <w:commentRangeStart w:id="5"/>
      <w:r>
        <w:t>has</w:t>
      </w:r>
      <w:commentRangeEnd w:id="5"/>
      <w:r w:rsidR="00934FBD">
        <w:rPr>
          <w:rStyle w:val="af4"/>
        </w:rPr>
        <w:commentReference w:id="5"/>
      </w:r>
      <w:r>
        <w:t xml:space="preserve"> the most support for data analysis and data science purposes. The coding environment used is </w:t>
      </w:r>
      <w:proofErr w:type="spellStart"/>
      <w:r w:rsidR="003D754E">
        <w:t>Jupyter</w:t>
      </w:r>
      <w:proofErr w:type="spellEnd"/>
      <w:r w:rsidR="003D754E">
        <w:t xml:space="preserve"> Notebook as it supports the programming language python</w:t>
      </w:r>
      <w:r w:rsidR="00A564AE">
        <w:t>.</w:t>
      </w:r>
      <w:r w:rsidR="003D754E">
        <w:t xml:space="preserve"> We also used the libraries NumPy and pandas</w:t>
      </w:r>
      <w:r w:rsidR="007269D1">
        <w:t xml:space="preserve"> as well as Scikit-learn which provide</w:t>
      </w:r>
      <w:del w:id="6" w:author="Ruo Li" w:date="2023-11-14T20:49:00Z">
        <w:r w:rsidR="007269D1" w:rsidDel="00934FBD">
          <w:delText>s</w:delText>
        </w:r>
      </w:del>
      <w:r w:rsidR="007269D1">
        <w:t xml:space="preserve"> us with different similarity functions</w:t>
      </w:r>
      <w:r w:rsidR="003D754E">
        <w:t>.</w:t>
      </w:r>
      <w:r w:rsidR="00751CFE">
        <w:t xml:space="preserve"> The code repository is hosted on the platform </w:t>
      </w:r>
      <w:proofErr w:type="spellStart"/>
      <w:r w:rsidR="00751CFE">
        <w:t>Github</w:t>
      </w:r>
      <w:proofErr w:type="spellEnd"/>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55F387F3" w:rsidR="00212CDA" w:rsidRDefault="00B234DB" w:rsidP="00B234DB">
      <w:pPr>
        <w:pStyle w:val="Abstract"/>
      </w:pPr>
      <w:r>
        <w:t>To ensure that new functionality as well as new algorithms can easily be added the text-based music recommender system in the future a large focus is set on making the code modular.</w:t>
      </w:r>
      <w:r w:rsidR="002E0311">
        <w:t xml:space="preserve"> </w:t>
      </w:r>
    </w:p>
    <w:p w14:paraId="7903CEE5" w14:textId="13D195DA" w:rsidR="00751CFE" w:rsidRDefault="00751CFE" w:rsidP="00934FBD">
      <w:pPr>
        <w:pStyle w:val="Abstract"/>
      </w:pPr>
      <w:r>
        <w:t xml:space="preserve">The input of the </w:t>
      </w:r>
      <w:del w:id="7" w:author="Ruo Li" w:date="2023-11-14T20:52:00Z">
        <w:r w:rsidDel="00934FBD">
          <w:delText xml:space="preserve">query </w:delText>
        </w:r>
      </w:del>
      <w:proofErr w:type="gramStart"/>
      <w:ins w:id="8" w:author="Ruo Li" w:date="2023-11-14T20:52:00Z">
        <w:r w:rsidR="00934FBD">
          <w:t xml:space="preserve">system </w:t>
        </w:r>
        <w:r w:rsidR="00934FBD">
          <w:rPr>
            <w:rFonts w:hint="eastAsia"/>
            <w:lang w:eastAsia="zh-CN"/>
          </w:rPr>
          <w:t xml:space="preserve"> </w:t>
        </w:r>
      </w:ins>
      <w:r>
        <w:t>is</w:t>
      </w:r>
      <w:proofErr w:type="gramEnd"/>
      <w:r>
        <w:t xml:space="preserve"> the</w:t>
      </w:r>
      <w:ins w:id="9" w:author="Ruo Li" w:date="2023-11-14T20:50:00Z">
        <w:r w:rsidR="00934FBD">
          <w:t xml:space="preserve"> string</w:t>
        </w:r>
      </w:ins>
      <w:ins w:id="10" w:author="Ruo Li" w:date="2023-11-14T20:51:00Z">
        <w:r w:rsidR="00934FBD">
          <w:rPr>
            <w:lang w:eastAsia="zh-CN"/>
          </w:rPr>
          <w:t xml:space="preserve"> </w:t>
        </w:r>
        <w:r w:rsidR="00934FBD">
          <w:rPr>
            <w:rFonts w:hint="eastAsia"/>
            <w:lang w:eastAsia="zh-CN"/>
          </w:rPr>
          <w:t>which</w:t>
        </w:r>
        <w:r w:rsidR="00934FBD">
          <w:rPr>
            <w:lang w:eastAsia="zh-CN"/>
          </w:rPr>
          <w:t xml:space="preserve"> </w:t>
        </w:r>
        <w:r w:rsidR="00934FBD">
          <w:rPr>
            <w:rFonts w:hint="eastAsia"/>
            <w:lang w:eastAsia="zh-CN"/>
          </w:rPr>
          <w:t>contains</w:t>
        </w:r>
        <w:r w:rsidR="00934FBD">
          <w:rPr>
            <w:lang w:eastAsia="zh-CN"/>
          </w:rPr>
          <w:t xml:space="preserve"> </w:t>
        </w:r>
        <w:r w:rsidR="00934FBD">
          <w:rPr>
            <w:rFonts w:hint="eastAsia"/>
            <w:lang w:eastAsia="zh-CN"/>
          </w:rPr>
          <w:t>the</w:t>
        </w:r>
        <w:r w:rsidR="00934FBD">
          <w:rPr>
            <w:lang w:eastAsia="zh-CN"/>
          </w:rPr>
          <w:t xml:space="preserve"> </w:t>
        </w:r>
      </w:ins>
      <w:r>
        <w:t xml:space="preserve"> name </w:t>
      </w:r>
      <w:ins w:id="11" w:author="Ruo Li" w:date="2023-11-14T20:51:00Z">
        <w:r w:rsidR="00934FBD">
          <w:rPr>
            <w:rFonts w:hint="eastAsia"/>
            <w:lang w:eastAsia="zh-CN"/>
          </w:rPr>
          <w:t xml:space="preserve">and </w:t>
        </w:r>
        <w:r w:rsidR="00934FBD">
          <w:rPr>
            <w:lang w:eastAsia="zh-CN"/>
          </w:rPr>
          <w:t>the artist of the query track</w:t>
        </w:r>
      </w:ins>
      <w:del w:id="12" w:author="Ruo Li" w:date="2023-11-14T20:51:00Z">
        <w:r w:rsidDel="00934FBD">
          <w:rPr>
            <w:rFonts w:hint="eastAsia"/>
            <w:lang w:eastAsia="zh-CN"/>
          </w:rPr>
          <w:delText>o</w:delText>
        </w:r>
        <w:r w:rsidDel="00934FBD">
          <w:delText>f</w:delText>
        </w:r>
        <w:r w:rsidDel="00934FBD">
          <w:rPr>
            <w:rFonts w:hint="eastAsia"/>
            <w:lang w:eastAsia="zh-CN"/>
          </w:rPr>
          <w:delText xml:space="preserve"> </w:delText>
        </w:r>
        <w:r w:rsidDel="00934FBD">
          <w:delText>the song as well as the name of the corresponding a</w:delText>
        </w:r>
        <w:r w:rsidR="0008070F" w:rsidDel="00934FBD">
          <w:delText>rtist</w:delText>
        </w:r>
      </w:del>
      <w:r>
        <w:t xml:space="preserve">. The recommender system should output a </w:t>
      </w:r>
      <w:r w:rsidR="0008070F">
        <w:t>l</w:t>
      </w:r>
      <w:r>
        <w:t>ist of songs with the title and the artist-</w:t>
      </w:r>
    </w:p>
    <w:p w14:paraId="4F085FE0" w14:textId="4A80881A" w:rsidR="002E0311" w:rsidRDefault="002E0311" w:rsidP="00934FBD">
      <w:pPr>
        <w:pStyle w:val="Abstract"/>
        <w:pPrChange w:id="13" w:author="Ruo Li" w:date="2023-11-14T20:53:00Z">
          <w:pPr>
            <w:pStyle w:val="Abstract"/>
          </w:pPr>
        </w:pPrChange>
      </w:pPr>
      <w:r>
        <w:t>To be</w:t>
      </w:r>
      <w:ins w:id="14" w:author="Ruo Li" w:date="2023-11-14T20:53:00Z">
        <w:r w:rsidR="00934FBD">
          <w:t xml:space="preserve"> </w:t>
        </w:r>
      </w:ins>
      <w:del w:id="15" w:author="Ruo Li" w:date="2023-11-14T20:53:00Z">
        <w:r w:rsidDel="00934FBD">
          <w:delText xml:space="preserve"> better </w:delText>
        </w:r>
      </w:del>
      <w:r>
        <w:t xml:space="preserve">able to </w:t>
      </w:r>
      <w:ins w:id="16" w:author="Ruo Li" w:date="2023-11-14T20:53:00Z">
        <w:r w:rsidR="00934FBD">
          <w:t>better</w:t>
        </w:r>
        <w:r w:rsidR="00934FBD">
          <w:rPr>
            <w:rFonts w:hint="eastAsia"/>
          </w:rPr>
          <w:t xml:space="preserve"> </w:t>
        </w:r>
      </w:ins>
      <w:r>
        <w:t>analyze the results of the recommender system th</w:t>
      </w:r>
      <w:r w:rsidR="00751CFE">
        <w:t>is</w:t>
      </w:r>
      <w:r>
        <w:t xml:space="preserve"> output of the script is saved in a</w:t>
      </w:r>
      <w:ins w:id="17" w:author="Ruo Li" w:date="2023-11-14T20:53:00Z">
        <w:r w:rsidR="00934FBD">
          <w:t xml:space="preserve"> python</w:t>
        </w:r>
      </w:ins>
      <w:r>
        <w:t xml:space="preserve"> dictionary.</w:t>
      </w:r>
    </w:p>
    <w:p w14:paraId="394690CB" w14:textId="1CB487E3" w:rsidR="00C83008" w:rsidRDefault="00C83008" w:rsidP="00934FBD">
      <w:pPr>
        <w:pStyle w:val="Abstract"/>
      </w:pPr>
      <w:r>
        <w:t>To keep the code modular and make it reusable we first implemented some basic functions</w:t>
      </w:r>
      <w:r w:rsidR="002A2864">
        <w:t xml:space="preserve"> in a separated python file</w:t>
      </w:r>
      <w:r>
        <w:t xml:space="preserve">. First, we defined a function to get the information about the artist and song name from the </w:t>
      </w:r>
      <w:r w:rsidR="002A2864">
        <w:t>ID</w:t>
      </w:r>
      <w:r>
        <w:t xml:space="preserve">s. The function takes a list of ids as input and </w:t>
      </w:r>
      <w:del w:id="18" w:author="Ruo Li" w:date="2023-11-14T20:54:00Z">
        <w:r w:rsidDel="00934FBD">
          <w:delText>gives u</w:delText>
        </w:r>
      </w:del>
      <w:ins w:id="19" w:author="Ruo Li" w:date="2023-11-14T20:54:00Z">
        <w:r w:rsidR="00934FBD">
          <w:t>returns</w:t>
        </w:r>
      </w:ins>
      <w:del w:id="20" w:author="Ruo Li" w:date="2023-11-14T20:54:00Z">
        <w:r w:rsidDel="00934FBD">
          <w:delText>s</w:delText>
        </w:r>
      </w:del>
      <w:r>
        <w:t xml:space="preserve"> </w:t>
      </w:r>
      <w:ins w:id="21" w:author="Ruo Li" w:date="2023-11-14T20:55:00Z">
        <w:r w:rsidR="00934FBD">
          <w:t>a</w:t>
        </w:r>
      </w:ins>
      <w:del w:id="22" w:author="Ruo Li" w:date="2023-11-14T20:55:00Z">
        <w:r w:rsidDel="00934FBD">
          <w:delText>the</w:delText>
        </w:r>
      </w:del>
      <w:r>
        <w:t xml:space="preserve"> list of</w:t>
      </w:r>
      <w:ins w:id="23" w:author="Ruo Li" w:date="2023-11-14T20:55:00Z">
        <w:r w:rsidR="00934FBD">
          <w:t xml:space="preserve"> </w:t>
        </w:r>
      </w:ins>
      <w:ins w:id="24" w:author="Ruo Li" w:date="2023-11-14T20:56:00Z">
        <w:r w:rsidR="00934FBD">
          <w:t>tuples</w:t>
        </w:r>
        <w:r w:rsidR="00927CE2">
          <w:t xml:space="preserve"> of strings</w:t>
        </w:r>
        <w:r w:rsidR="00934FBD">
          <w:t xml:space="preserve"> containing the </w:t>
        </w:r>
      </w:ins>
      <w:del w:id="25" w:author="Ruo Li" w:date="2023-11-14T20:55:00Z">
        <w:r w:rsidDel="00934FBD">
          <w:delText xml:space="preserve"> the songs a</w:delText>
        </w:r>
      </w:del>
      <w:del w:id="26" w:author="Ruo Li" w:date="2023-11-14T20:56:00Z">
        <w:r w:rsidDel="00934FBD">
          <w:delText>nd artis</w:delText>
        </w:r>
      </w:del>
      <w:ins w:id="27" w:author="Ruo Li" w:date="2023-11-14T20:56:00Z">
        <w:r w:rsidR="00934FBD">
          <w:t>name and</w:t>
        </w:r>
        <w:r w:rsidR="00927CE2">
          <w:t xml:space="preserve"> artist of tracks</w:t>
        </w:r>
        <w:r w:rsidR="00934FBD">
          <w:t xml:space="preserve"> </w:t>
        </w:r>
      </w:ins>
      <w:del w:id="28" w:author="Ruo Li" w:date="2023-11-14T20:56:00Z">
        <w:r w:rsidDel="00934FBD">
          <w:delText xml:space="preserve">t </w:delText>
        </w:r>
      </w:del>
      <w:r>
        <w:t xml:space="preserve">as the output. </w:t>
      </w:r>
      <w:ins w:id="29" w:author="Ruo Li" w:date="2023-11-14T20:57:00Z">
        <w:r w:rsidR="00927CE2">
          <w:t>Then</w:t>
        </w:r>
      </w:ins>
      <w:del w:id="30" w:author="Ruo Li" w:date="2023-11-14T20:57:00Z">
        <w:r w:rsidR="002A2864" w:rsidDel="00927CE2">
          <w:delText>After that</w:delText>
        </w:r>
      </w:del>
      <w:r w:rsidR="002A2864">
        <w:t xml:space="preserve"> we implemented a function, which can be used for all </w:t>
      </w:r>
      <w:proofErr w:type="gramStart"/>
      <w:r w:rsidR="002A2864">
        <w:t>text based</w:t>
      </w:r>
      <w:proofErr w:type="gramEnd"/>
      <w:r w:rsidR="002A2864">
        <w:t xml:space="preserve"> analysis. The function itself is also called </w:t>
      </w:r>
      <w:proofErr w:type="spellStart"/>
      <w:r w:rsidR="002A2864">
        <w:t>text_based</w:t>
      </w:r>
      <w:proofErr w:type="spellEnd"/>
      <w:r w:rsidR="002A2864">
        <w:t>. It takes as input parameters</w:t>
      </w:r>
      <w:ins w:id="31" w:author="Ruo Li" w:date="2023-11-14T20:58:00Z">
        <w:r w:rsidR="00927CE2">
          <w:t xml:space="preserve"> “id”,</w:t>
        </w:r>
      </w:ins>
      <w:r w:rsidR="002A2864">
        <w:t xml:space="preserve"> the id of the query song,</w:t>
      </w:r>
      <w:ins w:id="32" w:author="Ruo Li" w:date="2023-11-14T20:58:00Z">
        <w:r w:rsidR="00927CE2">
          <w:t xml:space="preserve"> “repr”</w:t>
        </w:r>
      </w:ins>
      <w:r w:rsidR="002A2864">
        <w:t xml:space="preserve"> the</w:t>
      </w:r>
      <w:ins w:id="33" w:author="Ruo Li" w:date="2023-11-14T20:57:00Z">
        <w:r w:rsidR="00927CE2">
          <w:t xml:space="preserve"> string which represents the</w:t>
        </w:r>
      </w:ins>
      <w:ins w:id="34" w:author="Ruo Li" w:date="2023-11-14T20:58:00Z">
        <w:r w:rsidR="00927CE2">
          <w:t xml:space="preserve"> word embedding</w:t>
        </w:r>
      </w:ins>
      <w:del w:id="35" w:author="Ruo Li" w:date="2023-11-14T20:58:00Z">
        <w:r w:rsidR="002A2864" w:rsidDel="00927CE2">
          <w:delText xml:space="preserve"> representation</w:delText>
        </w:r>
      </w:del>
      <w:r w:rsidR="002A2864">
        <w:t xml:space="preserve"> </w:t>
      </w:r>
      <w:ins w:id="36" w:author="Ruo Li" w:date="2023-11-14T20:58:00Z">
        <w:r w:rsidR="00927CE2">
          <w:t>used in the data</w:t>
        </w:r>
      </w:ins>
      <w:del w:id="37" w:author="Ruo Li" w:date="2023-11-14T20:58:00Z">
        <w:r w:rsidR="002A2864" w:rsidDel="00927CE2">
          <w:delText>of the lyrics</w:delText>
        </w:r>
      </w:del>
      <w:ins w:id="38" w:author="Ruo Li" w:date="2023-11-14T20:57:00Z">
        <w:r w:rsidR="00927CE2">
          <w:t xml:space="preserve">, </w:t>
        </w:r>
      </w:ins>
      <w:del w:id="39" w:author="Ruo Li" w:date="2023-11-14T20:57:00Z">
        <w:r w:rsidR="002A2864" w:rsidDel="00927CE2">
          <w:delText xml:space="preserve"> </w:delText>
        </w:r>
      </w:del>
      <w:r w:rsidR="002A2864">
        <w:t>for example</w:t>
      </w:r>
      <w:ins w:id="40" w:author="Ruo Li" w:date="2023-11-14T20:57:00Z">
        <w:r w:rsidR="00927CE2">
          <w:t>,</w:t>
        </w:r>
      </w:ins>
      <w:r w:rsidR="002A2864">
        <w:t xml:space="preserve"> the </w:t>
      </w:r>
      <w:proofErr w:type="spellStart"/>
      <w:r w:rsidR="002A2864">
        <w:t>tf-idf</w:t>
      </w:r>
      <w:proofErr w:type="spellEnd"/>
      <w:r w:rsidR="002A2864">
        <w:t xml:space="preserve">, </w:t>
      </w:r>
      <w:ins w:id="41" w:author="Ruo Li" w:date="2023-11-14T20:59:00Z">
        <w:r w:rsidR="00927CE2">
          <w:t xml:space="preserve">“N”, </w:t>
        </w:r>
      </w:ins>
      <w:r w:rsidR="002A2864">
        <w:t xml:space="preserve">the number of tracks </w:t>
      </w:r>
      <w:del w:id="42" w:author="Ruo Li" w:date="2023-11-14T20:59:00Z">
        <w:r w:rsidR="002A2864" w:rsidDel="00927CE2">
          <w:delText xml:space="preserve">that want to be </w:delText>
        </w:r>
      </w:del>
      <w:r w:rsidR="002A2864">
        <w:t xml:space="preserve">retrieved as well as the similarity function for example cosine similarity or Euclidean similarity. </w:t>
      </w:r>
      <w:del w:id="43" w:author="Ruo Li" w:date="2023-11-14T21:09:00Z">
        <w:r w:rsidR="002A2864" w:rsidDel="001806B0">
          <w:delText>This way we are completely flexible and can use the same function for many different use cases.</w:delText>
        </w:r>
      </w:del>
      <w:ins w:id="44" w:author="Ruo Li" w:date="2023-11-14T21:09:00Z">
        <w:r w:rsidR="001806B0">
          <w:t>These measures help increase the flexibility and reusability of the code.</w:t>
        </w:r>
      </w:ins>
      <w:r w:rsidR="003D754E">
        <w:t xml:space="preserve"> Then we imported the functions into the main file where they can be </w:t>
      </w:r>
      <w:ins w:id="45" w:author="Ruo Li" w:date="2023-11-14T21:09:00Z">
        <w:r w:rsidR="001806B0">
          <w:t>called</w:t>
        </w:r>
      </w:ins>
      <w:del w:id="46" w:author="Ruo Li" w:date="2023-11-14T21:09:00Z">
        <w:r w:rsidR="003D754E" w:rsidDel="001806B0">
          <w:delText>used</w:delText>
        </w:r>
      </w:del>
      <w:r w:rsidR="003D754E">
        <w:t xml:space="preserve"> with different input parameters. </w:t>
      </w:r>
    </w:p>
    <w:p w14:paraId="5E16064B" w14:textId="3A6FF82E" w:rsidR="00624E64" w:rsidRDefault="00624E64" w:rsidP="001806B0">
      <w:pPr>
        <w:pStyle w:val="Head2"/>
      </w:pPr>
      <w:r>
        <w:t>2.1</w:t>
      </w:r>
      <w:r>
        <w:tab/>
        <w:t>The dataset</w:t>
      </w:r>
    </w:p>
    <w:p w14:paraId="43D38A65" w14:textId="24422993" w:rsidR="00212CDA" w:rsidRDefault="00212CDA" w:rsidP="00212CDA">
      <w:pPr>
        <w:pStyle w:val="Algorithm"/>
      </w:pPr>
      <w:r>
        <w:t xml:space="preserve">Music4All-Onion is a large-scale, multi-modal music data set, which expands the Music4All-dataset with additional features and meta-data. </w:t>
      </w:r>
      <w:r w:rsidR="002E0311">
        <w:t>For the purpose of this task only the text-based features like “Title” or “lyrics” are considered.</w:t>
      </w:r>
    </w:p>
    <w:p w14:paraId="6129BF14" w14:textId="32D76E5E" w:rsidR="004272EF" w:rsidRDefault="004272EF" w:rsidP="00212CDA">
      <w:pPr>
        <w:pStyle w:val="Algorithm"/>
      </w:pPr>
      <w:commentRangeStart w:id="47"/>
      <w:r>
        <w:t xml:space="preserve">[info about the </w:t>
      </w:r>
      <w:proofErr w:type="spellStart"/>
      <w:r>
        <w:t>the</w:t>
      </w:r>
      <w:proofErr w:type="spellEnd"/>
      <w:r>
        <w:t xml:space="preserve"> feature vectors]</w:t>
      </w:r>
    </w:p>
    <w:p w14:paraId="7C35B390" w14:textId="7D31315E" w:rsidR="004272EF" w:rsidRDefault="004272EF" w:rsidP="00212CDA">
      <w:pPr>
        <w:pStyle w:val="Algorithm"/>
      </w:pPr>
      <w:r>
        <w:t xml:space="preserve">[info about the two </w:t>
      </w:r>
      <w:proofErr w:type="spellStart"/>
      <w:r>
        <w:t>tsv</w:t>
      </w:r>
      <w:proofErr w:type="spellEnd"/>
      <w:r>
        <w:t xml:space="preserve"> files]</w:t>
      </w:r>
      <w:commentRangeEnd w:id="47"/>
      <w:r w:rsidR="001806B0">
        <w:rPr>
          <w:rStyle w:val="af4"/>
        </w:rPr>
        <w:commentReference w:id="47"/>
      </w:r>
    </w:p>
    <w:p w14:paraId="17C0849B" w14:textId="2463692E" w:rsidR="00CE5614" w:rsidRDefault="00A27D78" w:rsidP="001806B0">
      <w:pPr>
        <w:pStyle w:val="Head2"/>
      </w:pPr>
      <w:r>
        <w:t>2.1</w:t>
      </w:r>
      <w:r>
        <w:tab/>
      </w:r>
      <w:r w:rsidR="00CE5614">
        <w:t>Random baseline</w:t>
      </w:r>
    </w:p>
    <w:p w14:paraId="4FB6F668" w14:textId="5288E93A" w:rsidR="004272EF" w:rsidRDefault="001806B0" w:rsidP="001806B0">
      <w:pPr>
        <w:pStyle w:val="Algorithm"/>
      </w:pPr>
      <w:ins w:id="48" w:author="Ruo Li" w:date="2023-11-14T21:12:00Z">
        <w:r>
          <w:t>F</w:t>
        </w:r>
      </w:ins>
      <w:del w:id="49" w:author="Ruo Li" w:date="2023-11-14T21:12:00Z">
        <w:r w:rsidR="002B7EE5" w:rsidDel="001806B0">
          <w:delText>f</w:delText>
        </w:r>
      </w:del>
      <w:r w:rsidR="002B7EE5">
        <w:t xml:space="preserve">or the random baseline we first shuffled the songs </w:t>
      </w:r>
      <w:ins w:id="50" w:author="Ruo Li" w:date="2023-11-14T21:13:00Z">
        <w:r>
          <w:t xml:space="preserve">according </w:t>
        </w:r>
      </w:ins>
      <w:del w:id="51" w:author="Ruo Li" w:date="2023-11-14T21:13:00Z">
        <w:r w:rsidR="002B7EE5" w:rsidDel="001806B0">
          <w:delText xml:space="preserve">to get </w:delText>
        </w:r>
      </w:del>
      <w:r w:rsidR="002B7EE5">
        <w:t>a random</w:t>
      </w:r>
      <w:ins w:id="52" w:author="Ruo Li" w:date="2023-11-14T21:13:00Z">
        <w:r>
          <w:t>ly generated</w:t>
        </w:r>
      </w:ins>
      <w:r w:rsidR="002B7EE5">
        <w:t xml:space="preserve"> order, so we get a different result each time the function is called. Then we excluded the query song from the data </w:t>
      </w:r>
      <w:r w:rsidR="00FA1C57">
        <w:t>frame,</w:t>
      </w:r>
      <w:r w:rsidR="002B7EE5">
        <w:t xml:space="preserve"> so it does not appear in the result-list. Afterwards we retrieve top N random songs and s</w:t>
      </w:r>
      <w:ins w:id="53" w:author="Ruo Li" w:date="2023-11-14T21:13:00Z">
        <w:r>
          <w:t>tore</w:t>
        </w:r>
      </w:ins>
      <w:del w:id="54" w:author="Ruo Li" w:date="2023-11-14T21:13:00Z">
        <w:r w:rsidR="002B7EE5" w:rsidDel="001806B0">
          <w:delText>ave</w:delText>
        </w:r>
      </w:del>
      <w:r w:rsidR="002B7EE5">
        <w:t xml:space="preserve"> them </w:t>
      </w:r>
      <w:ins w:id="55" w:author="Ruo Li" w:date="2023-11-14T21:13:00Z">
        <w:r>
          <w:t>in</w:t>
        </w:r>
      </w:ins>
      <w:del w:id="56" w:author="Ruo Li" w:date="2023-11-14T21:13:00Z">
        <w:r w:rsidR="002B7EE5" w:rsidDel="001806B0">
          <w:delText>to</w:delText>
        </w:r>
      </w:del>
      <w:r w:rsidR="002B7EE5">
        <w:t xml:space="preserve"> the result list.</w:t>
      </w:r>
    </w:p>
    <w:p w14:paraId="5F5919BD" w14:textId="538D972D" w:rsidR="00A27D78" w:rsidRDefault="00CE5614" w:rsidP="001806B0">
      <w:pPr>
        <w:pStyle w:val="Head2"/>
      </w:pPr>
      <w:r>
        <w:t>2.2</w:t>
      </w:r>
      <w:r>
        <w:tab/>
        <w:t xml:space="preserve">Cos-sim based on </w:t>
      </w:r>
      <w:proofErr w:type="spellStart"/>
      <w:r>
        <w:t>tf-idf</w:t>
      </w:r>
      <w:proofErr w:type="spellEnd"/>
    </w:p>
    <w:p w14:paraId="1EDEEE15" w14:textId="4D4F6A1D" w:rsidR="00696A64" w:rsidRDefault="00FA1C57" w:rsidP="001806B0">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cos_sim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scikit-learn </w:t>
      </w:r>
      <w:proofErr w:type="spellStart"/>
      <w:proofErr w:type="gramStart"/>
      <w:r w:rsidR="007269D1">
        <w:t>library.</w:t>
      </w:r>
      <w:r w:rsidR="00696A64">
        <w:t>The</w:t>
      </w:r>
      <w:proofErr w:type="spellEnd"/>
      <w:proofErr w:type="gramEnd"/>
      <w:r w:rsidR="00696A64">
        <w:t xml:space="preserve"> result of the </w:t>
      </w:r>
      <w:proofErr w:type="spellStart"/>
      <w:r w:rsidR="00696A64">
        <w:t>cos_sim</w:t>
      </w:r>
      <w:proofErr w:type="spellEnd"/>
      <w:r w:rsidR="00696A64">
        <w:t xml:space="preserve"> function is the </w:t>
      </w:r>
      <w:r w:rsidR="00696A64">
        <w:lastRenderedPageBreak/>
        <w:t>similarity score of the two arrays.</w:t>
      </w:r>
      <w:r w:rsidR="007269D1">
        <w:t xml:space="preserve"> </w:t>
      </w:r>
      <w:r w:rsidR="00476675">
        <w:t xml:space="preserve">The similarity function </w:t>
      </w:r>
      <w:proofErr w:type="spellStart"/>
      <w:r w:rsidR="00476675">
        <w:t>cos_sim</w:t>
      </w:r>
      <w:proofErr w:type="spellEnd"/>
      <w:r w:rsidR="00476675">
        <w:t xml:space="preserve"> 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w:t>
      </w:r>
      <w:ins w:id="57" w:author="Ruo Li" w:date="2023-11-14T21:15:00Z">
        <w:r w:rsidR="001806B0">
          <w:t xml:space="preserve"> row</w:t>
        </w:r>
      </w:ins>
      <w:r w:rsidR="004F22AD">
        <w:t xml:space="preserve"> vector </w:t>
      </w:r>
      <w:del w:id="58" w:author="Ruo Li" w:date="2023-11-14T21:15:00Z">
        <w:r w:rsidR="004F22AD" w:rsidDel="001806B0">
          <w:delText xml:space="preserve">from </w:delText>
        </w:r>
      </w:del>
      <w:ins w:id="59" w:author="Ruo Li" w:date="2023-11-14T21:15:00Z">
        <w:r w:rsidR="001806B0">
          <w:t>representing</w:t>
        </w:r>
        <w:r w:rsidR="001806B0">
          <w:t xml:space="preserve"> </w:t>
        </w:r>
      </w:ins>
      <w:r w:rsidR="004F22AD">
        <w:t>the queried song. Then we create an array which is called similarities</w:t>
      </w:r>
      <w:ins w:id="60" w:author="Ruo Li" w:date="2023-11-14T21:15:00Z">
        <w:r w:rsidR="001806B0">
          <w:t xml:space="preserve"> to store the similarity scores</w:t>
        </w:r>
      </w:ins>
      <w:r w:rsidR="004F22AD">
        <w:t>.</w:t>
      </w:r>
    </w:p>
    <w:p w14:paraId="59406B65" w14:textId="75159545" w:rsidR="00E846AE" w:rsidRDefault="004F22AD" w:rsidP="00443CFB">
      <w:pPr>
        <w:pStyle w:val="Algorithm"/>
      </w:pPr>
      <w:r>
        <w:t>Afterwards</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proofErr w:type="spellStart"/>
      <w:r w:rsidR="00476675">
        <w:t>dateset</w:t>
      </w:r>
      <w:ins w:id="61" w:author="Ruo Li" w:date="2023-11-14T21:16:00Z">
        <w:r w:rsidR="001806B0">
          <w:t xml:space="preserve">. </w:t>
        </w:r>
      </w:ins>
      <w:del w:id="62" w:author="Ruo Li" w:date="2023-11-14T21:16:00Z">
        <w:r w:rsidR="00476675" w:rsidDel="001806B0">
          <w:delText xml:space="preserve"> and selects all the tf-idf values </w:delText>
        </w:r>
        <w:r w:rsidR="00696A64" w:rsidDel="001806B0">
          <w:delText xml:space="preserve">which start at the third column. </w:delText>
        </w:r>
      </w:del>
      <w:r>
        <w:t>Th</w:t>
      </w:r>
      <w:proofErr w:type="spellEnd"/>
      <w:r>
        <w:t xml:space="preserve">e similarities between the query-vector and track-vector are then calculated using the </w:t>
      </w:r>
      <w:proofErr w:type="spellStart"/>
      <w:r>
        <w:t>cos_sim</w:t>
      </w:r>
      <w:proofErr w:type="spellEnd"/>
      <w:r>
        <w:t xml:space="preserve"> function. The song-id as well as the similarity-score are then saved in the similarities array. The similarity scores can range from -1 to 1, 1</w:t>
      </w:r>
      <w:ins w:id="63" w:author="Ruo Li" w:date="2023-11-14T21:19:00Z">
        <w:r w:rsidR="00443CFB">
          <w:t xml:space="preserve"> corresponds to</w:t>
        </w:r>
      </w:ins>
      <w:del w:id="64" w:author="Ruo Li" w:date="2023-11-14T21:19:00Z">
        <w:r w:rsidDel="00443CFB">
          <w:delText xml:space="preserve"> meaning</w:delText>
        </w:r>
      </w:del>
      <w:r>
        <w:t xml:space="preserve"> perfect </w:t>
      </w:r>
      <w:proofErr w:type="spellStart"/>
      <w:r>
        <w:t>similarit</w:t>
      </w:r>
      <w:proofErr w:type="spellEnd"/>
      <w:ins w:id="65" w:author="Ruo Li" w:date="2023-11-14T21:19:00Z">
        <w:r w:rsidR="00443CFB">
          <w:t>.</w:t>
        </w:r>
      </w:ins>
      <w:del w:id="66" w:author="Ruo Li" w:date="2023-11-14T21:19:00Z">
        <w:r w:rsidDel="00443CFB">
          <w:delText>y and.</w:delText>
        </w:r>
      </w:del>
      <w:r>
        <w:t xml:space="preserve"> Afterwards we sort the list </w:t>
      </w:r>
      <w:del w:id="67" w:author="Ruo Li" w:date="2023-11-14T21:20:00Z">
        <w:r w:rsidDel="00443CFB">
          <w:delText>from the most to least similar</w:delText>
        </w:r>
      </w:del>
      <w:ins w:id="68" w:author="Ruo Li" w:date="2023-11-14T21:21:00Z">
        <w:r w:rsidR="00443CFB">
          <w:t>in decreasing order of the similarity score</w:t>
        </w:r>
      </w:ins>
      <w:r>
        <w:t xml:space="preserve"> and retrieve the ids of the 10 most similar songs.</w:t>
      </w:r>
    </w:p>
    <w:p w14:paraId="0EE4677D" w14:textId="5320ECDF" w:rsidR="00CE5614" w:rsidRDefault="00CE5614" w:rsidP="001806B0">
      <w:pPr>
        <w:pStyle w:val="Head2"/>
      </w:pPr>
      <w:r>
        <w:t>2.3</w:t>
      </w:r>
      <w:r>
        <w:tab/>
        <w:t>Cos-sim based on word2vec</w:t>
      </w:r>
    </w:p>
    <w:p w14:paraId="10BA33A6" w14:textId="226020D1" w:rsidR="00B36298" w:rsidRDefault="00B36298" w:rsidP="00B36298">
      <w:pPr>
        <w:pStyle w:val="Abstract"/>
      </w:pPr>
      <w:r>
        <w:t xml:space="preserve">The next retrieval system uses the word2vec-embedding with the cos-sim-similarity measure. Word2vec represents each word as a high-dimensional vector and uses a neural network to learn the optimal distance of these vectors in the embedding space. The flow of the code is the same as </w:t>
      </w:r>
      <w:proofErr w:type="spellStart"/>
      <w:r>
        <w:t>tf-idf</w:t>
      </w:r>
      <w:proofErr w:type="spellEnd"/>
      <w:r>
        <w:t xml:space="preserve">. </w:t>
      </w:r>
      <w:r w:rsidRPr="007D06CE">
        <w:t xml:space="preserve">So only </w:t>
      </w:r>
      <w:ins w:id="69" w:author="Ruo Li" w:date="2023-11-14T21:29:00Z">
        <w:r w:rsidR="006735AF">
          <w:t>one</w:t>
        </w:r>
      </w:ins>
      <w:del w:id="70" w:author="Ruo Li" w:date="2023-11-14T21:29:00Z">
        <w:r w:rsidRPr="007D06CE" w:rsidDel="006735AF">
          <w:delText>a</w:delText>
        </w:r>
      </w:del>
      <w:r w:rsidRPr="007D06CE">
        <w:t xml:space="preserve"> parameter </w:t>
      </w:r>
      <w:proofErr w:type="gramStart"/>
      <w:r w:rsidRPr="007D06CE">
        <w:t>has to</w:t>
      </w:r>
      <w:proofErr w:type="gramEnd"/>
      <w:r w:rsidRPr="007D06CE">
        <w:t xml:space="preserve"> be changed when calling the function</w:t>
      </w:r>
      <w:r>
        <w:t>.</w:t>
      </w:r>
    </w:p>
    <w:p w14:paraId="7729507D" w14:textId="4B977A51" w:rsidR="00A404A2" w:rsidRDefault="00CE5614" w:rsidP="001806B0">
      <w:pPr>
        <w:pStyle w:val="Head2"/>
      </w:pPr>
      <w:r>
        <w:t>2.</w:t>
      </w:r>
      <w:r w:rsidR="00A404A2">
        <w:t>4</w:t>
      </w:r>
      <w:r>
        <w:tab/>
      </w:r>
      <w:r w:rsidR="00A404A2">
        <w:t xml:space="preserve">Cos-sim based on BERT </w:t>
      </w:r>
    </w:p>
    <w:p w14:paraId="4F139235" w14:textId="193A7DD7" w:rsidR="00A404A2" w:rsidRPr="00A404A2" w:rsidRDefault="00A404A2" w:rsidP="001806B0">
      <w:pPr>
        <w:pStyle w:val="Head2"/>
        <w:rPr>
          <w:lang w:eastAsia="zh-CN"/>
        </w:rPr>
      </w:pPr>
      <w:r>
        <w:t>As the</w:t>
      </w:r>
      <w:r w:rsidRPr="00A404A2">
        <w:t xml:space="preserve"> </w:t>
      </w:r>
      <w:r>
        <w:t>last retriever that we have implemented for this project, we have chosen cosine similarity as</w:t>
      </w:r>
      <w:r w:rsidR="00F1078C">
        <w:t xml:space="preserve"> its</w:t>
      </w:r>
      <w:r>
        <w:t xml:space="preserve"> similarity function and </w:t>
      </w:r>
      <w:r w:rsidR="00F1078C">
        <w:t xml:space="preserve">lyric representation generated by BERT. </w:t>
      </w:r>
      <w:r w:rsidR="00657437">
        <w:rPr>
          <w:rFonts w:hint="eastAsia"/>
          <w:lang w:eastAsia="zh-CN"/>
        </w:rPr>
        <w:t>As</w:t>
      </w:r>
      <w:r w:rsidR="00657437">
        <w:rPr>
          <w:lang w:eastAsia="zh-CN"/>
        </w:rPr>
        <w:t xml:space="preserve"> mentioned above, we have adopted a modularized </w:t>
      </w:r>
      <w:commentRangeStart w:id="71"/>
      <w:r w:rsidR="00657437">
        <w:rPr>
          <w:lang w:eastAsia="zh-CN"/>
        </w:rPr>
        <w:t>scheme</w:t>
      </w:r>
      <w:commentRangeEnd w:id="71"/>
      <w:r w:rsidR="006735AF">
        <w:rPr>
          <w:rStyle w:val="af4"/>
          <w:rFonts w:eastAsiaTheme="minorHAnsi" w:cstheme="minorBidi"/>
          <w:b w:val="0"/>
        </w:rPr>
        <w:commentReference w:id="71"/>
      </w:r>
      <w:r w:rsidR="00657437">
        <w:rPr>
          <w:lang w:eastAsia="zh-CN"/>
        </w:rPr>
        <w:t xml:space="preserve"> when implementing</w:t>
      </w:r>
      <w:r w:rsidR="00657437">
        <w:rPr>
          <w:rFonts w:hint="eastAsia"/>
          <w:lang w:eastAsia="zh-CN"/>
        </w:rPr>
        <w:t xml:space="preserve"> the</w:t>
      </w:r>
      <w:r w:rsidR="00657437">
        <w:rPr>
          <w:lang w:eastAsia="zh-CN"/>
        </w:rPr>
        <w:t xml:space="preserve"> </w:t>
      </w:r>
      <w:r w:rsidR="00657437">
        <w:rPr>
          <w:rFonts w:hint="eastAsia"/>
          <w:lang w:eastAsia="zh-CN"/>
        </w:rPr>
        <w:t>text</w:t>
      </w:r>
      <w:r w:rsidR="00657437">
        <w:rPr>
          <w:lang w:eastAsia="zh-CN"/>
        </w:rPr>
        <w:t xml:space="preserve">_based function. </w:t>
      </w:r>
      <w:r w:rsidR="00584CF1">
        <w:rPr>
          <w:lang w:eastAsia="zh-CN"/>
        </w:rPr>
        <w:t>Thus,</w:t>
      </w:r>
      <w:r w:rsidR="00657437" w:rsidRPr="00657437">
        <w:rPr>
          <w:lang w:eastAsia="zh-CN"/>
        </w:rPr>
        <w:t xml:space="preserve"> for this step, we just set the repr parameter of the text_base function to </w:t>
      </w:r>
      <w:r w:rsidR="00657437">
        <w:rPr>
          <w:lang w:eastAsia="zh-CN"/>
        </w:rPr>
        <w:t>“</w:t>
      </w:r>
      <w:r w:rsidR="00657437" w:rsidRPr="00657437">
        <w:rPr>
          <w:lang w:eastAsia="zh-CN"/>
        </w:rPr>
        <w:t>bert</w:t>
      </w:r>
      <w:r w:rsidR="00657437">
        <w:rPr>
          <w:lang w:eastAsia="zh-CN"/>
        </w:rPr>
        <w:t>”</w:t>
      </w:r>
      <w:r w:rsidR="00657437" w:rsidRPr="00657437">
        <w:rPr>
          <w:lang w:eastAsia="zh-CN"/>
        </w:rPr>
        <w:t>, and the sim</w:t>
      </w:r>
      <w:r w:rsidR="00657437">
        <w:rPr>
          <w:lang w:eastAsia="zh-CN"/>
        </w:rPr>
        <w:t>_</w:t>
      </w:r>
      <w:r w:rsidR="00657437" w:rsidRPr="00657437">
        <w:rPr>
          <w:lang w:eastAsia="zh-CN"/>
        </w:rPr>
        <w:t xml:space="preserve">func parameter to </w:t>
      </w:r>
      <w:r w:rsidR="00657437">
        <w:rPr>
          <w:lang w:eastAsia="zh-CN"/>
        </w:rPr>
        <w:t>“</w:t>
      </w:r>
      <w:r w:rsidR="00657437" w:rsidRPr="00657437">
        <w:rPr>
          <w:lang w:eastAsia="zh-CN"/>
        </w:rPr>
        <w:t>cos-sim</w:t>
      </w:r>
      <w:r w:rsidR="00657437">
        <w:rPr>
          <w:lang w:eastAsia="zh-CN"/>
        </w:rPr>
        <w:t>.”</w:t>
      </w:r>
      <w:r w:rsidR="002D1558" w:rsidRPr="002D1558">
        <w:t xml:space="preserve"> </w:t>
      </w:r>
      <w:r w:rsidR="002D1558" w:rsidRPr="002D1558">
        <w:rPr>
          <w:lang w:eastAsia="zh-CN"/>
        </w:rPr>
        <w:t>The flow of</w:t>
      </w:r>
      <w:r w:rsidR="002D1558">
        <w:rPr>
          <w:lang w:eastAsia="zh-CN"/>
        </w:rPr>
        <w:t xml:space="preserve"> </w:t>
      </w:r>
      <w:r w:rsidR="002D1558" w:rsidRPr="002D1558">
        <w:rPr>
          <w:lang w:eastAsia="zh-CN"/>
        </w:rPr>
        <w:t>execution is the same as when using the other two representations.</w:t>
      </w:r>
    </w:p>
    <w:p w14:paraId="23E8858E" w14:textId="2A5863F7" w:rsidR="0008070F" w:rsidRDefault="00A27D78" w:rsidP="0008070F">
      <w:pPr>
        <w:pStyle w:val="Head1"/>
      </w:pPr>
      <w:r>
        <w:t>3</w:t>
      </w:r>
      <w:r>
        <w:tab/>
        <w:t>Qualitative Analysis</w:t>
      </w:r>
    </w:p>
    <w:p w14:paraId="3EFE088F" w14:textId="0377A66C" w:rsidR="0008070F" w:rsidRDefault="0008070F" w:rsidP="0008070F">
      <w:pPr>
        <w:pStyle w:val="Algorithm"/>
      </w:pPr>
      <w:r>
        <w:t>For the qualitative analysis</w:t>
      </w:r>
      <w:ins w:id="72" w:author="Ruo Li" w:date="2023-11-14T21:30:00Z">
        <w:r w:rsidR="006735AF">
          <w:t>,</w:t>
        </w:r>
      </w:ins>
      <w:r>
        <w:t xml:space="preserve">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Default="0008070F" w:rsidP="00544AEE">
      <w:pPr>
        <w:pStyle w:val="AckPara"/>
      </w:pPr>
      <w:r>
        <w:t>3.1</w:t>
      </w:r>
      <w:r>
        <w:tab/>
        <w:t>Random baseline</w:t>
      </w:r>
    </w:p>
    <w:p w14:paraId="09538963" w14:textId="77777777" w:rsidR="003D754E" w:rsidRDefault="003D754E" w:rsidP="00544AEE">
      <w:pPr>
        <w:pStyle w:val="AckPara"/>
      </w:pPr>
    </w:p>
    <w:p w14:paraId="3A85CD5D" w14:textId="7871B33A" w:rsidR="00601236" w:rsidRDefault="00601236" w:rsidP="00544AEE">
      <w:pPr>
        <w:pStyle w:val="AckPara"/>
      </w:pPr>
      <w:r>
        <w:t xml:space="preserve">The random baseline function will </w:t>
      </w:r>
      <w:ins w:id="73" w:author="Ruo Li" w:date="2023-11-14T21:32:00Z">
        <w:r w:rsidR="006735AF">
          <w:t>generate a random</w:t>
        </w:r>
      </w:ins>
      <w:del w:id="74" w:author="Ruo Li" w:date="2023-11-14T21:32:00Z">
        <w:r w:rsidDel="006735AF">
          <w:delText>produce a different</w:delText>
        </w:r>
      </w:del>
      <w:r>
        <w:t xml:space="preserve"> </w:t>
      </w:r>
      <w:ins w:id="75" w:author="Ruo Li" w:date="2023-11-14T21:32:00Z">
        <w:r w:rsidR="006735AF">
          <w:t xml:space="preserve">set of tracks </w:t>
        </w:r>
      </w:ins>
      <w:del w:id="76" w:author="Ruo Li" w:date="2023-11-14T21:32:00Z">
        <w:r w:rsidDel="006735AF">
          <w:delText xml:space="preserve">result set </w:delText>
        </w:r>
      </w:del>
      <w:r w:rsidR="00E677F8">
        <w:t>every time</w:t>
      </w:r>
      <w:r>
        <w:t xml:space="preserve"> it is called, </w:t>
      </w:r>
      <w:del w:id="77" w:author="Ruo Li" w:date="2023-11-14T21:34:00Z">
        <w:r w:rsidDel="006735AF">
          <w:delText>no matter what input query you give</w:delText>
        </w:r>
      </w:del>
      <w:ins w:id="78" w:author="Ruo Li" w:date="2023-11-14T21:34:00Z">
        <w:r w:rsidR="006735AF">
          <w:t>irrespective of the query track</w:t>
        </w:r>
      </w:ins>
      <w:r>
        <w:t xml:space="preserve">. It </w:t>
      </w:r>
      <w:del w:id="79" w:author="Ruo Li" w:date="2023-11-14T21:35:00Z">
        <w:r w:rsidDel="006735AF">
          <w:delText xml:space="preserve">produces </w:delText>
        </w:r>
      </w:del>
      <w:ins w:id="80" w:author="Ruo Li" w:date="2023-11-14T21:35:00Z">
        <w:r w:rsidR="006735AF">
          <w:t>return</w:t>
        </w:r>
        <w:r w:rsidR="006735AF">
          <w:t xml:space="preserve">s </w:t>
        </w:r>
        <w:r w:rsidR="006735AF">
          <w:t xml:space="preserve">often </w:t>
        </w:r>
      </w:ins>
      <w:r>
        <w:t xml:space="preserve">songs of different genres </w:t>
      </w:r>
      <w:r w:rsidR="00E677F8">
        <w:t xml:space="preserve">that </w:t>
      </w:r>
      <w:del w:id="81" w:author="Ruo Li" w:date="2023-11-14T21:36:00Z">
        <w:r w:rsidR="00E677F8" w:rsidDel="006735AF">
          <w:delText>mostly have nothing in common with</w:delText>
        </w:r>
      </w:del>
      <w:ins w:id="82" w:author="Ruo Li" w:date="2023-11-14T21:36:00Z">
        <w:r w:rsidR="006735AF">
          <w:t>are unrelated to</w:t>
        </w:r>
      </w:ins>
      <w:r w:rsidR="00E677F8">
        <w:t xml:space="preserve"> the query </w:t>
      </w:r>
      <w:del w:id="83" w:author="Ruo Li" w:date="2023-11-14T21:36:00Z">
        <w:r w:rsidR="00E677F8" w:rsidDel="006735AF">
          <w:delText>song</w:delText>
        </w:r>
      </w:del>
      <w:ins w:id="84" w:author="Ruo Li" w:date="2023-11-14T21:36:00Z">
        <w:r w:rsidR="006735AF">
          <w:t>track</w:t>
        </w:r>
      </w:ins>
      <w:r w:rsidR="00E677F8">
        <w:t>.</w:t>
      </w:r>
    </w:p>
    <w:p w14:paraId="09011613" w14:textId="77777777" w:rsidR="003D754E" w:rsidRDefault="003D754E" w:rsidP="00544AEE">
      <w:pPr>
        <w:pStyle w:val="AckPara"/>
      </w:pPr>
    </w:p>
    <w:p w14:paraId="3A94A469" w14:textId="31B3EFBF" w:rsidR="0008070F" w:rsidRDefault="0008070F" w:rsidP="00544AEE">
      <w:pPr>
        <w:pStyle w:val="AckPara"/>
      </w:pPr>
      <w:r>
        <w:t>3.2</w:t>
      </w:r>
      <w:r>
        <w:tab/>
      </w:r>
      <w:ins w:id="85" w:author="Ruo Li" w:date="2023-11-14T21:59:00Z">
        <w:r w:rsidR="00544AEE">
          <w:t>RS&lt;</w:t>
        </w:r>
      </w:ins>
      <w:r>
        <w:t>Cos-sim</w:t>
      </w:r>
      <w:ins w:id="86" w:author="Ruo Li" w:date="2023-11-14T21:59:00Z">
        <w:r w:rsidR="00544AEE">
          <w:t xml:space="preserve">, </w:t>
        </w:r>
      </w:ins>
      <w:del w:id="87" w:author="Ruo Li" w:date="2023-11-14T21:59:00Z">
        <w:r w:rsidDel="00544AEE">
          <w:delText xml:space="preserve"> based</w:delText>
        </w:r>
      </w:del>
      <w:r>
        <w:t xml:space="preserve"> </w:t>
      </w:r>
      <w:proofErr w:type="spellStart"/>
      <w:r>
        <w:t>tf-idf</w:t>
      </w:r>
      <w:proofErr w:type="spellEnd"/>
      <w:ins w:id="88" w:author="Ruo Li" w:date="2023-11-14T21:59:00Z">
        <w:r w:rsidR="00544AEE">
          <w:t>&gt;</w:t>
        </w:r>
      </w:ins>
    </w:p>
    <w:p w14:paraId="2C60BB55" w14:textId="62383533" w:rsidR="0008070F" w:rsidRDefault="0008070F" w:rsidP="00544AEE">
      <w:pPr>
        <w:pStyle w:val="AckPara"/>
      </w:pPr>
      <w:r>
        <w:t xml:space="preserve">Query </w:t>
      </w:r>
      <w:ins w:id="89" w:author="Ruo Li" w:date="2023-11-14T22:00:00Z">
        <w:r w:rsidR="00544AEE">
          <w:t>Track</w:t>
        </w:r>
      </w:ins>
      <w:del w:id="90" w:author="Ruo Li" w:date="2023-11-14T22:00:00Z">
        <w:r w:rsidDel="00544AEE">
          <w:delText>song</w:delText>
        </w:r>
      </w:del>
      <w:r>
        <w:t xml:space="preserve"> 1: Love me by the 1975:</w:t>
      </w:r>
    </w:p>
    <w:p w14:paraId="782DDC92" w14:textId="6A24321C" w:rsidR="007F03ED" w:rsidRDefault="007F03ED" w:rsidP="00544AEE">
      <w:pPr>
        <w:pStyle w:val="AckPara"/>
      </w:pPr>
      <w:r>
        <w:t>Result list:</w:t>
      </w:r>
    </w:p>
    <w:tbl>
      <w:tblPr>
        <w:tblStyle w:val="af"/>
        <w:tblW w:w="4673" w:type="dxa"/>
        <w:tblLook w:val="04A0" w:firstRow="1" w:lastRow="0" w:firstColumn="1" w:lastColumn="0" w:noHBand="0" w:noVBand="1"/>
      </w:tblPr>
      <w:tblGrid>
        <w:gridCol w:w="1156"/>
        <w:gridCol w:w="1391"/>
        <w:gridCol w:w="1086"/>
        <w:gridCol w:w="1040"/>
      </w:tblGrid>
      <w:tr w:rsidR="0008070F" w:rsidRPr="0008070F" w14:paraId="5983FF01" w14:textId="77777777" w:rsidTr="00D15128">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91" w:type="dxa"/>
            <w:noWrap/>
            <w:hideMark/>
          </w:tcPr>
          <w:p w14:paraId="62799905" w14:textId="77777777" w:rsidR="0008070F" w:rsidRPr="0008070F" w:rsidRDefault="0008070F" w:rsidP="0008070F">
            <w:pPr>
              <w:pStyle w:val="Abstract"/>
            </w:pPr>
            <w:r w:rsidRPr="0008070F">
              <w:t>Oh Yeah</w:t>
            </w:r>
          </w:p>
        </w:tc>
        <w:tc>
          <w:tcPr>
            <w:tcW w:w="1086" w:type="dxa"/>
            <w:noWrap/>
            <w:hideMark/>
          </w:tcPr>
          <w:p w14:paraId="6DF04488" w14:textId="77777777" w:rsidR="0008070F" w:rsidRPr="0008070F" w:rsidRDefault="0008070F" w:rsidP="0008070F">
            <w:pPr>
              <w:pStyle w:val="Abstract"/>
            </w:pPr>
            <w:r w:rsidRPr="0008070F">
              <w:t>Artist</w:t>
            </w:r>
          </w:p>
        </w:tc>
        <w:tc>
          <w:tcPr>
            <w:tcW w:w="1040"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D15128">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91" w:type="dxa"/>
            <w:noWrap/>
            <w:hideMark/>
          </w:tcPr>
          <w:p w14:paraId="59327962" w14:textId="77777777" w:rsidR="0008070F" w:rsidRPr="0008070F" w:rsidRDefault="0008070F" w:rsidP="0008070F">
            <w:pPr>
              <w:pStyle w:val="Abstract"/>
            </w:pPr>
            <w:r w:rsidRPr="0008070F">
              <w:t>The Gospel</w:t>
            </w:r>
          </w:p>
        </w:tc>
        <w:tc>
          <w:tcPr>
            <w:tcW w:w="1086" w:type="dxa"/>
            <w:noWrap/>
            <w:hideMark/>
          </w:tcPr>
          <w:p w14:paraId="006777A0" w14:textId="77777777" w:rsidR="0008070F" w:rsidRPr="0008070F" w:rsidRDefault="0008070F" w:rsidP="0008070F">
            <w:pPr>
              <w:pStyle w:val="Abstract"/>
            </w:pPr>
            <w:r w:rsidRPr="0008070F">
              <w:t>Artist</w:t>
            </w:r>
          </w:p>
        </w:tc>
        <w:tc>
          <w:tcPr>
            <w:tcW w:w="1040"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D15128">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91" w:type="dxa"/>
            <w:noWrap/>
            <w:hideMark/>
          </w:tcPr>
          <w:p w14:paraId="5E4D588B" w14:textId="77777777" w:rsidR="0008070F" w:rsidRPr="0008070F" w:rsidRDefault="0008070F" w:rsidP="0008070F">
            <w:pPr>
              <w:pStyle w:val="Abstract"/>
            </w:pPr>
            <w:r w:rsidRPr="0008070F">
              <w:t>Fire Starter</w:t>
            </w:r>
          </w:p>
        </w:tc>
        <w:tc>
          <w:tcPr>
            <w:tcW w:w="1086" w:type="dxa"/>
            <w:noWrap/>
            <w:hideMark/>
          </w:tcPr>
          <w:p w14:paraId="584AA223" w14:textId="77777777" w:rsidR="0008070F" w:rsidRPr="0008070F" w:rsidRDefault="0008070F" w:rsidP="0008070F">
            <w:pPr>
              <w:pStyle w:val="Abstract"/>
            </w:pPr>
            <w:r w:rsidRPr="0008070F">
              <w:t>Artist</w:t>
            </w:r>
          </w:p>
        </w:tc>
        <w:tc>
          <w:tcPr>
            <w:tcW w:w="1040"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D15128">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91" w:type="dxa"/>
            <w:noWrap/>
            <w:hideMark/>
          </w:tcPr>
          <w:p w14:paraId="50C3983F" w14:textId="77777777" w:rsidR="0008070F" w:rsidRPr="0008070F" w:rsidRDefault="0008070F" w:rsidP="0008070F">
            <w:pPr>
              <w:pStyle w:val="Abstract"/>
            </w:pPr>
            <w:r w:rsidRPr="0008070F">
              <w:t>Rat Fink</w:t>
            </w:r>
          </w:p>
        </w:tc>
        <w:tc>
          <w:tcPr>
            <w:tcW w:w="1086" w:type="dxa"/>
            <w:noWrap/>
            <w:hideMark/>
          </w:tcPr>
          <w:p w14:paraId="7AB477DC" w14:textId="77777777" w:rsidR="0008070F" w:rsidRPr="0008070F" w:rsidRDefault="0008070F" w:rsidP="0008070F">
            <w:pPr>
              <w:pStyle w:val="Abstract"/>
            </w:pPr>
            <w:r w:rsidRPr="0008070F">
              <w:t>Artist</w:t>
            </w:r>
          </w:p>
        </w:tc>
        <w:tc>
          <w:tcPr>
            <w:tcW w:w="1040"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D15128">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91" w:type="dxa"/>
            <w:noWrap/>
            <w:hideMark/>
          </w:tcPr>
          <w:p w14:paraId="3FBB2BCF" w14:textId="77777777" w:rsidR="0008070F" w:rsidRPr="0008070F" w:rsidRDefault="0008070F" w:rsidP="0008070F">
            <w:pPr>
              <w:pStyle w:val="Abstract"/>
            </w:pPr>
            <w:r w:rsidRPr="0008070F">
              <w:t>How Bad Do You Want It (Oh Yeah)</w:t>
            </w:r>
          </w:p>
        </w:tc>
        <w:tc>
          <w:tcPr>
            <w:tcW w:w="1086" w:type="dxa"/>
            <w:noWrap/>
            <w:hideMark/>
          </w:tcPr>
          <w:p w14:paraId="0A8C67DD" w14:textId="77777777" w:rsidR="0008070F" w:rsidRPr="0008070F" w:rsidRDefault="0008070F" w:rsidP="0008070F">
            <w:pPr>
              <w:pStyle w:val="Abstract"/>
            </w:pPr>
            <w:r w:rsidRPr="0008070F">
              <w:t>Artist</w:t>
            </w:r>
          </w:p>
        </w:tc>
        <w:tc>
          <w:tcPr>
            <w:tcW w:w="1040" w:type="dxa"/>
            <w:noWrap/>
            <w:hideMark/>
          </w:tcPr>
          <w:p w14:paraId="47793D96" w14:textId="77777777" w:rsidR="0008070F" w:rsidRPr="0008070F" w:rsidRDefault="0008070F" w:rsidP="0008070F">
            <w:pPr>
              <w:pStyle w:val="Abstract"/>
            </w:pPr>
            <w:proofErr w:type="spellStart"/>
            <w:r w:rsidRPr="0008070F">
              <w:t>Sevyn</w:t>
            </w:r>
            <w:proofErr w:type="spellEnd"/>
            <w:r w:rsidRPr="0008070F">
              <w:t xml:space="preserve"> Streeter</w:t>
            </w:r>
          </w:p>
        </w:tc>
      </w:tr>
      <w:tr w:rsidR="0008070F" w:rsidRPr="0008070F" w14:paraId="673BA8FC" w14:textId="77777777" w:rsidTr="00D15128">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91" w:type="dxa"/>
            <w:noWrap/>
            <w:hideMark/>
          </w:tcPr>
          <w:p w14:paraId="500435A3" w14:textId="0937114D" w:rsidR="0008070F" w:rsidRPr="0008070F" w:rsidRDefault="0008070F" w:rsidP="0008070F">
            <w:pPr>
              <w:pStyle w:val="Abstract"/>
            </w:pPr>
            <w:r w:rsidRPr="0008070F">
              <w:t>Yeah! (</w:t>
            </w:r>
            <w:proofErr w:type="gramStart"/>
            <w:r w:rsidRPr="0008070F">
              <w:t>feat</w:t>
            </w:r>
            <w:proofErr w:type="gramEnd"/>
            <w:r w:rsidRPr="0008070F">
              <w:t>. Lil Jon &amp; Ludacris</w:t>
            </w:r>
          </w:p>
        </w:tc>
        <w:tc>
          <w:tcPr>
            <w:tcW w:w="1086" w:type="dxa"/>
            <w:noWrap/>
            <w:hideMark/>
          </w:tcPr>
          <w:p w14:paraId="4C8A9FF5" w14:textId="77777777" w:rsidR="0008070F" w:rsidRPr="0008070F" w:rsidRDefault="0008070F" w:rsidP="0008070F">
            <w:pPr>
              <w:pStyle w:val="Abstract"/>
            </w:pPr>
            <w:r w:rsidRPr="0008070F">
              <w:t>Artist</w:t>
            </w:r>
          </w:p>
        </w:tc>
        <w:tc>
          <w:tcPr>
            <w:tcW w:w="1040"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D15128">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91"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086" w:type="dxa"/>
            <w:noWrap/>
            <w:hideMark/>
          </w:tcPr>
          <w:p w14:paraId="34779145" w14:textId="77777777" w:rsidR="0008070F" w:rsidRPr="0008070F" w:rsidRDefault="0008070F" w:rsidP="0008070F">
            <w:pPr>
              <w:pStyle w:val="Abstract"/>
            </w:pPr>
            <w:r w:rsidRPr="0008070F">
              <w:t>Artist</w:t>
            </w:r>
          </w:p>
        </w:tc>
        <w:tc>
          <w:tcPr>
            <w:tcW w:w="1040"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D15128">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91" w:type="dxa"/>
            <w:noWrap/>
            <w:hideMark/>
          </w:tcPr>
          <w:p w14:paraId="0F16DE1D" w14:textId="77777777" w:rsidR="0008070F" w:rsidRPr="0008070F" w:rsidRDefault="0008070F" w:rsidP="0008070F">
            <w:pPr>
              <w:pStyle w:val="Abstract"/>
            </w:pPr>
            <w:r w:rsidRPr="0008070F">
              <w:t>Miss Independent</w:t>
            </w:r>
          </w:p>
        </w:tc>
        <w:tc>
          <w:tcPr>
            <w:tcW w:w="1086" w:type="dxa"/>
            <w:noWrap/>
            <w:hideMark/>
          </w:tcPr>
          <w:p w14:paraId="7B53A8B7" w14:textId="77777777" w:rsidR="0008070F" w:rsidRPr="0008070F" w:rsidRDefault="0008070F" w:rsidP="0008070F">
            <w:pPr>
              <w:pStyle w:val="Abstract"/>
            </w:pPr>
            <w:r w:rsidRPr="0008070F">
              <w:t>Artist</w:t>
            </w:r>
          </w:p>
        </w:tc>
        <w:tc>
          <w:tcPr>
            <w:tcW w:w="1040"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D15128">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91" w:type="dxa"/>
            <w:noWrap/>
            <w:hideMark/>
          </w:tcPr>
          <w:p w14:paraId="2CCC5A2D" w14:textId="77777777" w:rsidR="0008070F" w:rsidRPr="0008070F" w:rsidRDefault="0008070F" w:rsidP="0008070F">
            <w:pPr>
              <w:pStyle w:val="Abstract"/>
            </w:pPr>
            <w:r w:rsidRPr="0008070F">
              <w:t>Euphoria</w:t>
            </w:r>
          </w:p>
        </w:tc>
        <w:tc>
          <w:tcPr>
            <w:tcW w:w="1086" w:type="dxa"/>
            <w:noWrap/>
            <w:hideMark/>
          </w:tcPr>
          <w:p w14:paraId="36AC2DCA" w14:textId="77777777" w:rsidR="0008070F" w:rsidRPr="0008070F" w:rsidRDefault="0008070F" w:rsidP="0008070F">
            <w:pPr>
              <w:pStyle w:val="Abstract"/>
            </w:pPr>
            <w:r w:rsidRPr="0008070F">
              <w:t>Artist</w:t>
            </w:r>
          </w:p>
        </w:tc>
        <w:tc>
          <w:tcPr>
            <w:tcW w:w="1040"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D15128">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91" w:type="dxa"/>
            <w:noWrap/>
            <w:hideMark/>
          </w:tcPr>
          <w:p w14:paraId="1FDDCF9C" w14:textId="77777777" w:rsidR="0008070F" w:rsidRPr="0008070F" w:rsidRDefault="0008070F" w:rsidP="00400782">
            <w:pPr>
              <w:pStyle w:val="Abstract"/>
            </w:pPr>
            <w:r w:rsidRPr="0008070F">
              <w:t>Let There Be Love</w:t>
            </w:r>
          </w:p>
        </w:tc>
        <w:tc>
          <w:tcPr>
            <w:tcW w:w="1086" w:type="dxa"/>
            <w:noWrap/>
            <w:hideMark/>
          </w:tcPr>
          <w:p w14:paraId="1B72534A" w14:textId="77777777" w:rsidR="0008070F" w:rsidRPr="0008070F" w:rsidRDefault="0008070F" w:rsidP="00400782">
            <w:pPr>
              <w:pStyle w:val="Abstract"/>
            </w:pPr>
            <w:r w:rsidRPr="0008070F">
              <w:t>Artist</w:t>
            </w:r>
          </w:p>
        </w:tc>
        <w:tc>
          <w:tcPr>
            <w:tcW w:w="1040" w:type="dxa"/>
            <w:noWrap/>
            <w:hideMark/>
          </w:tcPr>
          <w:p w14:paraId="0BF1F987" w14:textId="77777777" w:rsidR="0008070F" w:rsidRPr="0008070F" w:rsidRDefault="0008070F" w:rsidP="00400782">
            <w:pPr>
              <w:pStyle w:val="Abstract"/>
            </w:pPr>
            <w:r w:rsidRPr="0008070F">
              <w:t>Simple Minds</w:t>
            </w:r>
          </w:p>
        </w:tc>
      </w:tr>
    </w:tbl>
    <w:p w14:paraId="1BE6B94A" w14:textId="04C74EA8" w:rsidR="000C4598" w:rsidRDefault="00F047DC" w:rsidP="00544AEE">
      <w:pPr>
        <w:pStyle w:val="AckPara"/>
      </w:pPr>
      <w:r>
        <w:t>In the result</w:t>
      </w:r>
      <w:ins w:id="91" w:author="Ruo Li" w:date="2023-11-14T21:36:00Z">
        <w:r w:rsidR="006735AF">
          <w:t>, there</w:t>
        </w:r>
      </w:ins>
      <w:r>
        <w:t xml:space="preserve"> are songs of different genres like R&amp;B, K-Pop, Pop, Indie-Rock, and Punk. </w:t>
      </w:r>
      <w:r w:rsidR="000C4598">
        <w:t>The lyrics of the query song</w:t>
      </w:r>
      <w:r w:rsidR="004D56E7">
        <w:t xml:space="preserve"> “Love me”</w:t>
      </w:r>
      <w:r w:rsidR="000C4598">
        <w:t xml:space="preserve"> </w:t>
      </w:r>
      <w:ins w:id="92" w:author="Ruo Li" w:date="2023-11-14T21:37:00Z">
        <w:r w:rsidR="006735AF">
          <w:t>contain</w:t>
        </w:r>
      </w:ins>
      <w:del w:id="93" w:author="Ruo Li" w:date="2023-11-14T21:37:00Z">
        <w:r w:rsidR="000C4598" w:rsidDel="006735AF">
          <w:delText>have</w:delText>
        </w:r>
      </w:del>
      <w:r w:rsidR="000C4598">
        <w:t xml:space="preserve"> many </w:t>
      </w:r>
      <w:del w:id="94" w:author="Ruo Li" w:date="2023-11-14T21:37:00Z">
        <w:r w:rsidR="000C4598" w:rsidDel="006735AF">
          <w:delText xml:space="preserve">appearances </w:delText>
        </w:r>
      </w:del>
      <w:proofErr w:type="spellStart"/>
      <w:ins w:id="95" w:author="Ruo Li" w:date="2023-11-14T21:37:00Z">
        <w:r w:rsidR="006735AF">
          <w:t>occurences</w:t>
        </w:r>
        <w:proofErr w:type="spellEnd"/>
        <w:r w:rsidR="006735AF">
          <w:t xml:space="preserve"> </w:t>
        </w:r>
      </w:ins>
      <w:r w:rsidR="000C4598">
        <w:t>of the</w:t>
      </w:r>
      <w:ins w:id="96" w:author="Ruo Li" w:date="2023-11-14T21:37:00Z">
        <w:r w:rsidR="006735AF">
          <w:t xml:space="preserve"> token</w:t>
        </w:r>
      </w:ins>
      <w:del w:id="97" w:author="Ruo Li" w:date="2023-11-14T21:37:00Z">
        <w:r w:rsidR="000C4598" w:rsidDel="006735AF">
          <w:delText xml:space="preserve"> word</w:delText>
        </w:r>
      </w:del>
      <w:r w:rsidR="004D56E7">
        <w:t>s</w:t>
      </w:r>
      <w:r w:rsidR="000C4598">
        <w:t xml:space="preserve"> “yeah”</w:t>
      </w:r>
      <w:r w:rsidR="004D56E7">
        <w:t xml:space="preserve"> and “love”. By </w:t>
      </w:r>
      <w:del w:id="98" w:author="Ruo Li" w:date="2023-11-14T21:38:00Z">
        <w:r w:rsidR="004D56E7" w:rsidDel="006735AF">
          <w:delText>looking at</w:delText>
        </w:r>
      </w:del>
      <w:ins w:id="99" w:author="Ruo Li" w:date="2023-11-14T21:38:00Z">
        <w:r w:rsidR="006735AF">
          <w:t>examining</w:t>
        </w:r>
      </w:ins>
      <w:r w:rsidR="004D56E7">
        <w:t xml:space="preserve"> the lyrics of the retrieved songs</w:t>
      </w:r>
      <w:ins w:id="100" w:author="Ruo Li" w:date="2023-11-14T21:38:00Z">
        <w:r w:rsidR="00C72F68">
          <w:t>,</w:t>
        </w:r>
      </w:ins>
      <w:r w:rsidR="004D56E7">
        <w:t xml:space="preserve"> we </w:t>
      </w:r>
      <w:ins w:id="101" w:author="Ruo Li" w:date="2023-11-14T21:38:00Z">
        <w:r w:rsidR="00C72F68">
          <w:t xml:space="preserve">also </w:t>
        </w:r>
      </w:ins>
      <w:r w:rsidR="004D56E7">
        <w:t xml:space="preserve">noticed </w:t>
      </w:r>
      <w:del w:id="102" w:author="Ruo Li" w:date="2023-11-14T21:39:00Z">
        <w:r w:rsidR="004D56E7" w:rsidDel="00C72F68">
          <w:delText>that all of them also have many appearances</w:delText>
        </w:r>
      </w:del>
      <w:ins w:id="103" w:author="Ruo Li" w:date="2023-11-14T21:39:00Z">
        <w:r w:rsidR="00C72F68">
          <w:t xml:space="preserve">a high number of </w:t>
        </w:r>
        <w:proofErr w:type="spellStart"/>
        <w:r w:rsidR="00C72F68">
          <w:t>occurences</w:t>
        </w:r>
      </w:ins>
      <w:proofErr w:type="spellEnd"/>
      <w:r w:rsidR="004D56E7">
        <w:t xml:space="preserve"> of the </w:t>
      </w:r>
      <w:ins w:id="104" w:author="Ruo Li" w:date="2023-11-14T21:39:00Z">
        <w:r w:rsidR="00C72F68">
          <w:t xml:space="preserve">token </w:t>
        </w:r>
      </w:ins>
      <w:del w:id="105" w:author="Ruo Li" w:date="2023-11-14T21:39:00Z">
        <w:r w:rsidR="004D56E7" w:rsidDel="00C72F68">
          <w:delText xml:space="preserve">word </w:delText>
        </w:r>
      </w:del>
      <w:r w:rsidR="004D56E7">
        <w:t xml:space="preserve">“Yeah”. The </w:t>
      </w:r>
      <w:del w:id="106" w:author="Ruo Li" w:date="2023-11-14T21:39:00Z">
        <w:r w:rsidR="004D56E7" w:rsidDel="00C72F68">
          <w:delText xml:space="preserve">songs </w:delText>
        </w:r>
      </w:del>
      <w:ins w:id="107" w:author="Ruo Li" w:date="2023-11-14T21:39:00Z">
        <w:r w:rsidR="00C72F68">
          <w:t>track</w:t>
        </w:r>
        <w:r w:rsidR="00C72F68">
          <w:t xml:space="preserve">s </w:t>
        </w:r>
      </w:ins>
      <w:r w:rsidR="004D56E7">
        <w:t>“Let There Be Love” and “Miss Independent” also</w:t>
      </w:r>
      <w:del w:id="108" w:author="Ruo Li" w:date="2023-11-14T21:39:00Z">
        <w:r w:rsidR="004D56E7" w:rsidDel="00C72F68">
          <w:delText xml:space="preserve"> have</w:delText>
        </w:r>
      </w:del>
      <w:ins w:id="109" w:author="Ruo Li" w:date="2023-11-14T21:39:00Z">
        <w:r w:rsidR="00C72F68">
          <w:t xml:space="preserve"> </w:t>
        </w:r>
      </w:ins>
      <w:ins w:id="110" w:author="Ruo Li" w:date="2023-11-14T21:40:00Z">
        <w:r w:rsidR="00C72F68">
          <w:t>exhibit</w:t>
        </w:r>
      </w:ins>
      <w:r w:rsidR="004D56E7">
        <w:t xml:space="preserve"> </w:t>
      </w:r>
      <w:del w:id="111" w:author="Ruo Li" w:date="2023-11-14T21:39:00Z">
        <w:r w:rsidR="004D56E7" w:rsidDel="00C72F68">
          <w:delText>many appearances</w:delText>
        </w:r>
      </w:del>
      <w:ins w:id="112" w:author="Ruo Li" w:date="2023-11-14T21:39:00Z">
        <w:r w:rsidR="00C72F68">
          <w:t xml:space="preserve">a high </w:t>
        </w:r>
        <w:proofErr w:type="spellStart"/>
        <w:r w:rsidR="00C72F68">
          <w:t>occurence</w:t>
        </w:r>
      </w:ins>
      <w:proofErr w:type="spellEnd"/>
      <w:r w:rsidR="004D56E7">
        <w:t xml:space="preserve"> of the word “Love”</w:t>
      </w:r>
      <w:ins w:id="113" w:author="Ruo Li" w:date="2023-11-14T21:40:00Z">
        <w:r w:rsidR="00C72F68">
          <w:t xml:space="preserve"> re</w:t>
        </w:r>
      </w:ins>
      <w:ins w:id="114" w:author="Ruo Li" w:date="2023-11-14T21:41:00Z">
        <w:r w:rsidR="00C72F68">
          <w:t>spectively</w:t>
        </w:r>
      </w:ins>
      <w:r w:rsidR="004D56E7">
        <w:t xml:space="preser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544AEE">
      <w:pPr>
        <w:pStyle w:val="AckPara"/>
      </w:pPr>
    </w:p>
    <w:p w14:paraId="3BD7DBBA" w14:textId="4EDF620C" w:rsidR="007F03ED" w:rsidRDefault="007F03ED" w:rsidP="00544AEE">
      <w:pPr>
        <w:pStyle w:val="AckPara"/>
      </w:pPr>
      <w:r>
        <w:t xml:space="preserve">Query </w:t>
      </w:r>
      <w:ins w:id="115" w:author="Ruo Li" w:date="2023-11-14T22:00:00Z">
        <w:r w:rsidR="00544AEE">
          <w:t>Track</w:t>
        </w:r>
      </w:ins>
      <w:del w:id="116" w:author="Ruo Li" w:date="2023-11-14T22:00:00Z">
        <w:r w:rsidDel="00544AEE">
          <w:delText>Song</w:delText>
        </w:r>
      </w:del>
      <w:r>
        <w:t xml:space="preserve"> 2: One by U2</w:t>
      </w:r>
    </w:p>
    <w:p w14:paraId="5762157A" w14:textId="3C9B0C06" w:rsidR="0008070F" w:rsidRDefault="007F03ED" w:rsidP="00544AEE">
      <w:pPr>
        <w:pStyle w:val="AckPara"/>
      </w:pPr>
      <w:r>
        <w:t>Result list:</w:t>
      </w:r>
    </w:p>
    <w:tbl>
      <w:tblPr>
        <w:tblStyle w:val="af"/>
        <w:tblW w:w="0" w:type="auto"/>
        <w:tblLook w:val="04A0" w:firstRow="1" w:lastRow="0" w:firstColumn="1" w:lastColumn="0" w:noHBand="0" w:noVBand="1"/>
      </w:tblPr>
      <w:tblGrid>
        <w:gridCol w:w="1077"/>
        <w:gridCol w:w="1260"/>
        <w:gridCol w:w="1078"/>
        <w:gridCol w:w="1258"/>
      </w:tblGrid>
      <w:tr w:rsidR="007F03ED" w:rsidRPr="007F03ED" w14:paraId="483907EF" w14:textId="77777777" w:rsidTr="00D15128">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258"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D15128">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258"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D15128">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258"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D15128">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258" w:type="dxa"/>
            <w:noWrap/>
            <w:hideMark/>
          </w:tcPr>
          <w:p w14:paraId="54F5C70F" w14:textId="77777777" w:rsidR="007F03ED" w:rsidRPr="007F03ED" w:rsidRDefault="007F03ED" w:rsidP="007F03ED">
            <w:pPr>
              <w:pStyle w:val="Abstract"/>
            </w:pPr>
            <w:r w:rsidRPr="007F03ED">
              <w:t xml:space="preserve">Alanis </w:t>
            </w:r>
            <w:proofErr w:type="spellStart"/>
            <w:r w:rsidRPr="007F03ED">
              <w:t>Morissette</w:t>
            </w:r>
            <w:proofErr w:type="spellEnd"/>
          </w:p>
        </w:tc>
      </w:tr>
      <w:tr w:rsidR="007F03ED" w:rsidRPr="007F03ED" w14:paraId="3AC44422" w14:textId="77777777" w:rsidTr="00D15128">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258"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D15128">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258"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D15128">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258"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D15128">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258"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D15128">
        <w:trPr>
          <w:trHeight w:val="300"/>
        </w:trPr>
        <w:tc>
          <w:tcPr>
            <w:tcW w:w="1077" w:type="dxa"/>
            <w:noWrap/>
            <w:hideMark/>
          </w:tcPr>
          <w:p w14:paraId="5837B2B3" w14:textId="77777777" w:rsidR="007F03ED" w:rsidRPr="007F03ED" w:rsidRDefault="007F03ED" w:rsidP="007F03ED">
            <w:pPr>
              <w:pStyle w:val="Abstract"/>
            </w:pPr>
            <w:r w:rsidRPr="007F03ED">
              <w:lastRenderedPageBreak/>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258"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D15128">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258"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544AEE">
      <w:pPr>
        <w:pStyle w:val="AckPara"/>
      </w:pPr>
    </w:p>
    <w:p w14:paraId="015D8D01" w14:textId="2F1A9B47" w:rsidR="00F047DC" w:rsidRDefault="00F047DC" w:rsidP="00544AEE">
      <w:pPr>
        <w:pStyle w:val="AckPara"/>
      </w:pPr>
      <w:r>
        <w:t xml:space="preserve">For the second query </w:t>
      </w:r>
      <w:del w:id="117" w:author="Ruo Li" w:date="2023-11-14T21:41:00Z">
        <w:r w:rsidDel="00C72F68">
          <w:delText>song</w:delText>
        </w:r>
      </w:del>
      <w:ins w:id="118" w:author="Ruo Li" w:date="2023-11-14T21:41:00Z">
        <w:r w:rsidR="00C72F68">
          <w:t>track</w:t>
        </w:r>
      </w:ins>
      <w:r>
        <w:t>, we picked “One” by U2</w:t>
      </w:r>
      <w:ins w:id="119" w:author="Ruo Li" w:date="2023-11-14T21:42:00Z">
        <w:r w:rsidR="00C72F68">
          <w:t xml:space="preserve">. </w:t>
        </w:r>
      </w:ins>
      <w:r>
        <w:t xml:space="preserve"> </w:t>
      </w:r>
      <w:ins w:id="120" w:author="Ruo Li" w:date="2023-11-14T21:42:00Z">
        <w:r w:rsidR="00C72F68">
          <w:rPr>
            <w:rFonts w:hint="eastAsia"/>
          </w:rPr>
          <w:t>T</w:t>
        </w:r>
        <w:r w:rsidR="00C72F68">
          <w:t>he data also includes a</w:t>
        </w:r>
      </w:ins>
      <w:del w:id="121" w:author="Ruo Li" w:date="2023-11-14T21:42:00Z">
        <w:r w:rsidDel="00C72F68">
          <w:delText>which</w:delText>
        </w:r>
      </w:del>
      <w:ins w:id="122" w:author="Ruo Li" w:date="2023-11-14T21:42:00Z">
        <w:r w:rsidR="00C72F68">
          <w:t xml:space="preserve"> cover version of it</w:t>
        </w:r>
      </w:ins>
      <w:del w:id="123" w:author="Ruo Li" w:date="2023-11-14T21:42:00Z">
        <w:r w:rsidDel="00C72F68">
          <w:delText xml:space="preserve"> has been covered</w:delText>
        </w:r>
      </w:del>
      <w:r>
        <w:t xml:space="preserve"> by Mary J. Blige, </w:t>
      </w:r>
      <w:del w:id="124" w:author="Ruo Li" w:date="2023-11-14T21:41:00Z">
        <w:r w:rsidDel="00C72F68">
          <w:delText xml:space="preserve">so it makes sense, that </w:delText>
        </w:r>
      </w:del>
      <w:ins w:id="125" w:author="Ruo Li" w:date="2023-11-14T21:41:00Z">
        <w:r w:rsidR="00C72F68">
          <w:t xml:space="preserve">which </w:t>
        </w:r>
      </w:ins>
      <w:del w:id="126" w:author="Ruo Li" w:date="2023-11-14T21:43:00Z">
        <w:r w:rsidDel="00C72F68">
          <w:delText xml:space="preserve">the cover version </w:delText>
        </w:r>
      </w:del>
      <w:r>
        <w:t xml:space="preserve">appears first in the result set because </w:t>
      </w:r>
      <w:ins w:id="127" w:author="Ruo Li" w:date="2023-11-14T21:43:00Z">
        <w:r w:rsidR="00C72F68">
          <w:t xml:space="preserve">of the identical lyrics. </w:t>
        </w:r>
      </w:ins>
      <w:del w:id="128" w:author="Ruo Li" w:date="2023-11-14T21:43:00Z">
        <w:r w:rsidDel="00C72F68">
          <w:delText>the lyrics are the same. We also have</w:delText>
        </w:r>
        <w:r w:rsidR="004D56E7" w:rsidDel="00C72F68">
          <w:delText xml:space="preserve"> very </w:delText>
        </w:r>
      </w:del>
      <w:ins w:id="129" w:author="Ruo Li" w:date="2023-11-14T21:43:00Z">
        <w:r w:rsidR="00C72F68">
          <w:t xml:space="preserve"> The result also displays a </w:t>
        </w:r>
      </w:ins>
      <w:ins w:id="130" w:author="Ruo Li" w:date="2023-11-14T21:44:00Z">
        <w:r w:rsidR="00C72F68">
          <w:t>diversity</w:t>
        </w:r>
      </w:ins>
      <w:ins w:id="131" w:author="Ruo Li" w:date="2023-11-14T21:43:00Z">
        <w:r w:rsidR="00C72F68">
          <w:t xml:space="preserve"> </w:t>
        </w:r>
      </w:ins>
      <w:ins w:id="132" w:author="Ruo Li" w:date="2023-11-14T21:44:00Z">
        <w:r w:rsidR="00C72F68">
          <w:t>in genre</w:t>
        </w:r>
      </w:ins>
      <w:del w:id="133" w:author="Ruo Li" w:date="2023-11-14T21:44:00Z">
        <w:r w:rsidR="004D56E7" w:rsidDel="00C72F68">
          <w:delText>different genres in this result se</w:delText>
        </w:r>
      </w:del>
      <w:ins w:id="134" w:author="Ruo Li" w:date="2023-11-14T21:44:00Z">
        <w:r w:rsidR="00C72F68">
          <w:t xml:space="preserve">. </w:t>
        </w:r>
      </w:ins>
      <w:del w:id="135" w:author="Ruo Li" w:date="2023-11-14T21:44:00Z">
        <w:r w:rsidR="004D56E7" w:rsidDel="00C72F68">
          <w:delText xml:space="preserve">t, </w:delText>
        </w:r>
      </w:del>
      <w:r w:rsidR="004D56E7">
        <w:t xml:space="preserve">The </w:t>
      </w:r>
      <w:ins w:id="136" w:author="Ruo Li" w:date="2023-11-14T21:44:00Z">
        <w:r w:rsidR="00C72F68">
          <w:t xml:space="preserve">genre of the </w:t>
        </w:r>
      </w:ins>
      <w:r w:rsidR="004D56E7">
        <w:t>query</w:t>
      </w:r>
      <w:ins w:id="137" w:author="Ruo Li" w:date="2023-11-14T21:44:00Z">
        <w:r w:rsidR="00C72F68">
          <w:t xml:space="preserve"> track</w:t>
        </w:r>
      </w:ins>
      <w:del w:id="138" w:author="Ruo Li" w:date="2023-11-14T21:44:00Z">
        <w:r w:rsidR="004D56E7" w:rsidDel="00C72F68">
          <w:delText xml:space="preserve"> song</w:delText>
        </w:r>
      </w:del>
      <w:r w:rsidR="004D56E7">
        <w:t xml:space="preserve"> is</w:t>
      </w:r>
      <w:ins w:id="139" w:author="Ruo Li" w:date="2023-11-14T21:44:00Z">
        <w:r w:rsidR="00C72F68">
          <w:t xml:space="preserve"> best described as</w:t>
        </w:r>
      </w:ins>
      <w:del w:id="140" w:author="Ruo Li" w:date="2023-11-14T21:44:00Z">
        <w:r w:rsidR="004D56E7" w:rsidDel="00C72F68">
          <w:delText xml:space="preserve"> a</w:delText>
        </w:r>
      </w:del>
      <w:r w:rsidR="004D56E7">
        <w:t xml:space="preserve"> rock ballad,</w:t>
      </w:r>
      <w:ins w:id="141" w:author="Ruo Li" w:date="2023-11-14T21:45:00Z">
        <w:r w:rsidR="00C72F68">
          <w:t xml:space="preserve"> whereas</w:t>
        </w:r>
      </w:ins>
      <w:r w:rsidR="004D56E7">
        <w:t xml:space="preserve"> the</w:t>
      </w:r>
      <w:ins w:id="142" w:author="Ruo Li" w:date="2023-11-14T21:45:00Z">
        <w:r w:rsidR="00C72F68">
          <w:t xml:space="preserve"> genre of the</w:t>
        </w:r>
      </w:ins>
      <w:r w:rsidR="004D56E7">
        <w:t xml:space="preserve"> retrieved songs</w:t>
      </w:r>
      <w:del w:id="143" w:author="Ruo Li" w:date="2023-11-14T21:45:00Z">
        <w:r w:rsidR="004D56E7" w:rsidDel="00C72F68">
          <w:delText xml:space="preserve"> are</w:delText>
        </w:r>
      </w:del>
      <w:ins w:id="144" w:author="Ruo Li" w:date="2023-11-14T21:45:00Z">
        <w:r w:rsidR="00C72F68">
          <w:t xml:space="preserve"> ranges</w:t>
        </w:r>
      </w:ins>
      <w:r w:rsidR="004D56E7">
        <w:t xml:space="preserve"> from the genres R&amp;B, Grunge, EDM and Pop-Rock. There is also one Spanish song in the result. </w:t>
      </w:r>
    </w:p>
    <w:p w14:paraId="7D493D09" w14:textId="77777777" w:rsidR="00F047DC" w:rsidRDefault="00F047DC" w:rsidP="00544AEE">
      <w:pPr>
        <w:pStyle w:val="AckPara"/>
      </w:pPr>
    </w:p>
    <w:p w14:paraId="7CC58ABC" w14:textId="63697EA0" w:rsidR="007F03ED" w:rsidRDefault="007F03ED" w:rsidP="00544AEE">
      <w:pPr>
        <w:pStyle w:val="AckPara"/>
      </w:pPr>
      <w:r>
        <w:t>Query</w:t>
      </w:r>
      <w:ins w:id="145" w:author="Ruo Li" w:date="2023-11-14T22:00:00Z">
        <w:r w:rsidR="00544AEE">
          <w:t xml:space="preserve"> Track</w:t>
        </w:r>
      </w:ins>
      <w:del w:id="146" w:author="Ruo Li" w:date="2023-11-14T22:00:00Z">
        <w:r w:rsidDel="00544AEE">
          <w:delText xml:space="preserve"> Song</w:delText>
        </w:r>
      </w:del>
      <w:r>
        <w:t xml:space="preserve"> 3: </w:t>
      </w:r>
      <w:r w:rsidR="00717018">
        <w:t>Every Christmas by Kelly Clarkson</w:t>
      </w:r>
    </w:p>
    <w:p w14:paraId="0F76C27B" w14:textId="315D1909" w:rsidR="007F03ED" w:rsidRDefault="007F03ED" w:rsidP="00544AEE">
      <w:pPr>
        <w:pStyle w:val="AckPara"/>
      </w:pPr>
      <w:r>
        <w:t>Result list:</w:t>
      </w:r>
    </w:p>
    <w:tbl>
      <w:tblPr>
        <w:tblStyle w:val="af"/>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544AEE">
            <w:pPr>
              <w:pStyle w:val="AckPara"/>
              <w:rPr>
                <w:lang w:val="de-DE"/>
              </w:rPr>
            </w:pPr>
            <w:r w:rsidRPr="00717018">
              <w:t>Song</w:t>
            </w:r>
          </w:p>
        </w:tc>
        <w:tc>
          <w:tcPr>
            <w:tcW w:w="2332" w:type="dxa"/>
            <w:noWrap/>
            <w:hideMark/>
          </w:tcPr>
          <w:p w14:paraId="1AFB59C0" w14:textId="77777777" w:rsidR="00717018" w:rsidRPr="00717018" w:rsidRDefault="00717018" w:rsidP="00544AEE">
            <w:pPr>
              <w:pStyle w:val="AckPara"/>
            </w:pPr>
            <w:r w:rsidRPr="00717018">
              <w:t>Christmas Conga</w:t>
            </w:r>
          </w:p>
        </w:tc>
        <w:tc>
          <w:tcPr>
            <w:tcW w:w="749" w:type="dxa"/>
            <w:noWrap/>
            <w:hideMark/>
          </w:tcPr>
          <w:p w14:paraId="37AEE561" w14:textId="77777777" w:rsidR="00717018" w:rsidRPr="00717018" w:rsidRDefault="00717018" w:rsidP="00544AEE">
            <w:pPr>
              <w:pStyle w:val="AckPara"/>
            </w:pPr>
            <w:r w:rsidRPr="00717018">
              <w:t>Artist</w:t>
            </w:r>
          </w:p>
        </w:tc>
        <w:tc>
          <w:tcPr>
            <w:tcW w:w="1109" w:type="dxa"/>
            <w:noWrap/>
            <w:hideMark/>
          </w:tcPr>
          <w:p w14:paraId="4BA290C8" w14:textId="77777777" w:rsidR="00717018" w:rsidRPr="00717018" w:rsidRDefault="00717018" w:rsidP="00544AEE">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544AEE">
            <w:pPr>
              <w:pStyle w:val="AckPara"/>
            </w:pPr>
            <w:r w:rsidRPr="00717018">
              <w:t>Song</w:t>
            </w:r>
          </w:p>
        </w:tc>
        <w:tc>
          <w:tcPr>
            <w:tcW w:w="2332" w:type="dxa"/>
            <w:noWrap/>
            <w:hideMark/>
          </w:tcPr>
          <w:p w14:paraId="3F67F712" w14:textId="77777777" w:rsidR="00717018" w:rsidRPr="00717018" w:rsidRDefault="00717018" w:rsidP="00544AEE">
            <w:pPr>
              <w:pStyle w:val="AckPara"/>
            </w:pPr>
            <w:r w:rsidRPr="00717018">
              <w:t>Three Ships</w:t>
            </w:r>
          </w:p>
        </w:tc>
        <w:tc>
          <w:tcPr>
            <w:tcW w:w="749" w:type="dxa"/>
            <w:noWrap/>
            <w:hideMark/>
          </w:tcPr>
          <w:p w14:paraId="127E3ACB" w14:textId="77777777" w:rsidR="00717018" w:rsidRPr="00717018" w:rsidRDefault="00717018" w:rsidP="00544AEE">
            <w:pPr>
              <w:pStyle w:val="AckPara"/>
            </w:pPr>
            <w:r w:rsidRPr="00717018">
              <w:t>Artist</w:t>
            </w:r>
          </w:p>
        </w:tc>
        <w:tc>
          <w:tcPr>
            <w:tcW w:w="1109" w:type="dxa"/>
            <w:noWrap/>
            <w:hideMark/>
          </w:tcPr>
          <w:p w14:paraId="0FA23BA4" w14:textId="77777777" w:rsidR="00717018" w:rsidRPr="00717018" w:rsidRDefault="00717018" w:rsidP="00544AEE">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544AEE">
            <w:pPr>
              <w:pStyle w:val="AckPara"/>
            </w:pPr>
            <w:r w:rsidRPr="00717018">
              <w:t>Song</w:t>
            </w:r>
          </w:p>
        </w:tc>
        <w:tc>
          <w:tcPr>
            <w:tcW w:w="2332" w:type="dxa"/>
            <w:noWrap/>
            <w:hideMark/>
          </w:tcPr>
          <w:p w14:paraId="633745E5" w14:textId="77777777" w:rsidR="00717018" w:rsidRPr="00717018" w:rsidRDefault="00717018" w:rsidP="00544AEE">
            <w:pPr>
              <w:pStyle w:val="AckPara"/>
            </w:pPr>
            <w:r w:rsidRPr="00717018">
              <w:t>Hellhound On My Trail</w:t>
            </w:r>
          </w:p>
        </w:tc>
        <w:tc>
          <w:tcPr>
            <w:tcW w:w="749" w:type="dxa"/>
            <w:noWrap/>
            <w:hideMark/>
          </w:tcPr>
          <w:p w14:paraId="5A815D86" w14:textId="77777777" w:rsidR="00717018" w:rsidRPr="00717018" w:rsidRDefault="00717018" w:rsidP="00544AEE">
            <w:pPr>
              <w:pStyle w:val="AckPara"/>
            </w:pPr>
            <w:r w:rsidRPr="00717018">
              <w:t>Artist</w:t>
            </w:r>
          </w:p>
        </w:tc>
        <w:tc>
          <w:tcPr>
            <w:tcW w:w="1109" w:type="dxa"/>
            <w:noWrap/>
            <w:hideMark/>
          </w:tcPr>
          <w:p w14:paraId="2FEDB6C5" w14:textId="77777777" w:rsidR="00717018" w:rsidRPr="00717018" w:rsidRDefault="00717018" w:rsidP="00544AEE">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544AEE">
            <w:pPr>
              <w:pStyle w:val="AckPara"/>
            </w:pPr>
            <w:r w:rsidRPr="00717018">
              <w:t>Song</w:t>
            </w:r>
          </w:p>
        </w:tc>
        <w:tc>
          <w:tcPr>
            <w:tcW w:w="2332" w:type="dxa"/>
            <w:noWrap/>
            <w:hideMark/>
          </w:tcPr>
          <w:p w14:paraId="5AD5972B" w14:textId="77777777" w:rsidR="00717018" w:rsidRPr="00717018" w:rsidRDefault="00717018" w:rsidP="00544AEE">
            <w:pPr>
              <w:pStyle w:val="AckPara"/>
            </w:pPr>
            <w:r w:rsidRPr="00717018">
              <w:t>St. Patrick's Day</w:t>
            </w:r>
          </w:p>
        </w:tc>
        <w:tc>
          <w:tcPr>
            <w:tcW w:w="749" w:type="dxa"/>
            <w:noWrap/>
            <w:hideMark/>
          </w:tcPr>
          <w:p w14:paraId="4F153B97" w14:textId="77777777" w:rsidR="00717018" w:rsidRPr="00717018" w:rsidRDefault="00717018" w:rsidP="00544AEE">
            <w:pPr>
              <w:pStyle w:val="AckPara"/>
            </w:pPr>
            <w:r w:rsidRPr="00717018">
              <w:t>Artist</w:t>
            </w:r>
          </w:p>
        </w:tc>
        <w:tc>
          <w:tcPr>
            <w:tcW w:w="1109" w:type="dxa"/>
            <w:noWrap/>
            <w:hideMark/>
          </w:tcPr>
          <w:p w14:paraId="7C9BEA11" w14:textId="77777777" w:rsidR="00717018" w:rsidRPr="00717018" w:rsidRDefault="00717018" w:rsidP="00544AEE">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544AEE">
            <w:pPr>
              <w:pStyle w:val="AckPara"/>
            </w:pPr>
            <w:r w:rsidRPr="00717018">
              <w:t>Song</w:t>
            </w:r>
          </w:p>
        </w:tc>
        <w:tc>
          <w:tcPr>
            <w:tcW w:w="2332" w:type="dxa"/>
            <w:noWrap/>
            <w:hideMark/>
          </w:tcPr>
          <w:p w14:paraId="1A024CF7" w14:textId="77777777" w:rsidR="00717018" w:rsidRPr="00717018" w:rsidRDefault="00717018" w:rsidP="00544AEE">
            <w:pPr>
              <w:pStyle w:val="AckPara"/>
            </w:pPr>
            <w:r w:rsidRPr="00717018">
              <w:t>Last Christmas</w:t>
            </w:r>
          </w:p>
        </w:tc>
        <w:tc>
          <w:tcPr>
            <w:tcW w:w="749" w:type="dxa"/>
            <w:noWrap/>
            <w:hideMark/>
          </w:tcPr>
          <w:p w14:paraId="654F55C0" w14:textId="77777777" w:rsidR="00717018" w:rsidRPr="00717018" w:rsidRDefault="00717018" w:rsidP="00544AEE">
            <w:pPr>
              <w:pStyle w:val="AckPara"/>
            </w:pPr>
            <w:r w:rsidRPr="00717018">
              <w:t>Artist</w:t>
            </w:r>
          </w:p>
        </w:tc>
        <w:tc>
          <w:tcPr>
            <w:tcW w:w="1109" w:type="dxa"/>
            <w:noWrap/>
            <w:hideMark/>
          </w:tcPr>
          <w:p w14:paraId="2F99A588" w14:textId="77777777" w:rsidR="00717018" w:rsidRPr="00717018" w:rsidRDefault="00717018" w:rsidP="00544AEE">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544AEE">
            <w:pPr>
              <w:pStyle w:val="AckPara"/>
            </w:pPr>
            <w:r w:rsidRPr="00717018">
              <w:t>Song</w:t>
            </w:r>
          </w:p>
        </w:tc>
        <w:tc>
          <w:tcPr>
            <w:tcW w:w="2332" w:type="dxa"/>
            <w:noWrap/>
            <w:hideMark/>
          </w:tcPr>
          <w:p w14:paraId="1B0E2A84" w14:textId="77777777" w:rsidR="00717018" w:rsidRPr="00717018" w:rsidRDefault="00717018" w:rsidP="00544AEE">
            <w:pPr>
              <w:pStyle w:val="AckPara"/>
            </w:pPr>
            <w:r w:rsidRPr="00717018">
              <w:t>My Only Wish (This Year)</w:t>
            </w:r>
          </w:p>
        </w:tc>
        <w:tc>
          <w:tcPr>
            <w:tcW w:w="749" w:type="dxa"/>
            <w:noWrap/>
            <w:hideMark/>
          </w:tcPr>
          <w:p w14:paraId="0981CBE5" w14:textId="77777777" w:rsidR="00717018" w:rsidRPr="00717018" w:rsidRDefault="00717018" w:rsidP="00544AEE">
            <w:pPr>
              <w:pStyle w:val="AckPara"/>
            </w:pPr>
            <w:r w:rsidRPr="00717018">
              <w:t>Artist</w:t>
            </w:r>
          </w:p>
        </w:tc>
        <w:tc>
          <w:tcPr>
            <w:tcW w:w="1109" w:type="dxa"/>
            <w:noWrap/>
            <w:hideMark/>
          </w:tcPr>
          <w:p w14:paraId="5377BDAC" w14:textId="77777777" w:rsidR="00717018" w:rsidRPr="00717018" w:rsidRDefault="00717018" w:rsidP="00544AEE">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544AEE">
            <w:pPr>
              <w:pStyle w:val="AckPara"/>
            </w:pPr>
            <w:r w:rsidRPr="00717018">
              <w:t>Song</w:t>
            </w:r>
          </w:p>
        </w:tc>
        <w:tc>
          <w:tcPr>
            <w:tcW w:w="2332" w:type="dxa"/>
            <w:noWrap/>
            <w:hideMark/>
          </w:tcPr>
          <w:p w14:paraId="4A7995B8" w14:textId="77777777" w:rsidR="00717018" w:rsidRPr="00717018" w:rsidRDefault="00717018" w:rsidP="00544AEE">
            <w:pPr>
              <w:pStyle w:val="AckPara"/>
            </w:pPr>
            <w:r w:rsidRPr="00717018">
              <w:t>Christmas Vacation</w:t>
            </w:r>
          </w:p>
        </w:tc>
        <w:tc>
          <w:tcPr>
            <w:tcW w:w="749" w:type="dxa"/>
            <w:noWrap/>
            <w:hideMark/>
          </w:tcPr>
          <w:p w14:paraId="35718CC9" w14:textId="77777777" w:rsidR="00717018" w:rsidRPr="00717018" w:rsidRDefault="00717018" w:rsidP="00544AEE">
            <w:pPr>
              <w:pStyle w:val="AckPara"/>
            </w:pPr>
            <w:r w:rsidRPr="00717018">
              <w:t>Artist</w:t>
            </w:r>
          </w:p>
        </w:tc>
        <w:tc>
          <w:tcPr>
            <w:tcW w:w="1109" w:type="dxa"/>
            <w:noWrap/>
            <w:hideMark/>
          </w:tcPr>
          <w:p w14:paraId="6032C5CC" w14:textId="77777777" w:rsidR="00717018" w:rsidRPr="00717018" w:rsidRDefault="00717018" w:rsidP="00544AEE">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544AEE">
            <w:pPr>
              <w:pStyle w:val="AckPara"/>
            </w:pPr>
            <w:r w:rsidRPr="00717018">
              <w:t>Song</w:t>
            </w:r>
          </w:p>
        </w:tc>
        <w:tc>
          <w:tcPr>
            <w:tcW w:w="2332" w:type="dxa"/>
            <w:noWrap/>
            <w:hideMark/>
          </w:tcPr>
          <w:p w14:paraId="17E04B25" w14:textId="77777777" w:rsidR="00717018" w:rsidRPr="00717018" w:rsidRDefault="00717018" w:rsidP="00544AEE">
            <w:pPr>
              <w:pStyle w:val="AckPara"/>
            </w:pPr>
            <w:r w:rsidRPr="00717018">
              <w:t>Last Christmas - Studio Version</w:t>
            </w:r>
          </w:p>
        </w:tc>
        <w:tc>
          <w:tcPr>
            <w:tcW w:w="749" w:type="dxa"/>
            <w:noWrap/>
            <w:hideMark/>
          </w:tcPr>
          <w:p w14:paraId="12AF8138" w14:textId="77777777" w:rsidR="00717018" w:rsidRPr="00717018" w:rsidRDefault="00717018" w:rsidP="00544AEE">
            <w:pPr>
              <w:pStyle w:val="AckPara"/>
            </w:pPr>
            <w:r w:rsidRPr="00717018">
              <w:t>Artist</w:t>
            </w:r>
          </w:p>
        </w:tc>
        <w:tc>
          <w:tcPr>
            <w:tcW w:w="1109" w:type="dxa"/>
            <w:noWrap/>
            <w:hideMark/>
          </w:tcPr>
          <w:p w14:paraId="71FCEC5A" w14:textId="77777777" w:rsidR="00717018" w:rsidRPr="00717018" w:rsidRDefault="00717018" w:rsidP="00544AEE">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544AEE">
            <w:pPr>
              <w:pStyle w:val="AckPara"/>
            </w:pPr>
            <w:r w:rsidRPr="00717018">
              <w:t>Song</w:t>
            </w:r>
          </w:p>
        </w:tc>
        <w:tc>
          <w:tcPr>
            <w:tcW w:w="2332" w:type="dxa"/>
            <w:noWrap/>
            <w:hideMark/>
          </w:tcPr>
          <w:p w14:paraId="5BCB8CA9" w14:textId="77777777" w:rsidR="00717018" w:rsidRPr="00717018" w:rsidRDefault="00717018" w:rsidP="00544AEE">
            <w:pPr>
              <w:pStyle w:val="AckPara"/>
            </w:pPr>
            <w:r w:rsidRPr="00717018">
              <w:t xml:space="preserve">The Christmas Song (Merry Christmas </w:t>
            </w:r>
            <w:proofErr w:type="gramStart"/>
            <w:r w:rsidRPr="00717018">
              <w:t>To</w:t>
            </w:r>
            <w:proofErr w:type="gramEnd"/>
            <w:r w:rsidRPr="00717018">
              <w:t xml:space="preserve"> You)</w:t>
            </w:r>
          </w:p>
        </w:tc>
        <w:tc>
          <w:tcPr>
            <w:tcW w:w="749" w:type="dxa"/>
            <w:noWrap/>
            <w:hideMark/>
          </w:tcPr>
          <w:p w14:paraId="2AE00557" w14:textId="77777777" w:rsidR="00717018" w:rsidRPr="00717018" w:rsidRDefault="00717018" w:rsidP="00544AEE">
            <w:pPr>
              <w:pStyle w:val="AckPara"/>
            </w:pPr>
            <w:r w:rsidRPr="00717018">
              <w:t>Artist</w:t>
            </w:r>
          </w:p>
        </w:tc>
        <w:tc>
          <w:tcPr>
            <w:tcW w:w="1109" w:type="dxa"/>
            <w:noWrap/>
            <w:hideMark/>
          </w:tcPr>
          <w:p w14:paraId="6F399B31" w14:textId="77777777" w:rsidR="00717018" w:rsidRPr="00717018" w:rsidRDefault="00717018" w:rsidP="00544AEE">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544AEE">
            <w:pPr>
              <w:pStyle w:val="AckPara"/>
            </w:pPr>
            <w:r w:rsidRPr="00717018">
              <w:t>Song</w:t>
            </w:r>
          </w:p>
        </w:tc>
        <w:tc>
          <w:tcPr>
            <w:tcW w:w="2332" w:type="dxa"/>
            <w:noWrap/>
            <w:hideMark/>
          </w:tcPr>
          <w:p w14:paraId="51CA1D5D" w14:textId="77777777" w:rsidR="00717018" w:rsidRPr="00717018" w:rsidRDefault="00717018" w:rsidP="00544AEE">
            <w:pPr>
              <w:pStyle w:val="AckPara"/>
            </w:pPr>
            <w:r w:rsidRPr="00717018">
              <w:t>I Shut Doors and Windows</w:t>
            </w:r>
          </w:p>
        </w:tc>
        <w:tc>
          <w:tcPr>
            <w:tcW w:w="749" w:type="dxa"/>
            <w:noWrap/>
            <w:hideMark/>
          </w:tcPr>
          <w:p w14:paraId="51D5644E" w14:textId="77777777" w:rsidR="00717018" w:rsidRPr="00717018" w:rsidRDefault="00717018" w:rsidP="00544AEE">
            <w:pPr>
              <w:pStyle w:val="AckPara"/>
            </w:pPr>
            <w:r w:rsidRPr="00717018">
              <w:t>Artist</w:t>
            </w:r>
          </w:p>
        </w:tc>
        <w:tc>
          <w:tcPr>
            <w:tcW w:w="1109" w:type="dxa"/>
            <w:noWrap/>
            <w:hideMark/>
          </w:tcPr>
          <w:p w14:paraId="0275F748" w14:textId="77777777" w:rsidR="00717018" w:rsidRPr="00717018" w:rsidRDefault="00717018" w:rsidP="00544AEE">
            <w:pPr>
              <w:pStyle w:val="AckPara"/>
            </w:pPr>
            <w:r w:rsidRPr="00717018">
              <w:t>September Malevolence</w:t>
            </w:r>
          </w:p>
        </w:tc>
      </w:tr>
    </w:tbl>
    <w:p w14:paraId="2EEBF0C2" w14:textId="77777777" w:rsidR="007F03ED" w:rsidRDefault="007F03ED" w:rsidP="00544AEE">
      <w:pPr>
        <w:pStyle w:val="AckPara"/>
      </w:pPr>
    </w:p>
    <w:p w14:paraId="254FB116" w14:textId="181E91DE" w:rsidR="00717018" w:rsidRDefault="00717018" w:rsidP="00544AEE">
      <w:pPr>
        <w:pStyle w:val="AckPara"/>
      </w:pPr>
      <w:r>
        <w:t>For the third query</w:t>
      </w:r>
      <w:ins w:id="147" w:author="Ruo Li" w:date="2023-11-14T21:45:00Z">
        <w:r w:rsidR="00C72F68">
          <w:t>,</w:t>
        </w:r>
      </w:ins>
      <w:r>
        <w:t xml:space="preserve"> we</w:t>
      </w:r>
      <w:del w:id="148" w:author="Ruo Li" w:date="2023-11-14T21:45:00Z">
        <w:r w:rsidDel="00C72F68">
          <w:delText xml:space="preserve"> wanted to</w:delText>
        </w:r>
      </w:del>
      <w:r>
        <w:t xml:space="preserve"> analyze</w:t>
      </w:r>
      <w:ins w:id="149" w:author="Ruo Li" w:date="2023-11-14T21:45:00Z">
        <w:r w:rsidR="00C72F68">
          <w:t>d</w:t>
        </w:r>
      </w:ins>
      <w:r>
        <w:t xml:space="preserve"> a Christmas song because Christmas songs usually </w:t>
      </w:r>
      <w:del w:id="150" w:author="Ruo Li" w:date="2023-11-14T21:47:00Z">
        <w:r w:rsidDel="00C72F68">
          <w:delText xml:space="preserve">have </w:delText>
        </w:r>
      </w:del>
      <w:ins w:id="151" w:author="Ruo Li" w:date="2023-11-14T21:47:00Z">
        <w:r w:rsidR="00C72F68">
          <w:t>contain</w:t>
        </w:r>
      </w:ins>
      <w:del w:id="152" w:author="Ruo Li" w:date="2023-11-14T21:47:00Z">
        <w:r w:rsidDel="00C72F68">
          <w:delText>some</w:delText>
        </w:r>
      </w:del>
      <w:r>
        <w:t xml:space="preserve"> </w:t>
      </w:r>
      <w:del w:id="153" w:author="Ruo Li" w:date="2023-11-14T21:47:00Z">
        <w:r w:rsidDel="00C72F68">
          <w:delText xml:space="preserve">specific </w:delText>
        </w:r>
      </w:del>
      <w:ins w:id="154" w:author="Ruo Li" w:date="2023-11-14T21:47:00Z">
        <w:r w:rsidR="00C72F68">
          <w:t>recurring</w:t>
        </w:r>
        <w:r w:rsidR="00C72F68">
          <w:t xml:space="preserve"> </w:t>
        </w:r>
      </w:ins>
      <w:del w:id="155" w:author="Ruo Li" w:date="2023-11-14T21:47:00Z">
        <w:r w:rsidDel="00C72F68">
          <w:delText xml:space="preserve">words </w:delText>
        </w:r>
      </w:del>
      <w:ins w:id="156" w:author="Ruo Li" w:date="2023-11-14T21:47:00Z">
        <w:r w:rsidR="00C72F68">
          <w:t>token</w:t>
        </w:r>
        <w:r w:rsidR="00C72F68">
          <w:t xml:space="preserve">s </w:t>
        </w:r>
      </w:ins>
      <w:del w:id="157" w:author="Ruo Li" w:date="2023-11-14T21:47:00Z">
        <w:r w:rsidDel="00C72F68">
          <w:delText xml:space="preserve">that are often used </w:delText>
        </w:r>
      </w:del>
      <w:r>
        <w:t>in the lyrics</w:t>
      </w:r>
      <w:ins w:id="158" w:author="Ruo Li" w:date="2023-11-14T21:47:00Z">
        <w:r w:rsidR="00C72F68">
          <w:t>,</w:t>
        </w:r>
      </w:ins>
      <w:r>
        <w:t xml:space="preserve"> for example</w:t>
      </w:r>
      <w:ins w:id="159" w:author="Ruo Li" w:date="2023-11-14T21:47:00Z">
        <w:r w:rsidR="00C72F68">
          <w:t>,</w:t>
        </w:r>
      </w:ins>
      <w:r>
        <w:t xml:space="preserve"> the</w:t>
      </w:r>
      <w:ins w:id="160" w:author="Ruo Li" w:date="2023-11-14T21:47:00Z">
        <w:r w:rsidR="00C72F68">
          <w:t xml:space="preserve"> token</w:t>
        </w:r>
      </w:ins>
      <w:del w:id="161" w:author="Ruo Li" w:date="2023-11-14T21:47:00Z">
        <w:r w:rsidDel="00C72F68">
          <w:delText xml:space="preserve"> word</w:delText>
        </w:r>
      </w:del>
      <w:r>
        <w:t xml:space="preserve">s </w:t>
      </w:r>
      <w:ins w:id="162" w:author="Ruo Li" w:date="2023-11-14T21:47:00Z">
        <w:r w:rsidR="00C72F68">
          <w:t>“</w:t>
        </w:r>
      </w:ins>
      <w:r>
        <w:t>year</w:t>
      </w:r>
      <w:ins w:id="163" w:author="Ruo Li" w:date="2023-11-14T21:47:00Z">
        <w:r w:rsidR="00C72F68">
          <w:t>”</w:t>
        </w:r>
      </w:ins>
      <w:r w:rsidR="00F047DC">
        <w:t xml:space="preserve">, </w:t>
      </w:r>
      <w:ins w:id="164" w:author="Ruo Li" w:date="2023-11-14T21:47:00Z">
        <w:r w:rsidR="00C72F68">
          <w:t>“</w:t>
        </w:r>
      </w:ins>
      <w:r w:rsidR="00F047DC">
        <w:t>wish</w:t>
      </w:r>
      <w:ins w:id="165" w:author="Ruo Li" w:date="2023-11-14T21:47:00Z">
        <w:r w:rsidR="00C72F68">
          <w:t>”</w:t>
        </w:r>
      </w:ins>
      <w:r w:rsidR="00F047DC">
        <w:t xml:space="preserve"> or </w:t>
      </w:r>
      <w:ins w:id="166" w:author="Ruo Li" w:date="2023-11-14T21:47:00Z">
        <w:r w:rsidR="00C72F68">
          <w:t>“</w:t>
        </w:r>
      </w:ins>
      <w:proofErr w:type="spellStart"/>
      <w:r w:rsidR="00F047DC">
        <w:t>mistletoe</w:t>
      </w:r>
      <w:ins w:id="167" w:author="Ruo Li" w:date="2023-11-14T21:47:00Z">
        <w:r w:rsidR="00C72F68">
          <w:t>.”</w:t>
        </w:r>
      </w:ins>
      <w:del w:id="168" w:author="Ruo Li" w:date="2023-11-14T21:47:00Z">
        <w:r w:rsidDel="00C72F68">
          <w:delText xml:space="preserve">. </w:delText>
        </w:r>
      </w:del>
      <w:r w:rsidR="00C83008">
        <w:t>As</w:t>
      </w:r>
      <w:proofErr w:type="spellEnd"/>
      <w:r w:rsidR="00C83008">
        <w:t xml:space="preserve"> we can see in the result</w:t>
      </w:r>
      <w:del w:id="169" w:author="Ruo Li" w:date="2023-11-14T21:48:00Z">
        <w:r w:rsidR="00C83008" w:rsidDel="00C72F68">
          <w:delText xml:space="preserve"> list</w:delText>
        </w:r>
      </w:del>
      <w:r w:rsidR="00C83008">
        <w:t xml:space="preserve">, we retrieved </w:t>
      </w:r>
      <w:r w:rsidR="00F047DC">
        <w:t>9 Christmas songs and 1</w:t>
      </w:r>
      <w:del w:id="170" w:author="Ruo Li" w:date="2023-11-14T21:48:00Z">
        <w:r w:rsidR="00F047DC" w:rsidDel="00C72F68">
          <w:delText xml:space="preserve"> other</w:delText>
        </w:r>
      </w:del>
      <w:r w:rsidR="00F047DC">
        <w:t xml:space="preserve"> song</w:t>
      </w:r>
      <w:ins w:id="171" w:author="Ruo Li" w:date="2023-11-14T21:48:00Z">
        <w:r w:rsidR="00C72F68">
          <w:t xml:space="preserve"> of different theme</w:t>
        </w:r>
      </w:ins>
      <w:r w:rsidR="004D56E7">
        <w:t xml:space="preserve">. The </w:t>
      </w:r>
      <w:r w:rsidR="002020F5">
        <w:t>s</w:t>
      </w:r>
      <w:r w:rsidR="004D56E7">
        <w:t>ong</w:t>
      </w:r>
      <w:ins w:id="172" w:author="Ruo Li" w:date="2023-11-14T21:48:00Z">
        <w:r w:rsidR="00C72F68">
          <w:t xml:space="preserve"> </w:t>
        </w:r>
      </w:ins>
      <w:r w:rsidR="00F047DC">
        <w:t>“I Shut Doors and Windows”</w:t>
      </w:r>
      <w:r w:rsidR="004D56E7">
        <w:t xml:space="preserve"> by </w:t>
      </w:r>
      <w:r w:rsidR="004D56E7" w:rsidRPr="00717018">
        <w:t>September Malevolence</w:t>
      </w:r>
      <w:r w:rsidR="004D56E7">
        <w:t xml:space="preserve"> </w:t>
      </w:r>
      <w:ins w:id="173" w:author="Ruo Li" w:date="2023-11-14T21:48:00Z">
        <w:r w:rsidR="00C72F68">
          <w:t xml:space="preserve">could not </w:t>
        </w:r>
        <w:r w:rsidR="00544AEE">
          <w:t>be descr</w:t>
        </w:r>
      </w:ins>
      <w:ins w:id="174" w:author="Ruo Li" w:date="2023-11-14T21:49:00Z">
        <w:r w:rsidR="00544AEE">
          <w:t xml:space="preserve">ibed as </w:t>
        </w:r>
      </w:ins>
      <w:del w:id="175" w:author="Ruo Li" w:date="2023-11-14T21:48:00Z">
        <w:r w:rsidR="004D56E7" w:rsidDel="00C72F68">
          <w:delText>I</w:delText>
        </w:r>
        <w:r w:rsidR="00F047DC" w:rsidDel="00C72F68">
          <w:delText>s</w:delText>
        </w:r>
        <w:r w:rsidR="004D56E7" w:rsidDel="00C72F68">
          <w:delText xml:space="preserve"> not particularly</w:delText>
        </w:r>
      </w:del>
      <w:r w:rsidR="004D56E7">
        <w:t xml:space="preserve"> a Christmas song but</w:t>
      </w:r>
      <w:ins w:id="176" w:author="Ruo Li" w:date="2023-11-14T21:49:00Z">
        <w:r w:rsidR="00544AEE">
          <w:t xml:space="preserve"> </w:t>
        </w:r>
      </w:ins>
      <w:del w:id="177" w:author="Ruo Li" w:date="2023-11-14T21:49:00Z">
        <w:r w:rsidR="004D56E7" w:rsidDel="00544AEE">
          <w:delText xml:space="preserve"> it</w:delText>
        </w:r>
        <w:r w:rsidR="00F047DC" w:rsidDel="00544AEE">
          <w:delText xml:space="preserve"> </w:delText>
        </w:r>
      </w:del>
      <w:r w:rsidR="00F047DC">
        <w:t>also</w:t>
      </w:r>
      <w:ins w:id="178" w:author="Ruo Li" w:date="2023-11-14T21:49:00Z">
        <w:r w:rsidR="00544AEE">
          <w:t xml:space="preserve"> contains </w:t>
        </w:r>
      </w:ins>
      <w:del w:id="179" w:author="Ruo Li" w:date="2023-11-14T21:49:00Z">
        <w:r w:rsidR="00F047DC" w:rsidDel="00544AEE">
          <w:delText xml:space="preserve"> </w:delText>
        </w:r>
        <w:r w:rsidR="004D56E7" w:rsidDel="00544AEE">
          <w:delText>has</w:delText>
        </w:r>
      </w:del>
      <w:ins w:id="180" w:author="Ruo Li" w:date="2023-11-14T21:49:00Z">
        <w:r w:rsidR="00544AEE">
          <w:t xml:space="preserve">1 </w:t>
        </w:r>
      </w:ins>
      <w:del w:id="181" w:author="Ruo Li" w:date="2023-11-14T21:49:00Z">
        <w:r w:rsidR="004D56E7" w:rsidDel="00544AEE">
          <w:delText xml:space="preserve"> </w:delText>
        </w:r>
        <w:r w:rsidR="00F047DC" w:rsidDel="00544AEE">
          <w:delText>one appearance</w:delText>
        </w:r>
      </w:del>
      <w:proofErr w:type="spellStart"/>
      <w:ins w:id="182" w:author="Ruo Li" w:date="2023-11-14T21:49:00Z">
        <w:r w:rsidR="00544AEE">
          <w:t>occurence</w:t>
        </w:r>
      </w:ins>
      <w:proofErr w:type="spellEnd"/>
      <w:r w:rsidR="00F047DC">
        <w:t xml:space="preserve"> of the </w:t>
      </w:r>
      <w:del w:id="183" w:author="Ruo Li" w:date="2023-11-14T21:49:00Z">
        <w:r w:rsidR="00F047DC" w:rsidDel="00544AEE">
          <w:delText xml:space="preserve">word </w:delText>
        </w:r>
      </w:del>
      <w:ins w:id="184" w:author="Ruo Li" w:date="2023-11-14T21:49:00Z">
        <w:r w:rsidR="00544AEE">
          <w:t>token</w:t>
        </w:r>
        <w:r w:rsidR="00544AEE">
          <w:t xml:space="preserve"> </w:t>
        </w:r>
      </w:ins>
      <w:r w:rsidR="00F047DC">
        <w:t>“Christmas”</w:t>
      </w:r>
      <w:r w:rsidR="004D56E7">
        <w:t xml:space="preserve"> in </w:t>
      </w:r>
      <w:ins w:id="185" w:author="Ruo Li" w:date="2023-11-14T21:49:00Z">
        <w:r w:rsidR="00544AEE">
          <w:t>its</w:t>
        </w:r>
      </w:ins>
      <w:del w:id="186" w:author="Ruo Li" w:date="2023-11-14T21:49:00Z">
        <w:r w:rsidR="004D56E7" w:rsidDel="00544AEE">
          <w:delText>the</w:delText>
        </w:r>
      </w:del>
      <w:r w:rsidR="004D56E7">
        <w:t xml:space="preserve"> lyrics</w:t>
      </w:r>
      <w:r w:rsidR="00C00C1F">
        <w:t xml:space="preserve">. </w:t>
      </w:r>
      <w:ins w:id="187" w:author="Ruo Li" w:date="2023-11-14T21:49:00Z">
        <w:r w:rsidR="00544AEE">
          <w:t xml:space="preserve">The </w:t>
        </w:r>
      </w:ins>
      <w:ins w:id="188" w:author="Ruo Li" w:date="2023-11-14T21:50:00Z">
        <w:r w:rsidR="00544AEE">
          <w:t xml:space="preserve">result includes </w:t>
        </w:r>
      </w:ins>
      <w:del w:id="189" w:author="Ruo Li" w:date="2023-11-14T21:49:00Z">
        <w:r w:rsidR="00C00C1F" w:rsidDel="00544AEE">
          <w:delText xml:space="preserve">We have </w:delText>
        </w:r>
      </w:del>
      <w:r w:rsidR="00C00C1F">
        <w:t xml:space="preserve">2 </w:t>
      </w:r>
      <w:ins w:id="190" w:author="Ruo Li" w:date="2023-11-14T21:49:00Z">
        <w:r w:rsidR="00544AEE">
          <w:t>track</w:t>
        </w:r>
      </w:ins>
      <w:del w:id="191" w:author="Ruo Li" w:date="2023-11-14T21:49:00Z">
        <w:r w:rsidR="00C00C1F" w:rsidDel="00544AEE">
          <w:delText>song</w:delText>
        </w:r>
      </w:del>
      <w:r w:rsidR="00C00C1F">
        <w:t>s from the same artist “Cyndi Lauper”</w:t>
      </w:r>
      <w:ins w:id="192" w:author="Ruo Li" w:date="2023-11-14T21:50:00Z">
        <w:r w:rsidR="00544AEE">
          <w:t xml:space="preserve">, which also happens to be </w:t>
        </w:r>
      </w:ins>
      <w:del w:id="193" w:author="Ruo Li" w:date="2023-11-14T21:50:00Z">
        <w:r w:rsidR="00C00C1F" w:rsidDel="00544AEE">
          <w:delText xml:space="preserve"> and they are also </w:delText>
        </w:r>
      </w:del>
      <w:r w:rsidR="00C00C1F">
        <w:t xml:space="preserve">from the same </w:t>
      </w:r>
      <w:ins w:id="194" w:author="Ruo Li" w:date="2023-11-14T21:50:00Z">
        <w:r w:rsidR="00544AEE">
          <w:t>C</w:t>
        </w:r>
      </w:ins>
      <w:ins w:id="195" w:author="Ruo Li" w:date="2023-11-14T21:51:00Z">
        <w:r w:rsidR="00544AEE">
          <w:t xml:space="preserve">hristmas themed </w:t>
        </w:r>
      </w:ins>
      <w:r w:rsidR="00C00C1F">
        <w:t>album</w:t>
      </w:r>
      <w:del w:id="196" w:author="Ruo Li" w:date="2023-11-14T21:50:00Z">
        <w:r w:rsidR="00C00C1F" w:rsidDel="00544AEE">
          <w:delText xml:space="preserve"> which is a Christmas album</w:delText>
        </w:r>
      </w:del>
      <w:r w:rsidR="00C00C1F">
        <w:t xml:space="preserve">. </w:t>
      </w:r>
    </w:p>
    <w:p w14:paraId="7C48FFB5" w14:textId="77777777" w:rsidR="00E677F8" w:rsidRDefault="00E677F8" w:rsidP="00544AEE">
      <w:pPr>
        <w:pStyle w:val="AckPara"/>
      </w:pPr>
    </w:p>
    <w:p w14:paraId="25799F34" w14:textId="6421FFEF" w:rsidR="00E677F8" w:rsidRDefault="00E677F8" w:rsidP="00544AEE">
      <w:pPr>
        <w:pStyle w:val="AckPara"/>
      </w:pPr>
      <w:r>
        <w:t xml:space="preserve">3.3 </w:t>
      </w:r>
      <w:ins w:id="197" w:author="Ruo Li" w:date="2023-11-14T22:00:00Z">
        <w:r w:rsidR="00544AEE">
          <w:t>RS&lt;</w:t>
        </w:r>
      </w:ins>
      <w:r>
        <w:t>Cos-sim</w:t>
      </w:r>
      <w:ins w:id="198" w:author="Ruo Li" w:date="2023-11-14T21:59:00Z">
        <w:r w:rsidR="00544AEE">
          <w:t>,</w:t>
        </w:r>
      </w:ins>
      <w:r>
        <w:t xml:space="preserve"> </w:t>
      </w:r>
      <w:del w:id="199" w:author="Ruo Li" w:date="2023-11-14T21:59:00Z">
        <w:r w:rsidDel="00544AEE">
          <w:delText>based on</w:delText>
        </w:r>
      </w:del>
      <w:r>
        <w:t xml:space="preserve"> word2vec</w:t>
      </w:r>
      <w:ins w:id="200" w:author="Ruo Li" w:date="2023-11-14T22:00:00Z">
        <w:r w:rsidR="00544AEE">
          <w:t>&gt;</w:t>
        </w:r>
      </w:ins>
    </w:p>
    <w:p w14:paraId="76DADAA1" w14:textId="77777777" w:rsidR="00E677F8" w:rsidRDefault="00E677F8" w:rsidP="00544AEE">
      <w:pPr>
        <w:pStyle w:val="AckPara"/>
      </w:pPr>
    </w:p>
    <w:p w14:paraId="6312D59C" w14:textId="77777777" w:rsidR="00E97958" w:rsidRDefault="00E97958" w:rsidP="00544AEE">
      <w:pPr>
        <w:pStyle w:val="AckPara"/>
      </w:pPr>
      <w:r>
        <w:t>Query song 1: Love me by the 1975:</w:t>
      </w:r>
    </w:p>
    <w:p w14:paraId="6499A6AC" w14:textId="77777777" w:rsidR="00E97958" w:rsidRDefault="00E97958" w:rsidP="00544AEE">
      <w:pPr>
        <w:pStyle w:val="AckPara"/>
      </w:pPr>
      <w:r>
        <w:t>Result list:</w:t>
      </w:r>
    </w:p>
    <w:tbl>
      <w:tblPr>
        <w:tblStyle w:val="af"/>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544AEE">
            <w:pPr>
              <w:pStyle w:val="AckPara"/>
            </w:pPr>
            <w:r w:rsidRPr="00717018">
              <w:t>Song</w:t>
            </w:r>
          </w:p>
        </w:tc>
        <w:tc>
          <w:tcPr>
            <w:tcW w:w="1701" w:type="dxa"/>
          </w:tcPr>
          <w:p w14:paraId="163EC382" w14:textId="77777777" w:rsidR="00E677F8" w:rsidRPr="00E677F8" w:rsidRDefault="00E677F8" w:rsidP="00544AEE">
            <w:pPr>
              <w:pStyle w:val="AckPara"/>
            </w:pPr>
            <w:r w:rsidRPr="00E677F8">
              <w:t xml:space="preserve">Miss Independent </w:t>
            </w:r>
          </w:p>
          <w:p w14:paraId="6CC74CCF" w14:textId="77777777" w:rsidR="00E677F8" w:rsidRDefault="00E677F8" w:rsidP="00544AEE">
            <w:pPr>
              <w:pStyle w:val="AckPara"/>
            </w:pPr>
          </w:p>
        </w:tc>
        <w:tc>
          <w:tcPr>
            <w:tcW w:w="903" w:type="dxa"/>
          </w:tcPr>
          <w:p w14:paraId="34DA9C9B" w14:textId="5A4F2942" w:rsidR="00E677F8" w:rsidRDefault="00E677F8" w:rsidP="00544AEE">
            <w:pPr>
              <w:pStyle w:val="AckPara"/>
            </w:pPr>
            <w:r w:rsidRPr="00717018">
              <w:t>Artist</w:t>
            </w:r>
          </w:p>
        </w:tc>
        <w:tc>
          <w:tcPr>
            <w:tcW w:w="1365" w:type="dxa"/>
          </w:tcPr>
          <w:p w14:paraId="28CAC5DE" w14:textId="77777777" w:rsidR="00E677F8" w:rsidRPr="00E677F8" w:rsidRDefault="00E677F8" w:rsidP="00544AEE">
            <w:pPr>
              <w:pStyle w:val="AckPara"/>
            </w:pPr>
            <w:r w:rsidRPr="00E677F8">
              <w:t>Ne-Yo</w:t>
            </w:r>
          </w:p>
          <w:p w14:paraId="41B6C671" w14:textId="77777777" w:rsidR="00E677F8" w:rsidRDefault="00E677F8" w:rsidP="00544AEE">
            <w:pPr>
              <w:pStyle w:val="AckPara"/>
            </w:pPr>
          </w:p>
        </w:tc>
      </w:tr>
      <w:tr w:rsidR="00E677F8" w14:paraId="1157B8EF" w14:textId="77777777" w:rsidTr="00E677F8">
        <w:tc>
          <w:tcPr>
            <w:tcW w:w="988" w:type="dxa"/>
          </w:tcPr>
          <w:p w14:paraId="23A23787" w14:textId="2CA2F1C2" w:rsidR="00E677F8" w:rsidRDefault="00E677F8" w:rsidP="00544AEE">
            <w:pPr>
              <w:pStyle w:val="AckPara"/>
            </w:pPr>
            <w:r w:rsidRPr="00717018">
              <w:t>Song</w:t>
            </w:r>
          </w:p>
        </w:tc>
        <w:tc>
          <w:tcPr>
            <w:tcW w:w="1701" w:type="dxa"/>
          </w:tcPr>
          <w:p w14:paraId="4608D3F0" w14:textId="77777777" w:rsidR="00E677F8" w:rsidRPr="00E677F8" w:rsidRDefault="00E677F8" w:rsidP="00544AEE">
            <w:pPr>
              <w:pStyle w:val="AckPara"/>
            </w:pPr>
            <w:r w:rsidRPr="00E677F8">
              <w:t xml:space="preserve">If Our Love Is Wrong </w:t>
            </w:r>
          </w:p>
          <w:p w14:paraId="2138FD60" w14:textId="77777777" w:rsidR="00E677F8" w:rsidRDefault="00E677F8" w:rsidP="00544AEE">
            <w:pPr>
              <w:pStyle w:val="AckPara"/>
            </w:pPr>
          </w:p>
        </w:tc>
        <w:tc>
          <w:tcPr>
            <w:tcW w:w="903" w:type="dxa"/>
          </w:tcPr>
          <w:p w14:paraId="225D22B8" w14:textId="29EEBD58" w:rsidR="00E677F8" w:rsidRDefault="00E677F8" w:rsidP="00544AEE">
            <w:pPr>
              <w:pStyle w:val="AckPara"/>
            </w:pPr>
            <w:r w:rsidRPr="00717018">
              <w:t>Artist</w:t>
            </w:r>
          </w:p>
        </w:tc>
        <w:tc>
          <w:tcPr>
            <w:tcW w:w="1365" w:type="dxa"/>
          </w:tcPr>
          <w:p w14:paraId="1433C421" w14:textId="77777777" w:rsidR="00E677F8" w:rsidRPr="00E677F8" w:rsidRDefault="00E677F8" w:rsidP="00544AEE">
            <w:pPr>
              <w:pStyle w:val="AckPara"/>
            </w:pPr>
            <w:r w:rsidRPr="00E677F8">
              <w:t>Calum Scott</w:t>
            </w:r>
          </w:p>
          <w:p w14:paraId="6A09B453" w14:textId="77777777" w:rsidR="00E677F8" w:rsidRDefault="00E677F8" w:rsidP="00544AEE">
            <w:pPr>
              <w:pStyle w:val="AckPara"/>
            </w:pPr>
          </w:p>
        </w:tc>
      </w:tr>
      <w:tr w:rsidR="00E677F8" w14:paraId="488B2362" w14:textId="77777777" w:rsidTr="00E677F8">
        <w:tc>
          <w:tcPr>
            <w:tcW w:w="988" w:type="dxa"/>
          </w:tcPr>
          <w:p w14:paraId="6D5E6810" w14:textId="02217653" w:rsidR="00E677F8" w:rsidRDefault="00E677F8" w:rsidP="00544AEE">
            <w:pPr>
              <w:pStyle w:val="AckPara"/>
            </w:pPr>
            <w:r w:rsidRPr="00717018">
              <w:t>Song</w:t>
            </w:r>
          </w:p>
        </w:tc>
        <w:tc>
          <w:tcPr>
            <w:tcW w:w="1701" w:type="dxa"/>
          </w:tcPr>
          <w:p w14:paraId="498F7982" w14:textId="77777777" w:rsidR="00E677F8" w:rsidRPr="00E677F8" w:rsidRDefault="00E677F8" w:rsidP="00544AEE">
            <w:pPr>
              <w:pStyle w:val="AckPara"/>
            </w:pPr>
            <w:r w:rsidRPr="00E677F8">
              <w:t>Looking For Clues</w:t>
            </w:r>
          </w:p>
          <w:p w14:paraId="59CB1357" w14:textId="77777777" w:rsidR="00E677F8" w:rsidRDefault="00E677F8" w:rsidP="00544AEE">
            <w:pPr>
              <w:pStyle w:val="AckPara"/>
            </w:pPr>
          </w:p>
        </w:tc>
        <w:tc>
          <w:tcPr>
            <w:tcW w:w="903" w:type="dxa"/>
          </w:tcPr>
          <w:p w14:paraId="5EB1CF3D" w14:textId="46E28FD1" w:rsidR="00E677F8" w:rsidRDefault="00E677F8" w:rsidP="00544AEE">
            <w:pPr>
              <w:pStyle w:val="AckPara"/>
            </w:pPr>
            <w:r w:rsidRPr="00717018">
              <w:t>Artist</w:t>
            </w:r>
          </w:p>
        </w:tc>
        <w:tc>
          <w:tcPr>
            <w:tcW w:w="1365" w:type="dxa"/>
          </w:tcPr>
          <w:p w14:paraId="17DDFBDE" w14:textId="77777777" w:rsidR="00E677F8" w:rsidRPr="00E677F8" w:rsidRDefault="00E677F8" w:rsidP="00544AEE">
            <w:pPr>
              <w:pStyle w:val="AckPara"/>
            </w:pPr>
            <w:r w:rsidRPr="00E677F8">
              <w:t>Robert Palmer</w:t>
            </w:r>
          </w:p>
          <w:p w14:paraId="666840CF" w14:textId="77777777" w:rsidR="00E677F8" w:rsidRDefault="00E677F8" w:rsidP="00544AEE">
            <w:pPr>
              <w:pStyle w:val="AckPara"/>
            </w:pPr>
          </w:p>
        </w:tc>
      </w:tr>
      <w:tr w:rsidR="00E677F8" w14:paraId="3AEA31D6" w14:textId="77777777" w:rsidTr="00E677F8">
        <w:tc>
          <w:tcPr>
            <w:tcW w:w="988" w:type="dxa"/>
          </w:tcPr>
          <w:p w14:paraId="1CD94CCE" w14:textId="58C4EF45" w:rsidR="00E677F8" w:rsidRDefault="00E677F8" w:rsidP="00544AEE">
            <w:pPr>
              <w:pStyle w:val="AckPara"/>
            </w:pPr>
            <w:r w:rsidRPr="00717018">
              <w:t>Song</w:t>
            </w:r>
          </w:p>
        </w:tc>
        <w:tc>
          <w:tcPr>
            <w:tcW w:w="1701" w:type="dxa"/>
          </w:tcPr>
          <w:p w14:paraId="10B31E96" w14:textId="77777777" w:rsidR="00E677F8" w:rsidRPr="00E677F8" w:rsidRDefault="00E677F8" w:rsidP="00544AEE">
            <w:pPr>
              <w:pStyle w:val="AckPara"/>
            </w:pPr>
            <w:r w:rsidRPr="00E677F8">
              <w:t xml:space="preserve">Out on the Tiles </w:t>
            </w:r>
          </w:p>
          <w:p w14:paraId="57644B62" w14:textId="77777777" w:rsidR="00E677F8" w:rsidRDefault="00E677F8" w:rsidP="00544AEE">
            <w:pPr>
              <w:pStyle w:val="AckPara"/>
            </w:pPr>
          </w:p>
        </w:tc>
        <w:tc>
          <w:tcPr>
            <w:tcW w:w="903" w:type="dxa"/>
          </w:tcPr>
          <w:p w14:paraId="3DACD28E" w14:textId="7CB41D43" w:rsidR="00E677F8" w:rsidRDefault="00E677F8" w:rsidP="00544AEE">
            <w:pPr>
              <w:pStyle w:val="AckPara"/>
            </w:pPr>
            <w:r w:rsidRPr="00717018">
              <w:t>Artist</w:t>
            </w:r>
          </w:p>
        </w:tc>
        <w:tc>
          <w:tcPr>
            <w:tcW w:w="1365" w:type="dxa"/>
          </w:tcPr>
          <w:p w14:paraId="048F565B" w14:textId="77777777" w:rsidR="00E677F8" w:rsidRPr="00E677F8" w:rsidRDefault="00E677F8" w:rsidP="00544AEE">
            <w:pPr>
              <w:pStyle w:val="AckPara"/>
            </w:pPr>
            <w:r w:rsidRPr="00E677F8">
              <w:t>Led Zeppelin</w:t>
            </w:r>
          </w:p>
          <w:p w14:paraId="2A167744" w14:textId="77777777" w:rsidR="00E677F8" w:rsidRDefault="00E677F8" w:rsidP="00544AEE">
            <w:pPr>
              <w:pStyle w:val="AckPara"/>
            </w:pPr>
          </w:p>
        </w:tc>
      </w:tr>
      <w:tr w:rsidR="00E677F8" w14:paraId="668FECD4" w14:textId="77777777" w:rsidTr="00E677F8">
        <w:tc>
          <w:tcPr>
            <w:tcW w:w="988" w:type="dxa"/>
          </w:tcPr>
          <w:p w14:paraId="529F4CBF" w14:textId="161C0EDA" w:rsidR="00E677F8" w:rsidRDefault="00E677F8" w:rsidP="00544AEE">
            <w:pPr>
              <w:pStyle w:val="AckPara"/>
            </w:pPr>
            <w:r w:rsidRPr="00717018">
              <w:t>Song</w:t>
            </w:r>
          </w:p>
        </w:tc>
        <w:tc>
          <w:tcPr>
            <w:tcW w:w="1701" w:type="dxa"/>
          </w:tcPr>
          <w:p w14:paraId="228A7F4F" w14:textId="77777777" w:rsidR="00E677F8" w:rsidRPr="00E677F8" w:rsidRDefault="00E677F8" w:rsidP="00544AEE">
            <w:pPr>
              <w:pStyle w:val="AckPara"/>
            </w:pPr>
            <w:r w:rsidRPr="00E677F8">
              <w:t>So Much Love</w:t>
            </w:r>
          </w:p>
          <w:p w14:paraId="445017D9" w14:textId="77777777" w:rsidR="00E677F8" w:rsidRPr="00E677F8" w:rsidRDefault="00E677F8" w:rsidP="00544AEE">
            <w:pPr>
              <w:pStyle w:val="AckPara"/>
            </w:pPr>
          </w:p>
        </w:tc>
        <w:tc>
          <w:tcPr>
            <w:tcW w:w="903" w:type="dxa"/>
          </w:tcPr>
          <w:p w14:paraId="4FAFBF37" w14:textId="24D39977" w:rsidR="00E677F8" w:rsidRDefault="00E677F8" w:rsidP="00544AEE">
            <w:pPr>
              <w:pStyle w:val="AckPara"/>
            </w:pPr>
            <w:r w:rsidRPr="00717018">
              <w:t>Artist</w:t>
            </w:r>
          </w:p>
        </w:tc>
        <w:tc>
          <w:tcPr>
            <w:tcW w:w="1365" w:type="dxa"/>
          </w:tcPr>
          <w:p w14:paraId="489F28FF" w14:textId="77777777" w:rsidR="00E677F8" w:rsidRPr="00E677F8" w:rsidRDefault="00E677F8" w:rsidP="00544AEE">
            <w:pPr>
              <w:pStyle w:val="AckPara"/>
            </w:pPr>
            <w:r w:rsidRPr="00E677F8">
              <w:t>The Rocket Summer</w:t>
            </w:r>
          </w:p>
          <w:p w14:paraId="24478397" w14:textId="77777777" w:rsidR="00E677F8" w:rsidRPr="00E677F8" w:rsidRDefault="00E677F8" w:rsidP="00544AEE">
            <w:pPr>
              <w:pStyle w:val="AckPara"/>
            </w:pPr>
          </w:p>
        </w:tc>
      </w:tr>
      <w:tr w:rsidR="00E677F8" w14:paraId="0A3ECC07" w14:textId="77777777" w:rsidTr="00E677F8">
        <w:tc>
          <w:tcPr>
            <w:tcW w:w="988" w:type="dxa"/>
          </w:tcPr>
          <w:p w14:paraId="5BDC14B8" w14:textId="4D727113" w:rsidR="00E677F8" w:rsidRDefault="00E677F8" w:rsidP="00544AEE">
            <w:pPr>
              <w:pStyle w:val="AckPara"/>
            </w:pPr>
            <w:r w:rsidRPr="00717018">
              <w:t>Song</w:t>
            </w:r>
          </w:p>
        </w:tc>
        <w:tc>
          <w:tcPr>
            <w:tcW w:w="1701" w:type="dxa"/>
          </w:tcPr>
          <w:p w14:paraId="0F2048A0" w14:textId="77777777" w:rsidR="00E677F8" w:rsidRPr="00E677F8" w:rsidRDefault="00E677F8" w:rsidP="00544AEE">
            <w:pPr>
              <w:pStyle w:val="AckPara"/>
            </w:pPr>
            <w:r w:rsidRPr="00E677F8">
              <w:t>Let There Be Love</w:t>
            </w:r>
          </w:p>
          <w:p w14:paraId="2513ADEA" w14:textId="77777777" w:rsidR="00E677F8" w:rsidRPr="00E677F8" w:rsidRDefault="00E677F8" w:rsidP="00544AEE">
            <w:pPr>
              <w:pStyle w:val="AckPara"/>
            </w:pPr>
          </w:p>
        </w:tc>
        <w:tc>
          <w:tcPr>
            <w:tcW w:w="903" w:type="dxa"/>
          </w:tcPr>
          <w:p w14:paraId="7F03B708" w14:textId="64B32319" w:rsidR="00E677F8" w:rsidRDefault="00E677F8" w:rsidP="00544AEE">
            <w:pPr>
              <w:pStyle w:val="AckPara"/>
            </w:pPr>
            <w:r w:rsidRPr="00717018">
              <w:t>Artist</w:t>
            </w:r>
          </w:p>
        </w:tc>
        <w:tc>
          <w:tcPr>
            <w:tcW w:w="1365" w:type="dxa"/>
          </w:tcPr>
          <w:p w14:paraId="08ACF568" w14:textId="77777777" w:rsidR="00E677F8" w:rsidRPr="00E677F8" w:rsidRDefault="00E677F8" w:rsidP="00544AEE">
            <w:pPr>
              <w:pStyle w:val="AckPara"/>
            </w:pPr>
            <w:r w:rsidRPr="00E677F8">
              <w:t>Simple Minds</w:t>
            </w:r>
          </w:p>
          <w:p w14:paraId="4C91A39E" w14:textId="77777777" w:rsidR="00E677F8" w:rsidRPr="00E677F8" w:rsidRDefault="00E677F8" w:rsidP="00544AEE">
            <w:pPr>
              <w:pStyle w:val="AckPara"/>
            </w:pPr>
          </w:p>
        </w:tc>
      </w:tr>
      <w:tr w:rsidR="00E677F8" w14:paraId="13F388B7" w14:textId="77777777" w:rsidTr="00E677F8">
        <w:tc>
          <w:tcPr>
            <w:tcW w:w="988" w:type="dxa"/>
          </w:tcPr>
          <w:p w14:paraId="35C5DAE9" w14:textId="3A68C25D" w:rsidR="00E677F8" w:rsidRDefault="00E677F8" w:rsidP="00544AEE">
            <w:pPr>
              <w:pStyle w:val="AckPara"/>
            </w:pPr>
            <w:r w:rsidRPr="00717018">
              <w:t>Song</w:t>
            </w:r>
          </w:p>
        </w:tc>
        <w:tc>
          <w:tcPr>
            <w:tcW w:w="1701" w:type="dxa"/>
          </w:tcPr>
          <w:p w14:paraId="3BD36D9E" w14:textId="77777777" w:rsidR="00E677F8" w:rsidRPr="00E677F8" w:rsidRDefault="00E677F8" w:rsidP="00544AEE">
            <w:pPr>
              <w:pStyle w:val="AckPara"/>
            </w:pPr>
            <w:r w:rsidRPr="00E677F8">
              <w:t>In the Evening</w:t>
            </w:r>
          </w:p>
          <w:p w14:paraId="026BFE81" w14:textId="77777777" w:rsidR="00E677F8" w:rsidRPr="00E677F8" w:rsidRDefault="00E677F8" w:rsidP="00544AEE">
            <w:pPr>
              <w:pStyle w:val="AckPara"/>
            </w:pPr>
          </w:p>
        </w:tc>
        <w:tc>
          <w:tcPr>
            <w:tcW w:w="903" w:type="dxa"/>
          </w:tcPr>
          <w:p w14:paraId="040F56E3" w14:textId="55646735" w:rsidR="00E677F8" w:rsidRDefault="00E677F8" w:rsidP="00544AEE">
            <w:pPr>
              <w:pStyle w:val="AckPara"/>
            </w:pPr>
            <w:r w:rsidRPr="00717018">
              <w:t>Artist</w:t>
            </w:r>
          </w:p>
        </w:tc>
        <w:tc>
          <w:tcPr>
            <w:tcW w:w="1365" w:type="dxa"/>
          </w:tcPr>
          <w:p w14:paraId="2E2AFE7C" w14:textId="77777777" w:rsidR="00E677F8" w:rsidRPr="00E677F8" w:rsidRDefault="00E677F8" w:rsidP="00544AEE">
            <w:pPr>
              <w:pStyle w:val="AckPara"/>
            </w:pPr>
            <w:r w:rsidRPr="00E677F8">
              <w:t>Led Zeppelin</w:t>
            </w:r>
          </w:p>
          <w:p w14:paraId="5B84E289" w14:textId="77777777" w:rsidR="00E677F8" w:rsidRPr="00E677F8" w:rsidRDefault="00E677F8" w:rsidP="00544AEE">
            <w:pPr>
              <w:pStyle w:val="AckPara"/>
            </w:pPr>
          </w:p>
        </w:tc>
      </w:tr>
      <w:tr w:rsidR="00E677F8" w14:paraId="73669D8E" w14:textId="77777777" w:rsidTr="00E677F8">
        <w:tc>
          <w:tcPr>
            <w:tcW w:w="988" w:type="dxa"/>
          </w:tcPr>
          <w:p w14:paraId="21482880" w14:textId="5FF5492B" w:rsidR="00E677F8" w:rsidRDefault="00E677F8" w:rsidP="00544AEE">
            <w:pPr>
              <w:pStyle w:val="AckPara"/>
            </w:pPr>
            <w:r w:rsidRPr="00717018">
              <w:t>Song</w:t>
            </w:r>
          </w:p>
        </w:tc>
        <w:tc>
          <w:tcPr>
            <w:tcW w:w="1701" w:type="dxa"/>
          </w:tcPr>
          <w:p w14:paraId="15BF43E7" w14:textId="77777777" w:rsidR="00E677F8" w:rsidRPr="00E677F8" w:rsidRDefault="00E677F8" w:rsidP="00544AEE">
            <w:pPr>
              <w:pStyle w:val="AckPara"/>
            </w:pPr>
            <w:r w:rsidRPr="00E677F8">
              <w:t>All You Got</w:t>
            </w:r>
          </w:p>
          <w:p w14:paraId="684669F9" w14:textId="77777777" w:rsidR="00E677F8" w:rsidRPr="00E677F8" w:rsidRDefault="00E677F8" w:rsidP="00544AEE">
            <w:pPr>
              <w:pStyle w:val="AckPara"/>
            </w:pPr>
          </w:p>
        </w:tc>
        <w:tc>
          <w:tcPr>
            <w:tcW w:w="903" w:type="dxa"/>
          </w:tcPr>
          <w:p w14:paraId="705C6D7D" w14:textId="07D82E4E" w:rsidR="00E677F8" w:rsidRDefault="00E677F8" w:rsidP="00544AEE">
            <w:pPr>
              <w:pStyle w:val="AckPara"/>
            </w:pPr>
            <w:r w:rsidRPr="00717018">
              <w:t>Artist</w:t>
            </w:r>
          </w:p>
        </w:tc>
        <w:tc>
          <w:tcPr>
            <w:tcW w:w="1365" w:type="dxa"/>
          </w:tcPr>
          <w:p w14:paraId="7039EA90" w14:textId="77777777" w:rsidR="00E677F8" w:rsidRPr="00E677F8" w:rsidRDefault="00E677F8" w:rsidP="00544AEE">
            <w:pPr>
              <w:pStyle w:val="AckPara"/>
            </w:pPr>
            <w:r w:rsidRPr="00E677F8">
              <w:t>Tegan and Sara</w:t>
            </w:r>
          </w:p>
          <w:p w14:paraId="24E1542A" w14:textId="77777777" w:rsidR="00E677F8" w:rsidRPr="00E677F8" w:rsidRDefault="00E677F8" w:rsidP="00544AEE">
            <w:pPr>
              <w:pStyle w:val="AckPara"/>
            </w:pPr>
          </w:p>
        </w:tc>
      </w:tr>
      <w:tr w:rsidR="00E677F8" w14:paraId="1692AB8A" w14:textId="77777777" w:rsidTr="00E677F8">
        <w:tc>
          <w:tcPr>
            <w:tcW w:w="988" w:type="dxa"/>
          </w:tcPr>
          <w:p w14:paraId="327BA83E" w14:textId="6004D93A" w:rsidR="00E677F8" w:rsidRDefault="00E677F8" w:rsidP="00544AEE">
            <w:pPr>
              <w:pStyle w:val="AckPara"/>
            </w:pPr>
            <w:r w:rsidRPr="00717018">
              <w:t>Song</w:t>
            </w:r>
          </w:p>
        </w:tc>
        <w:tc>
          <w:tcPr>
            <w:tcW w:w="1701" w:type="dxa"/>
          </w:tcPr>
          <w:p w14:paraId="337E4E9D" w14:textId="77777777" w:rsidR="00E677F8" w:rsidRPr="00E677F8" w:rsidRDefault="00E677F8" w:rsidP="00544AEE">
            <w:pPr>
              <w:pStyle w:val="AckPara"/>
            </w:pPr>
            <w:r w:rsidRPr="00E677F8">
              <w:t>Rosalyn</w:t>
            </w:r>
          </w:p>
          <w:p w14:paraId="4CF22A30" w14:textId="77777777" w:rsidR="00E677F8" w:rsidRPr="00E677F8" w:rsidRDefault="00E677F8" w:rsidP="00544AEE">
            <w:pPr>
              <w:pStyle w:val="AckPara"/>
            </w:pPr>
          </w:p>
        </w:tc>
        <w:tc>
          <w:tcPr>
            <w:tcW w:w="903" w:type="dxa"/>
          </w:tcPr>
          <w:p w14:paraId="01496136" w14:textId="0B7515D8" w:rsidR="00E677F8" w:rsidRDefault="00E677F8" w:rsidP="00544AEE">
            <w:pPr>
              <w:pStyle w:val="AckPara"/>
            </w:pPr>
            <w:r w:rsidRPr="00717018">
              <w:t>Artist</w:t>
            </w:r>
          </w:p>
        </w:tc>
        <w:tc>
          <w:tcPr>
            <w:tcW w:w="1365" w:type="dxa"/>
          </w:tcPr>
          <w:p w14:paraId="32B7F93A" w14:textId="77777777" w:rsidR="00E677F8" w:rsidRPr="00E677F8" w:rsidRDefault="00E677F8" w:rsidP="00544AEE">
            <w:pPr>
              <w:pStyle w:val="AckPara"/>
            </w:pPr>
            <w:r w:rsidRPr="00E677F8">
              <w:t>David Bowie</w:t>
            </w:r>
          </w:p>
          <w:p w14:paraId="77230C10" w14:textId="77777777" w:rsidR="00E677F8" w:rsidRPr="00E677F8" w:rsidRDefault="00E677F8" w:rsidP="00544AEE">
            <w:pPr>
              <w:pStyle w:val="AckPara"/>
            </w:pPr>
          </w:p>
        </w:tc>
      </w:tr>
      <w:tr w:rsidR="00E677F8" w14:paraId="4DEB6FC1" w14:textId="77777777" w:rsidTr="00E677F8">
        <w:tc>
          <w:tcPr>
            <w:tcW w:w="988" w:type="dxa"/>
          </w:tcPr>
          <w:p w14:paraId="7F7919B8" w14:textId="350E6169" w:rsidR="00E677F8" w:rsidRDefault="00E677F8" w:rsidP="00544AEE">
            <w:pPr>
              <w:pStyle w:val="AckPara"/>
            </w:pPr>
            <w:r w:rsidRPr="00717018">
              <w:t>Song</w:t>
            </w:r>
          </w:p>
        </w:tc>
        <w:tc>
          <w:tcPr>
            <w:tcW w:w="1701" w:type="dxa"/>
          </w:tcPr>
          <w:p w14:paraId="611A653C" w14:textId="77777777" w:rsidR="00E677F8" w:rsidRPr="00E677F8" w:rsidRDefault="00E677F8" w:rsidP="00544AEE">
            <w:pPr>
              <w:pStyle w:val="AckPara"/>
            </w:pPr>
            <w:r w:rsidRPr="00E677F8">
              <w:t>How Bad Do You Want It (Oh Yeah)</w:t>
            </w:r>
          </w:p>
          <w:p w14:paraId="63DCA8CB" w14:textId="77777777" w:rsidR="00E677F8" w:rsidRPr="00E677F8" w:rsidRDefault="00E677F8" w:rsidP="00544AEE">
            <w:pPr>
              <w:pStyle w:val="AckPara"/>
            </w:pPr>
          </w:p>
        </w:tc>
        <w:tc>
          <w:tcPr>
            <w:tcW w:w="903" w:type="dxa"/>
          </w:tcPr>
          <w:p w14:paraId="234464D1" w14:textId="25D3B917" w:rsidR="00E677F8" w:rsidRDefault="00E677F8" w:rsidP="00544AEE">
            <w:pPr>
              <w:pStyle w:val="AckPara"/>
            </w:pPr>
            <w:r w:rsidRPr="00717018">
              <w:t>Artist</w:t>
            </w:r>
          </w:p>
        </w:tc>
        <w:tc>
          <w:tcPr>
            <w:tcW w:w="1365" w:type="dxa"/>
          </w:tcPr>
          <w:p w14:paraId="01E06716" w14:textId="77777777" w:rsidR="00E677F8" w:rsidRPr="00E677F8" w:rsidRDefault="00E677F8" w:rsidP="00544AEE">
            <w:pPr>
              <w:pStyle w:val="AckPara"/>
            </w:pPr>
            <w:proofErr w:type="spellStart"/>
            <w:r w:rsidRPr="00E677F8">
              <w:t>Sevyn</w:t>
            </w:r>
            <w:proofErr w:type="spellEnd"/>
            <w:r w:rsidRPr="00E677F8">
              <w:t xml:space="preserve"> Streeter</w:t>
            </w:r>
          </w:p>
          <w:p w14:paraId="11DC5D13" w14:textId="77777777" w:rsidR="00E677F8" w:rsidRPr="00E677F8" w:rsidRDefault="00E677F8" w:rsidP="00544AEE">
            <w:pPr>
              <w:pStyle w:val="AckPara"/>
            </w:pPr>
          </w:p>
        </w:tc>
      </w:tr>
    </w:tbl>
    <w:p w14:paraId="0467AAD8" w14:textId="68B3BEB3" w:rsidR="00E677F8" w:rsidRDefault="00E97958" w:rsidP="00544AEE">
      <w:pPr>
        <w:pStyle w:val="AckPara"/>
      </w:pPr>
      <w:del w:id="201" w:author="Ruo Li" w:date="2023-11-14T21:51:00Z">
        <w:r w:rsidDel="00544AEE">
          <w:delText>In the result list we have</w:delText>
        </w:r>
      </w:del>
      <w:ins w:id="202" w:author="Ruo Li" w:date="2023-11-14T21:51:00Z">
        <w:r w:rsidR="00544AEE">
          <w:t>The result contains</w:t>
        </w:r>
      </w:ins>
      <w:r>
        <w:t xml:space="preserve"> 2 different </w:t>
      </w:r>
      <w:proofErr w:type="gramStart"/>
      <w:ins w:id="203" w:author="Ruo Li" w:date="2023-11-14T21:51:00Z">
        <w:r w:rsidR="00544AEE">
          <w:t>track</w:t>
        </w:r>
      </w:ins>
      <w:proofErr w:type="gramEnd"/>
      <w:del w:id="204" w:author="Ruo Li" w:date="2023-11-14T21:51:00Z">
        <w:r w:rsidDel="00544AEE">
          <w:delText>song</w:delText>
        </w:r>
      </w:del>
      <w:r>
        <w:t xml:space="preserve">s by the same </w:t>
      </w:r>
      <w:ins w:id="205" w:author="Ruo Li" w:date="2023-11-14T21:51:00Z">
        <w:r w:rsidR="00544AEE">
          <w:t>a</w:t>
        </w:r>
      </w:ins>
      <w:del w:id="206" w:author="Ruo Li" w:date="2023-11-14T21:51:00Z">
        <w:r w:rsidDel="00544AEE">
          <w:delText>A</w:delText>
        </w:r>
      </w:del>
      <w:r>
        <w:t xml:space="preserve">rtist “Led Zeppelin”. </w:t>
      </w:r>
      <w:ins w:id="207" w:author="Ruo Li" w:date="2023-11-14T21:51:00Z">
        <w:r w:rsidR="00544AEE">
          <w:t xml:space="preserve">It is </w:t>
        </w:r>
      </w:ins>
      <w:del w:id="208" w:author="Ruo Li" w:date="2023-11-14T21:51:00Z">
        <w:r w:rsidDel="00544AEE">
          <w:delText xml:space="preserve">We </w:delText>
        </w:r>
      </w:del>
      <w:r>
        <w:t xml:space="preserve">noticed that </w:t>
      </w:r>
      <w:del w:id="209" w:author="Ruo Li" w:date="2023-11-14T21:51:00Z">
        <w:r w:rsidDel="00544AEE">
          <w:delText>in this</w:delText>
        </w:r>
      </w:del>
      <w:ins w:id="210" w:author="Ruo Li" w:date="2023-11-14T21:51:00Z">
        <w:r w:rsidR="00544AEE">
          <w:t>the</w:t>
        </w:r>
      </w:ins>
      <w:r>
        <w:t xml:space="preserve"> result set </w:t>
      </w:r>
      <w:del w:id="211" w:author="Ruo Li" w:date="2023-11-14T21:52:00Z">
        <w:r w:rsidDel="00544AEE">
          <w:delText xml:space="preserve">we retrieved many songs </w:delText>
        </w:r>
      </w:del>
      <w:ins w:id="212" w:author="Ruo Li" w:date="2023-11-14T21:52:00Z">
        <w:r w:rsidR="00544AEE">
          <w:t xml:space="preserve">contains </w:t>
        </w:r>
        <w:proofErr w:type="gramStart"/>
        <w:r w:rsidR="00544AEE">
          <w:t>a number of</w:t>
        </w:r>
        <w:proofErr w:type="gramEnd"/>
        <w:r w:rsidR="00544AEE">
          <w:t xml:space="preserve"> tracks by</w:t>
        </w:r>
      </w:ins>
      <w:del w:id="213" w:author="Ruo Li" w:date="2023-11-14T21:52:00Z">
        <w:r w:rsidDel="00544AEE">
          <w:delText>of</w:delText>
        </w:r>
      </w:del>
      <w:r>
        <w:t xml:space="preserve"> British </w:t>
      </w:r>
      <w:ins w:id="214" w:author="Ruo Li" w:date="2023-11-14T21:52:00Z">
        <w:r w:rsidR="00544AEE">
          <w:t>a</w:t>
        </w:r>
      </w:ins>
      <w:del w:id="215" w:author="Ruo Li" w:date="2023-11-14T21:52:00Z">
        <w:r w:rsidDel="00544AEE">
          <w:delText>A</w:delText>
        </w:r>
      </w:del>
      <w:r>
        <w:t>rtist</w:t>
      </w:r>
      <w:ins w:id="216" w:author="Ruo Li" w:date="2023-11-14T21:52:00Z">
        <w:r w:rsidR="00544AEE">
          <w:t>s</w:t>
        </w:r>
      </w:ins>
      <w:r>
        <w:t xml:space="preserve">. </w:t>
      </w:r>
      <w:proofErr w:type="gramStart"/>
      <w:r>
        <w:t xml:space="preserve">The </w:t>
      </w:r>
      <w:ins w:id="217" w:author="Ruo Li" w:date="2023-11-14T21:52:00Z">
        <w:r w:rsidR="00544AEE">
          <w:t>a</w:t>
        </w:r>
      </w:ins>
      <w:proofErr w:type="gramEnd"/>
      <w:del w:id="218" w:author="Ruo Li" w:date="2023-11-14T21:52:00Z">
        <w:r w:rsidDel="00544AEE">
          <w:delText>A</w:delText>
        </w:r>
      </w:del>
      <w:r>
        <w:t>rtist</w:t>
      </w:r>
      <w:ins w:id="219" w:author="Ruo Li" w:date="2023-11-14T21:52:00Z">
        <w:r w:rsidR="00544AEE">
          <w:t xml:space="preserve"> who made the </w:t>
        </w:r>
      </w:ins>
      <w:del w:id="220" w:author="Ruo Li" w:date="2023-11-14T21:52:00Z">
        <w:r w:rsidDel="00544AEE">
          <w:delText>s</w:delText>
        </w:r>
      </w:del>
      <w:r>
        <w:t xml:space="preserve"> </w:t>
      </w:r>
      <w:del w:id="221" w:author="Ruo Li" w:date="2023-11-14T21:52:00Z">
        <w:r w:rsidDel="00544AEE">
          <w:delText>of the Query</w:delText>
        </w:r>
      </w:del>
      <w:ins w:id="222" w:author="Ruo Li" w:date="2023-11-14T21:52:00Z">
        <w:r w:rsidR="00544AEE">
          <w:t xml:space="preserve">query track is also </w:t>
        </w:r>
      </w:ins>
      <w:r>
        <w:t xml:space="preserve"> </w:t>
      </w:r>
      <w:del w:id="223" w:author="Ruo Li" w:date="2023-11-14T21:52:00Z">
        <w:r w:rsidDel="00544AEE">
          <w:delText xml:space="preserve">Song are </w:delText>
        </w:r>
      </w:del>
      <w:proofErr w:type="spellStart"/>
      <w:r>
        <w:t>also</w:t>
      </w:r>
      <w:proofErr w:type="spellEnd"/>
      <w:r>
        <w:t xml:space="preserve"> a British Band. </w:t>
      </w:r>
      <w:del w:id="224" w:author="Ruo Li" w:date="2023-11-14T21:53:00Z">
        <w:r w:rsidDel="00544AEE">
          <w:delText xml:space="preserve">One reason could be that </w:delText>
        </w:r>
        <w:r w:rsidR="00C01F2D" w:rsidDel="00544AEE">
          <w:delText>British English is different than American English</w:delText>
        </w:r>
      </w:del>
      <w:ins w:id="225" w:author="Ruo Li" w:date="2023-11-14T21:53:00Z">
        <w:r w:rsidR="00544AEE">
          <w:t xml:space="preserve">which leads us to the speculation that the </w:t>
        </w:r>
      </w:ins>
      <w:ins w:id="226" w:author="Ruo Li" w:date="2023-11-14T21:55:00Z">
        <w:r w:rsidR="00544AEE">
          <w:t>cluster might be attributed to different languag</w:t>
        </w:r>
      </w:ins>
      <w:ins w:id="227" w:author="Ruo Li" w:date="2023-11-14T21:56:00Z">
        <w:r w:rsidR="00544AEE">
          <w:t xml:space="preserve">e use between British English and American </w:t>
        </w:r>
        <w:proofErr w:type="gramStart"/>
        <w:r w:rsidR="00544AEE">
          <w:t>English</w:t>
        </w:r>
      </w:ins>
      <w:ins w:id="228" w:author="Ruo Li" w:date="2023-11-14T21:54:00Z">
        <w:r w:rsidR="00544AEE">
          <w:t xml:space="preserve"> </w:t>
        </w:r>
      </w:ins>
      <w:r w:rsidR="00C01F2D">
        <w:t>.</w:t>
      </w:r>
      <w:proofErr w:type="gramEnd"/>
      <w:r w:rsidR="00C01F2D">
        <w:t xml:space="preserve"> The</w:t>
      </w:r>
      <w:del w:id="229" w:author="Ruo Li" w:date="2023-11-14T21:57:00Z">
        <w:r w:rsidR="00C01F2D" w:rsidDel="00544AEE">
          <w:delText xml:space="preserve"> </w:delText>
        </w:r>
      </w:del>
      <w:ins w:id="230" w:author="Ruo Li" w:date="2023-11-14T21:56:00Z">
        <w:r w:rsidR="00544AEE">
          <w:t xml:space="preserve"> </w:t>
        </w:r>
      </w:ins>
      <w:r w:rsidR="00C01F2D">
        <w:t>genre</w:t>
      </w:r>
      <w:ins w:id="231" w:author="Ruo Li" w:date="2023-11-14T21:57:00Z">
        <w:r w:rsidR="00544AEE">
          <w:t>s</w:t>
        </w:r>
      </w:ins>
      <w:del w:id="232" w:author="Ruo Li" w:date="2023-11-14T21:57:00Z">
        <w:r w:rsidR="00C01F2D" w:rsidDel="00544AEE">
          <w:delText>s</w:delText>
        </w:r>
      </w:del>
      <w:r w:rsidR="00C01F2D">
        <w:t xml:space="preserve"> </w:t>
      </w:r>
      <w:del w:id="233" w:author="Ruo Li" w:date="2023-11-14T21:56:00Z">
        <w:r w:rsidR="00C01F2D" w:rsidDel="00544AEE">
          <w:delText>that are retrieved</w:delText>
        </w:r>
      </w:del>
      <w:ins w:id="234" w:author="Ruo Li" w:date="2023-11-14T21:56:00Z">
        <w:r w:rsidR="00544AEE">
          <w:t xml:space="preserve">of the retrieved </w:t>
        </w:r>
        <w:proofErr w:type="gramStart"/>
        <w:r w:rsidR="00544AEE">
          <w:t>tracks</w:t>
        </w:r>
      </w:ins>
      <w:ins w:id="235" w:author="Ruo Li" w:date="2023-11-14T21:57:00Z">
        <w:r w:rsidR="00544AEE">
          <w:t xml:space="preserve"> </w:t>
        </w:r>
      </w:ins>
      <w:r w:rsidR="00C01F2D">
        <w:t xml:space="preserve"> are</w:t>
      </w:r>
      <w:proofErr w:type="gramEnd"/>
      <w:r w:rsidR="00C01F2D">
        <w:t xml:space="preserve"> Rock, Pop, R&amp;B and Rap</w:t>
      </w:r>
      <w:ins w:id="236" w:author="Ruo Li" w:date="2023-11-14T21:59:00Z">
        <w:r w:rsidR="00544AEE">
          <w:t xml:space="preserve">, when ranked </w:t>
        </w:r>
      </w:ins>
      <w:del w:id="237" w:author="Ruo Li" w:date="2023-11-14T21:59:00Z">
        <w:r w:rsidR="00C01F2D" w:rsidDel="00544AEE">
          <w:delText xml:space="preserve"> </w:delText>
        </w:r>
      </w:del>
      <w:r w:rsidR="00C01F2D">
        <w:t>in decreasing order.</w:t>
      </w:r>
    </w:p>
    <w:p w14:paraId="6344A1EA" w14:textId="77777777" w:rsidR="00E677F8" w:rsidRDefault="00E677F8" w:rsidP="00544AEE">
      <w:pPr>
        <w:pStyle w:val="AckPara"/>
      </w:pPr>
    </w:p>
    <w:p w14:paraId="0A15EEC4" w14:textId="1C968B96" w:rsidR="00C01F2D" w:rsidRDefault="00C01F2D" w:rsidP="00544AEE">
      <w:pPr>
        <w:pStyle w:val="AckPara"/>
      </w:pPr>
      <w:r>
        <w:t>Query</w:t>
      </w:r>
      <w:ins w:id="238" w:author="Ruo Li" w:date="2023-11-14T22:00:00Z">
        <w:r w:rsidR="00544AEE">
          <w:t xml:space="preserve"> Track</w:t>
        </w:r>
      </w:ins>
      <w:del w:id="239" w:author="Ruo Li" w:date="2023-11-14T22:00:00Z">
        <w:r w:rsidDel="00544AEE">
          <w:delText xml:space="preserve"> Song</w:delText>
        </w:r>
      </w:del>
      <w:r>
        <w:t xml:space="preserve"> 2: One by U2</w:t>
      </w:r>
    </w:p>
    <w:p w14:paraId="06757DAB" w14:textId="77777777" w:rsidR="00C01F2D" w:rsidRDefault="00C01F2D" w:rsidP="00544AEE">
      <w:pPr>
        <w:pStyle w:val="AckPara"/>
      </w:pPr>
      <w:r>
        <w:t>Result list:</w:t>
      </w:r>
    </w:p>
    <w:p w14:paraId="0F09D135" w14:textId="77777777" w:rsidR="00C01F2D" w:rsidRDefault="00C01F2D" w:rsidP="00544AEE">
      <w:pPr>
        <w:pStyle w:val="AckPara"/>
      </w:pPr>
    </w:p>
    <w:tbl>
      <w:tblPr>
        <w:tblStyle w:val="af"/>
        <w:tblW w:w="5098" w:type="dxa"/>
        <w:tblLook w:val="04A0" w:firstRow="1" w:lastRow="0" w:firstColumn="1" w:lastColumn="0" w:noHBand="0" w:noVBand="1"/>
      </w:tblPr>
      <w:tblGrid>
        <w:gridCol w:w="1197"/>
        <w:gridCol w:w="1633"/>
        <w:gridCol w:w="762"/>
        <w:gridCol w:w="1506"/>
      </w:tblGrid>
      <w:tr w:rsidR="00C01F2D" w14:paraId="4C82EF80" w14:textId="77777777" w:rsidTr="00C01F2D">
        <w:tc>
          <w:tcPr>
            <w:tcW w:w="1197" w:type="dxa"/>
          </w:tcPr>
          <w:p w14:paraId="2239B4D3" w14:textId="665AD928" w:rsidR="00C01F2D" w:rsidRDefault="00C01F2D" w:rsidP="00544AEE">
            <w:pPr>
              <w:pStyle w:val="AckPara"/>
            </w:pPr>
            <w:r w:rsidRPr="007F03ED">
              <w:t>Song</w:t>
            </w:r>
          </w:p>
        </w:tc>
        <w:tc>
          <w:tcPr>
            <w:tcW w:w="1633" w:type="dxa"/>
          </w:tcPr>
          <w:p w14:paraId="1ADAD2AE" w14:textId="4649CF3D" w:rsidR="00C01F2D" w:rsidRDefault="00C01F2D" w:rsidP="00544AEE">
            <w:pPr>
              <w:pStyle w:val="AckPara"/>
            </w:pPr>
            <w:r w:rsidRPr="007F03ED">
              <w:t>One</w:t>
            </w:r>
          </w:p>
        </w:tc>
        <w:tc>
          <w:tcPr>
            <w:tcW w:w="762" w:type="dxa"/>
          </w:tcPr>
          <w:p w14:paraId="57D11063" w14:textId="53E0C60B" w:rsidR="00C01F2D" w:rsidRDefault="00C01F2D" w:rsidP="00544AEE">
            <w:pPr>
              <w:pStyle w:val="AckPara"/>
            </w:pPr>
            <w:r w:rsidRPr="007F03ED">
              <w:t>Artist</w:t>
            </w:r>
          </w:p>
        </w:tc>
        <w:tc>
          <w:tcPr>
            <w:tcW w:w="1506" w:type="dxa"/>
          </w:tcPr>
          <w:p w14:paraId="0A6E8221" w14:textId="711A721A" w:rsidR="00C01F2D" w:rsidRDefault="00C01F2D" w:rsidP="00544AEE">
            <w:pPr>
              <w:pStyle w:val="AckPara"/>
            </w:pPr>
            <w:r w:rsidRPr="007F03ED">
              <w:t>Mary J. Blige</w:t>
            </w:r>
          </w:p>
        </w:tc>
      </w:tr>
      <w:tr w:rsidR="00C01F2D" w14:paraId="6DFE2826" w14:textId="77777777" w:rsidTr="00C01F2D">
        <w:tc>
          <w:tcPr>
            <w:tcW w:w="1197" w:type="dxa"/>
          </w:tcPr>
          <w:p w14:paraId="562ACE3A" w14:textId="55035BBD" w:rsidR="00C01F2D" w:rsidRDefault="00C01F2D" w:rsidP="00544AEE">
            <w:pPr>
              <w:pStyle w:val="AckPara"/>
            </w:pPr>
            <w:r w:rsidRPr="007F03ED">
              <w:t>Song</w:t>
            </w:r>
          </w:p>
        </w:tc>
        <w:tc>
          <w:tcPr>
            <w:tcW w:w="1633" w:type="dxa"/>
          </w:tcPr>
          <w:p w14:paraId="433660E9" w14:textId="7CE34C34" w:rsidR="00C01F2D" w:rsidRDefault="00C01F2D" w:rsidP="00544AEE">
            <w:pPr>
              <w:pStyle w:val="AckPara"/>
            </w:pPr>
            <w:r w:rsidRPr="007F03ED">
              <w:t>One Love (feat. Estelle)</w:t>
            </w:r>
          </w:p>
        </w:tc>
        <w:tc>
          <w:tcPr>
            <w:tcW w:w="762" w:type="dxa"/>
          </w:tcPr>
          <w:p w14:paraId="18309C52" w14:textId="1B020212" w:rsidR="00C01F2D" w:rsidRDefault="00C01F2D" w:rsidP="00544AEE">
            <w:pPr>
              <w:pStyle w:val="AckPara"/>
            </w:pPr>
            <w:r w:rsidRPr="007F03ED">
              <w:t>Artist</w:t>
            </w:r>
          </w:p>
        </w:tc>
        <w:tc>
          <w:tcPr>
            <w:tcW w:w="1506" w:type="dxa"/>
          </w:tcPr>
          <w:p w14:paraId="1BE9A8D1" w14:textId="37162230" w:rsidR="00C01F2D" w:rsidRDefault="00C01F2D" w:rsidP="00544AEE">
            <w:pPr>
              <w:pStyle w:val="AckPara"/>
            </w:pPr>
            <w:r w:rsidRPr="007F03ED">
              <w:t>David Guetta</w:t>
            </w:r>
          </w:p>
        </w:tc>
      </w:tr>
      <w:tr w:rsidR="00C01F2D" w14:paraId="004F9F3E" w14:textId="77777777" w:rsidTr="00C01F2D">
        <w:tc>
          <w:tcPr>
            <w:tcW w:w="1197" w:type="dxa"/>
          </w:tcPr>
          <w:p w14:paraId="4A572BEC" w14:textId="7C8FBA87" w:rsidR="00C01F2D" w:rsidRDefault="00C01F2D" w:rsidP="00544AEE">
            <w:pPr>
              <w:pStyle w:val="AckPara"/>
            </w:pPr>
            <w:r w:rsidRPr="00717018">
              <w:t>Song</w:t>
            </w:r>
          </w:p>
        </w:tc>
        <w:tc>
          <w:tcPr>
            <w:tcW w:w="1633" w:type="dxa"/>
          </w:tcPr>
          <w:p w14:paraId="49188EC9" w14:textId="77777777" w:rsidR="00C01F2D" w:rsidRPr="00C01F2D" w:rsidRDefault="00C01F2D" w:rsidP="00544AEE">
            <w:pPr>
              <w:pStyle w:val="AckPara"/>
            </w:pPr>
            <w:proofErr w:type="spellStart"/>
            <w:r w:rsidRPr="00C01F2D">
              <w:t>Quien</w:t>
            </w:r>
            <w:proofErr w:type="spellEnd"/>
            <w:r w:rsidRPr="00C01F2D">
              <w:t xml:space="preserve"> Eres Tu (Feat. Trey Songz)</w:t>
            </w:r>
          </w:p>
          <w:p w14:paraId="0D3CC8CA" w14:textId="77777777" w:rsidR="00C01F2D" w:rsidRDefault="00C01F2D" w:rsidP="00544AEE">
            <w:pPr>
              <w:pStyle w:val="AckPara"/>
            </w:pPr>
          </w:p>
        </w:tc>
        <w:tc>
          <w:tcPr>
            <w:tcW w:w="762" w:type="dxa"/>
          </w:tcPr>
          <w:p w14:paraId="6FEFAEDE" w14:textId="7244160D" w:rsidR="00C01F2D" w:rsidRDefault="00C01F2D" w:rsidP="00544AEE">
            <w:pPr>
              <w:pStyle w:val="AckPara"/>
            </w:pPr>
            <w:r w:rsidRPr="00717018">
              <w:t>Artist</w:t>
            </w:r>
          </w:p>
        </w:tc>
        <w:tc>
          <w:tcPr>
            <w:tcW w:w="1506" w:type="dxa"/>
          </w:tcPr>
          <w:p w14:paraId="09C1AA75" w14:textId="77777777" w:rsidR="00C01F2D" w:rsidRPr="00C01F2D" w:rsidRDefault="00C01F2D" w:rsidP="00544AEE">
            <w:pPr>
              <w:pStyle w:val="AckPara"/>
            </w:pPr>
            <w:r w:rsidRPr="00C01F2D">
              <w:t>María José</w:t>
            </w:r>
          </w:p>
          <w:p w14:paraId="59147169" w14:textId="77777777" w:rsidR="00C01F2D" w:rsidRDefault="00C01F2D" w:rsidP="00544AEE">
            <w:pPr>
              <w:pStyle w:val="AckPara"/>
            </w:pPr>
          </w:p>
        </w:tc>
      </w:tr>
      <w:tr w:rsidR="00C01F2D" w14:paraId="691B60CC" w14:textId="77777777" w:rsidTr="00C01F2D">
        <w:tc>
          <w:tcPr>
            <w:tcW w:w="1197" w:type="dxa"/>
          </w:tcPr>
          <w:p w14:paraId="099CB5B0" w14:textId="30F3CB99" w:rsidR="00C01F2D" w:rsidRDefault="00C01F2D" w:rsidP="00544AEE">
            <w:pPr>
              <w:pStyle w:val="AckPara"/>
            </w:pPr>
            <w:r w:rsidRPr="00717018">
              <w:t>Song</w:t>
            </w:r>
          </w:p>
        </w:tc>
        <w:tc>
          <w:tcPr>
            <w:tcW w:w="1633" w:type="dxa"/>
          </w:tcPr>
          <w:p w14:paraId="2908773D" w14:textId="77777777" w:rsidR="00C01F2D" w:rsidRPr="00C01F2D" w:rsidRDefault="00C01F2D" w:rsidP="00544AEE">
            <w:pPr>
              <w:pStyle w:val="AckPara"/>
            </w:pPr>
            <w:r w:rsidRPr="00C01F2D">
              <w:t xml:space="preserve">Dance With </w:t>
            </w:r>
            <w:proofErr w:type="gramStart"/>
            <w:r w:rsidRPr="00C01F2D">
              <w:t>The</w:t>
            </w:r>
            <w:proofErr w:type="gramEnd"/>
            <w:r w:rsidRPr="00C01F2D">
              <w:t xml:space="preserve"> One That Brought You</w:t>
            </w:r>
          </w:p>
          <w:p w14:paraId="5BF2E233" w14:textId="77777777" w:rsidR="00C01F2D" w:rsidRDefault="00C01F2D" w:rsidP="00544AEE">
            <w:pPr>
              <w:pStyle w:val="AckPara"/>
            </w:pPr>
          </w:p>
        </w:tc>
        <w:tc>
          <w:tcPr>
            <w:tcW w:w="762" w:type="dxa"/>
          </w:tcPr>
          <w:p w14:paraId="0FDCAEC4" w14:textId="390EF738" w:rsidR="00C01F2D" w:rsidRDefault="00C01F2D" w:rsidP="00544AEE">
            <w:pPr>
              <w:pStyle w:val="AckPara"/>
            </w:pPr>
            <w:r w:rsidRPr="00717018">
              <w:t>Artist</w:t>
            </w:r>
          </w:p>
        </w:tc>
        <w:tc>
          <w:tcPr>
            <w:tcW w:w="1506" w:type="dxa"/>
          </w:tcPr>
          <w:p w14:paraId="7EADE194" w14:textId="77777777" w:rsidR="00C01F2D" w:rsidRPr="00C01F2D" w:rsidRDefault="00C01F2D" w:rsidP="00544AEE">
            <w:pPr>
              <w:pStyle w:val="AckPara"/>
            </w:pPr>
            <w:r w:rsidRPr="00C01F2D">
              <w:t>Shania Twain</w:t>
            </w:r>
          </w:p>
          <w:p w14:paraId="20293D24" w14:textId="77777777" w:rsidR="00C01F2D" w:rsidRDefault="00C01F2D" w:rsidP="00544AEE">
            <w:pPr>
              <w:pStyle w:val="AckPara"/>
            </w:pPr>
          </w:p>
        </w:tc>
      </w:tr>
      <w:tr w:rsidR="00C01F2D" w14:paraId="3AD2E974" w14:textId="77777777" w:rsidTr="00C01F2D">
        <w:tc>
          <w:tcPr>
            <w:tcW w:w="1197" w:type="dxa"/>
          </w:tcPr>
          <w:p w14:paraId="5A5D6054" w14:textId="13D67E7B" w:rsidR="00C01F2D" w:rsidRDefault="00C01F2D" w:rsidP="00544AEE">
            <w:pPr>
              <w:pStyle w:val="AckPara"/>
            </w:pPr>
            <w:r w:rsidRPr="00717018">
              <w:t>Song</w:t>
            </w:r>
          </w:p>
        </w:tc>
        <w:tc>
          <w:tcPr>
            <w:tcW w:w="1633" w:type="dxa"/>
          </w:tcPr>
          <w:p w14:paraId="04AA299F" w14:textId="77777777" w:rsidR="00C01F2D" w:rsidRPr="00C01F2D" w:rsidRDefault="00C01F2D" w:rsidP="00544AEE">
            <w:pPr>
              <w:pStyle w:val="AckPara"/>
            </w:pPr>
            <w:r w:rsidRPr="00C01F2D">
              <w:t>Apocalyptic</w:t>
            </w:r>
          </w:p>
          <w:p w14:paraId="4B4557C6" w14:textId="77777777" w:rsidR="00C01F2D" w:rsidRDefault="00C01F2D" w:rsidP="00544AEE">
            <w:pPr>
              <w:pStyle w:val="AckPara"/>
            </w:pPr>
          </w:p>
        </w:tc>
        <w:tc>
          <w:tcPr>
            <w:tcW w:w="762" w:type="dxa"/>
          </w:tcPr>
          <w:p w14:paraId="3E4517ED" w14:textId="0E2EFAFC" w:rsidR="00C01F2D" w:rsidRDefault="00C01F2D" w:rsidP="00544AEE">
            <w:pPr>
              <w:pStyle w:val="AckPara"/>
            </w:pPr>
            <w:r w:rsidRPr="00717018">
              <w:t>Artist</w:t>
            </w:r>
          </w:p>
        </w:tc>
        <w:tc>
          <w:tcPr>
            <w:tcW w:w="1506" w:type="dxa"/>
          </w:tcPr>
          <w:p w14:paraId="2267DD01" w14:textId="77777777" w:rsidR="00C01F2D" w:rsidRPr="00C01F2D" w:rsidRDefault="00C01F2D" w:rsidP="00544AEE">
            <w:pPr>
              <w:pStyle w:val="AckPara"/>
            </w:pPr>
            <w:r w:rsidRPr="00C01F2D">
              <w:t>Halestorm</w:t>
            </w:r>
          </w:p>
          <w:p w14:paraId="7BB3C67F" w14:textId="77777777" w:rsidR="00C01F2D" w:rsidRDefault="00C01F2D" w:rsidP="00544AEE">
            <w:pPr>
              <w:pStyle w:val="AckPara"/>
            </w:pPr>
          </w:p>
        </w:tc>
      </w:tr>
      <w:tr w:rsidR="00C01F2D" w14:paraId="279FCB03" w14:textId="77777777" w:rsidTr="00C01F2D">
        <w:tc>
          <w:tcPr>
            <w:tcW w:w="1197" w:type="dxa"/>
          </w:tcPr>
          <w:p w14:paraId="4852CF99" w14:textId="26BEFC9E" w:rsidR="00C01F2D" w:rsidRDefault="00C01F2D" w:rsidP="00544AEE">
            <w:pPr>
              <w:pStyle w:val="AckPara"/>
            </w:pPr>
            <w:r w:rsidRPr="00717018">
              <w:t>Song</w:t>
            </w:r>
          </w:p>
        </w:tc>
        <w:tc>
          <w:tcPr>
            <w:tcW w:w="1633" w:type="dxa"/>
          </w:tcPr>
          <w:p w14:paraId="3D6ADA25" w14:textId="77777777" w:rsidR="00C01F2D" w:rsidRPr="00C01F2D" w:rsidRDefault="00C01F2D" w:rsidP="00544AEE">
            <w:pPr>
              <w:pStyle w:val="AckPara"/>
            </w:pPr>
            <w:r w:rsidRPr="00C01F2D">
              <w:t>I Will Survive - Extended Version</w:t>
            </w:r>
          </w:p>
          <w:p w14:paraId="2BF2ECDC" w14:textId="77777777" w:rsidR="00C01F2D" w:rsidRDefault="00C01F2D" w:rsidP="00544AEE">
            <w:pPr>
              <w:pStyle w:val="AckPara"/>
            </w:pPr>
          </w:p>
        </w:tc>
        <w:tc>
          <w:tcPr>
            <w:tcW w:w="762" w:type="dxa"/>
          </w:tcPr>
          <w:p w14:paraId="21758A51" w14:textId="3B5F4EA5" w:rsidR="00C01F2D" w:rsidRDefault="00C01F2D" w:rsidP="00544AEE">
            <w:pPr>
              <w:pStyle w:val="AckPara"/>
            </w:pPr>
            <w:r w:rsidRPr="00717018">
              <w:t>Artist</w:t>
            </w:r>
          </w:p>
        </w:tc>
        <w:tc>
          <w:tcPr>
            <w:tcW w:w="1506" w:type="dxa"/>
          </w:tcPr>
          <w:p w14:paraId="44E76A36" w14:textId="77777777" w:rsidR="00C01F2D" w:rsidRPr="00C01F2D" w:rsidRDefault="00C01F2D" w:rsidP="00544AEE">
            <w:pPr>
              <w:pStyle w:val="AckPara"/>
            </w:pPr>
            <w:r w:rsidRPr="00C01F2D">
              <w:t>Gloria Gaynor</w:t>
            </w:r>
          </w:p>
          <w:p w14:paraId="35480976" w14:textId="77777777" w:rsidR="00C01F2D" w:rsidRDefault="00C01F2D" w:rsidP="00544AEE">
            <w:pPr>
              <w:pStyle w:val="AckPara"/>
            </w:pPr>
          </w:p>
        </w:tc>
      </w:tr>
      <w:tr w:rsidR="00C01F2D" w14:paraId="7F02E8F0" w14:textId="77777777" w:rsidTr="00C01F2D">
        <w:tc>
          <w:tcPr>
            <w:tcW w:w="1197" w:type="dxa"/>
          </w:tcPr>
          <w:p w14:paraId="383BEF15" w14:textId="084F6D05" w:rsidR="00C01F2D" w:rsidRDefault="00C01F2D" w:rsidP="00544AEE">
            <w:pPr>
              <w:pStyle w:val="AckPara"/>
            </w:pPr>
            <w:r w:rsidRPr="00717018">
              <w:t>Song</w:t>
            </w:r>
          </w:p>
        </w:tc>
        <w:tc>
          <w:tcPr>
            <w:tcW w:w="1633" w:type="dxa"/>
          </w:tcPr>
          <w:p w14:paraId="6C6B0B08" w14:textId="77777777" w:rsidR="00C01F2D" w:rsidRPr="00C01F2D" w:rsidRDefault="00C01F2D" w:rsidP="00544AEE">
            <w:pPr>
              <w:pStyle w:val="AckPara"/>
            </w:pPr>
            <w:r w:rsidRPr="00C01F2D">
              <w:t xml:space="preserve">King For </w:t>
            </w:r>
            <w:proofErr w:type="gramStart"/>
            <w:r w:rsidRPr="00C01F2D">
              <w:t>A</w:t>
            </w:r>
            <w:proofErr w:type="gramEnd"/>
            <w:r w:rsidRPr="00C01F2D">
              <w:t xml:space="preserve"> Day</w:t>
            </w:r>
          </w:p>
          <w:p w14:paraId="6E4FCCEC" w14:textId="77777777" w:rsidR="00C01F2D" w:rsidRDefault="00C01F2D" w:rsidP="00544AEE">
            <w:pPr>
              <w:pStyle w:val="AckPara"/>
            </w:pPr>
          </w:p>
        </w:tc>
        <w:tc>
          <w:tcPr>
            <w:tcW w:w="762" w:type="dxa"/>
          </w:tcPr>
          <w:p w14:paraId="067560D7" w14:textId="5258D327" w:rsidR="00C01F2D" w:rsidRDefault="00C01F2D" w:rsidP="00544AEE">
            <w:pPr>
              <w:pStyle w:val="AckPara"/>
            </w:pPr>
            <w:r w:rsidRPr="00717018">
              <w:t>Artist</w:t>
            </w:r>
          </w:p>
        </w:tc>
        <w:tc>
          <w:tcPr>
            <w:tcW w:w="1506" w:type="dxa"/>
          </w:tcPr>
          <w:p w14:paraId="4678B35B" w14:textId="77777777" w:rsidR="00C01F2D" w:rsidRPr="00C01F2D" w:rsidRDefault="00C01F2D" w:rsidP="00544AEE">
            <w:pPr>
              <w:pStyle w:val="AckPara"/>
            </w:pPr>
            <w:r w:rsidRPr="00C01F2D">
              <w:t>Thompson Twins</w:t>
            </w:r>
          </w:p>
          <w:p w14:paraId="6010C92F" w14:textId="77777777" w:rsidR="00C01F2D" w:rsidRDefault="00C01F2D" w:rsidP="00544AEE">
            <w:pPr>
              <w:pStyle w:val="AckPara"/>
            </w:pPr>
          </w:p>
        </w:tc>
      </w:tr>
      <w:tr w:rsidR="00C01F2D" w14:paraId="53FD450E" w14:textId="77777777" w:rsidTr="00C01F2D">
        <w:tc>
          <w:tcPr>
            <w:tcW w:w="1197" w:type="dxa"/>
          </w:tcPr>
          <w:p w14:paraId="2DAF295D" w14:textId="4AA403D5" w:rsidR="00C01F2D" w:rsidRDefault="00C01F2D" w:rsidP="00544AEE">
            <w:pPr>
              <w:pStyle w:val="AckPara"/>
            </w:pPr>
            <w:r w:rsidRPr="00717018">
              <w:t>Song</w:t>
            </w:r>
          </w:p>
        </w:tc>
        <w:tc>
          <w:tcPr>
            <w:tcW w:w="1633" w:type="dxa"/>
          </w:tcPr>
          <w:p w14:paraId="1F6BF1EC" w14:textId="77777777" w:rsidR="00C01F2D" w:rsidRPr="00C01F2D" w:rsidRDefault="00C01F2D" w:rsidP="00544AEE">
            <w:pPr>
              <w:pStyle w:val="AckPara"/>
            </w:pPr>
            <w:r w:rsidRPr="00C01F2D">
              <w:t>Never Let Me Down</w:t>
            </w:r>
          </w:p>
          <w:p w14:paraId="33D29719" w14:textId="77777777" w:rsidR="00C01F2D" w:rsidRDefault="00C01F2D" w:rsidP="00544AEE">
            <w:pPr>
              <w:pStyle w:val="AckPara"/>
            </w:pPr>
          </w:p>
        </w:tc>
        <w:tc>
          <w:tcPr>
            <w:tcW w:w="762" w:type="dxa"/>
          </w:tcPr>
          <w:p w14:paraId="30FB6A68" w14:textId="34A95663" w:rsidR="00C01F2D" w:rsidRDefault="00C01F2D" w:rsidP="00544AEE">
            <w:pPr>
              <w:pStyle w:val="AckPara"/>
            </w:pPr>
            <w:r w:rsidRPr="00717018">
              <w:t>Artist</w:t>
            </w:r>
          </w:p>
        </w:tc>
        <w:tc>
          <w:tcPr>
            <w:tcW w:w="1506" w:type="dxa"/>
          </w:tcPr>
          <w:p w14:paraId="756004FC" w14:textId="5330BEFD" w:rsidR="00C01F2D" w:rsidRPr="00C01F2D" w:rsidRDefault="00C01F2D" w:rsidP="00544AEE">
            <w:pPr>
              <w:pStyle w:val="AckPara"/>
            </w:pPr>
            <w:r w:rsidRPr="00C01F2D">
              <w:t>Kanye West</w:t>
            </w:r>
          </w:p>
          <w:p w14:paraId="382DE6D5" w14:textId="77777777" w:rsidR="00C01F2D" w:rsidRDefault="00C01F2D" w:rsidP="00544AEE">
            <w:pPr>
              <w:pStyle w:val="AckPara"/>
            </w:pPr>
          </w:p>
        </w:tc>
      </w:tr>
      <w:tr w:rsidR="00C01F2D" w14:paraId="2F1BCAD4" w14:textId="77777777" w:rsidTr="00C01F2D">
        <w:tc>
          <w:tcPr>
            <w:tcW w:w="1197" w:type="dxa"/>
          </w:tcPr>
          <w:p w14:paraId="7BCE8DBA" w14:textId="4B13F395" w:rsidR="00C01F2D" w:rsidRPr="00717018" w:rsidRDefault="00C01F2D" w:rsidP="00544AEE">
            <w:pPr>
              <w:pStyle w:val="AckPara"/>
            </w:pPr>
            <w:r w:rsidRPr="00717018">
              <w:t>Song</w:t>
            </w:r>
          </w:p>
        </w:tc>
        <w:tc>
          <w:tcPr>
            <w:tcW w:w="1633" w:type="dxa"/>
          </w:tcPr>
          <w:p w14:paraId="72E070DB" w14:textId="77777777" w:rsidR="00C01F2D" w:rsidRPr="00C01F2D" w:rsidRDefault="00C01F2D" w:rsidP="00544AEE">
            <w:pPr>
              <w:pStyle w:val="AckPara"/>
            </w:pPr>
            <w:proofErr w:type="spellStart"/>
            <w:r w:rsidRPr="00C01F2D">
              <w:t>Fica</w:t>
            </w:r>
            <w:proofErr w:type="spellEnd"/>
            <w:r w:rsidRPr="00C01F2D">
              <w:t xml:space="preserve"> </w:t>
            </w:r>
            <w:proofErr w:type="spellStart"/>
            <w:r w:rsidRPr="00C01F2D">
              <w:t>Mais</w:t>
            </w:r>
            <w:proofErr w:type="spellEnd"/>
            <w:r w:rsidRPr="00C01F2D">
              <w:t xml:space="preserve"> um </w:t>
            </w:r>
            <w:proofErr w:type="spellStart"/>
            <w:r w:rsidRPr="00C01F2D">
              <w:t>Pouco</w:t>
            </w:r>
            <w:proofErr w:type="spellEnd"/>
            <w:r w:rsidRPr="00C01F2D">
              <w:t xml:space="preserve"> Amor</w:t>
            </w:r>
          </w:p>
          <w:p w14:paraId="3E202463" w14:textId="77777777" w:rsidR="00C01F2D" w:rsidRPr="00C01F2D" w:rsidRDefault="00C01F2D" w:rsidP="00544AEE">
            <w:pPr>
              <w:pStyle w:val="AckPara"/>
            </w:pPr>
          </w:p>
        </w:tc>
        <w:tc>
          <w:tcPr>
            <w:tcW w:w="762" w:type="dxa"/>
          </w:tcPr>
          <w:p w14:paraId="7220C1B4" w14:textId="03B5CF23" w:rsidR="00C01F2D" w:rsidRPr="00717018" w:rsidRDefault="00AF1CBC" w:rsidP="00544AEE">
            <w:pPr>
              <w:pStyle w:val="AckPara"/>
            </w:pPr>
            <w:r w:rsidRPr="00717018">
              <w:t>Artist</w:t>
            </w:r>
          </w:p>
        </w:tc>
        <w:tc>
          <w:tcPr>
            <w:tcW w:w="1506" w:type="dxa"/>
          </w:tcPr>
          <w:p w14:paraId="243758DD" w14:textId="77777777" w:rsidR="00C01F2D" w:rsidRPr="00C01F2D" w:rsidRDefault="00C01F2D" w:rsidP="00544AEE">
            <w:pPr>
              <w:pStyle w:val="AckPara"/>
            </w:pPr>
            <w:proofErr w:type="spellStart"/>
            <w:r w:rsidRPr="00C01F2D">
              <w:t>Emicida</w:t>
            </w:r>
            <w:proofErr w:type="spellEnd"/>
          </w:p>
          <w:p w14:paraId="6DB40B20" w14:textId="77777777" w:rsidR="00C01F2D" w:rsidRPr="00C01F2D" w:rsidRDefault="00C01F2D" w:rsidP="00544AEE">
            <w:pPr>
              <w:pStyle w:val="AckPara"/>
            </w:pPr>
          </w:p>
        </w:tc>
      </w:tr>
      <w:tr w:rsidR="00C01F2D" w14:paraId="285FF0E6" w14:textId="77777777" w:rsidTr="00C01F2D">
        <w:tc>
          <w:tcPr>
            <w:tcW w:w="1197" w:type="dxa"/>
          </w:tcPr>
          <w:p w14:paraId="40F8C06D" w14:textId="57746F6C" w:rsidR="00C01F2D" w:rsidRPr="00717018" w:rsidRDefault="00C01F2D" w:rsidP="00544AEE">
            <w:pPr>
              <w:pStyle w:val="AckPara"/>
            </w:pPr>
            <w:r w:rsidRPr="00717018">
              <w:lastRenderedPageBreak/>
              <w:t>Song</w:t>
            </w:r>
          </w:p>
        </w:tc>
        <w:tc>
          <w:tcPr>
            <w:tcW w:w="1633" w:type="dxa"/>
          </w:tcPr>
          <w:p w14:paraId="2BF7B175" w14:textId="77777777" w:rsidR="00C01F2D" w:rsidRPr="00C01F2D" w:rsidRDefault="00C01F2D" w:rsidP="00544AEE">
            <w:pPr>
              <w:pStyle w:val="AckPara"/>
            </w:pPr>
            <w:r w:rsidRPr="00C01F2D">
              <w:t>I Will Survive</w:t>
            </w:r>
          </w:p>
          <w:p w14:paraId="21FAF270" w14:textId="77777777" w:rsidR="00C01F2D" w:rsidRPr="00C01F2D" w:rsidRDefault="00C01F2D" w:rsidP="00544AEE">
            <w:pPr>
              <w:pStyle w:val="AckPara"/>
            </w:pPr>
          </w:p>
        </w:tc>
        <w:tc>
          <w:tcPr>
            <w:tcW w:w="762" w:type="dxa"/>
          </w:tcPr>
          <w:p w14:paraId="33336830" w14:textId="70D822CB" w:rsidR="00C01F2D" w:rsidRPr="00717018" w:rsidRDefault="00AF1CBC" w:rsidP="00544AEE">
            <w:pPr>
              <w:pStyle w:val="AckPara"/>
            </w:pPr>
            <w:r w:rsidRPr="00717018">
              <w:t>Artist</w:t>
            </w:r>
          </w:p>
        </w:tc>
        <w:tc>
          <w:tcPr>
            <w:tcW w:w="1506" w:type="dxa"/>
          </w:tcPr>
          <w:p w14:paraId="1DA77EAF" w14:textId="77777777" w:rsidR="00C01F2D" w:rsidRPr="00C01F2D" w:rsidRDefault="00C01F2D" w:rsidP="00544AEE">
            <w:pPr>
              <w:pStyle w:val="AckPara"/>
            </w:pPr>
            <w:r w:rsidRPr="00C01F2D">
              <w:t>Gloria Gaynor</w:t>
            </w:r>
          </w:p>
          <w:p w14:paraId="5630C770" w14:textId="77777777" w:rsidR="00C01F2D" w:rsidRPr="00C01F2D" w:rsidRDefault="00C01F2D" w:rsidP="00544AEE">
            <w:pPr>
              <w:pStyle w:val="AckPara"/>
            </w:pPr>
          </w:p>
        </w:tc>
      </w:tr>
    </w:tbl>
    <w:p w14:paraId="3CACC60F" w14:textId="48EC2EA3" w:rsidR="00C01F2D" w:rsidRDefault="00C01F2D" w:rsidP="00544AEE">
      <w:pPr>
        <w:pStyle w:val="AckPara"/>
      </w:pPr>
      <w:r>
        <w:t>For the query</w:t>
      </w:r>
      <w:ins w:id="240" w:author="Ruo Li" w:date="2023-11-14T22:01:00Z">
        <w:r w:rsidR="00544AEE">
          <w:t xml:space="preserve"> track</w:t>
        </w:r>
      </w:ins>
      <w:del w:id="241" w:author="Ruo Li" w:date="2023-11-14T22:01:00Z">
        <w:r w:rsidDel="00544AEE">
          <w:delText xml:space="preserve"> Song</w:delText>
        </w:r>
      </w:del>
      <w:r>
        <w:t xml:space="preserve"> “One” by “U2</w:t>
      </w:r>
      <w:ins w:id="242" w:author="Ruo Li" w:date="2023-11-14T22:01:00Z">
        <w:r w:rsidR="00CF7A64">
          <w:t xml:space="preserve">”, </w:t>
        </w:r>
      </w:ins>
      <w:del w:id="243" w:author="Ruo Li" w:date="2023-11-14T22:01:00Z">
        <w:r w:rsidDel="00CF7A64">
          <w:delText xml:space="preserve"> we retrieved</w:delText>
        </w:r>
      </w:del>
      <w:del w:id="244" w:author="Ruo Li" w:date="2023-11-14T22:02:00Z">
        <w:r w:rsidDel="00CF7A64">
          <w:delText xml:space="preserve"> </w:delText>
        </w:r>
      </w:del>
      <w:r>
        <w:t>the cover version by Mary J. Blige</w:t>
      </w:r>
      <w:del w:id="245" w:author="Ruo Li" w:date="2023-11-14T22:01:00Z">
        <w:r w:rsidDel="00CF7A64">
          <w:delText xml:space="preserve"> as the most similar</w:delText>
        </w:r>
      </w:del>
      <w:ins w:id="246" w:author="Ruo Li" w:date="2023-11-14T22:01:00Z">
        <w:r w:rsidR="00CF7A64">
          <w:t xml:space="preserve"> ranks</w:t>
        </w:r>
      </w:ins>
      <w:ins w:id="247" w:author="Ruo Li" w:date="2023-11-14T22:02:00Z">
        <w:r w:rsidR="00CF7A64">
          <w:t xml:space="preserve"> the first in the result</w:t>
        </w:r>
      </w:ins>
      <w:r w:rsidR="00AF1CBC">
        <w:t xml:space="preserve">, just like we did with the </w:t>
      </w:r>
      <w:proofErr w:type="spellStart"/>
      <w:r w:rsidR="00AF1CBC">
        <w:t>tf-idf</w:t>
      </w:r>
      <w:proofErr w:type="spellEnd"/>
      <w:r w:rsidR="00AF1CBC">
        <w:t xml:space="preserve"> representation. </w:t>
      </w:r>
      <w:del w:id="248" w:author="Ruo Li" w:date="2023-11-14T22:02:00Z">
        <w:r w:rsidR="00AF1CBC" w:rsidDel="00CF7A64">
          <w:delText xml:space="preserve">We noticed that </w:delText>
        </w:r>
      </w:del>
      <w:ins w:id="249" w:author="Ruo Li" w:date="2023-11-14T22:02:00Z">
        <w:r w:rsidR="00CF7A64">
          <w:t>W</w:t>
        </w:r>
      </w:ins>
      <w:del w:id="250" w:author="Ruo Li" w:date="2023-11-14T22:02:00Z">
        <w:r w:rsidR="00AF1CBC" w:rsidDel="00CF7A64">
          <w:delText>w</w:delText>
        </w:r>
      </w:del>
      <w:r w:rsidR="00AF1CBC">
        <w:t>e</w:t>
      </w:r>
      <w:ins w:id="251" w:author="Ruo Li" w:date="2023-11-14T22:02:00Z">
        <w:r w:rsidR="00CF7A64">
          <w:t xml:space="preserve"> also</w:t>
        </w:r>
      </w:ins>
      <w:r w:rsidR="00AF1CBC">
        <w:t xml:space="preserve"> retrieved one Spanish and one Portuguese song. The Genres</w:t>
      </w:r>
      <w:ins w:id="252" w:author="Ruo Li" w:date="2023-11-14T22:02:00Z">
        <w:r w:rsidR="00CF7A64">
          <w:t xml:space="preserve"> </w:t>
        </w:r>
        <w:proofErr w:type="gramStart"/>
        <w:r w:rsidR="00CF7A64">
          <w:t>of  the</w:t>
        </w:r>
      </w:ins>
      <w:proofErr w:type="gramEnd"/>
      <w:del w:id="253" w:author="Ruo Li" w:date="2023-11-14T22:02:00Z">
        <w:r w:rsidR="00AF1CBC" w:rsidDel="00CF7A64">
          <w:delText xml:space="preserve"> we</w:delText>
        </w:r>
      </w:del>
      <w:r w:rsidR="00AF1CBC">
        <w:t xml:space="preserve"> retrieved</w:t>
      </w:r>
      <w:ins w:id="254" w:author="Ruo Li" w:date="2023-11-14T22:02:00Z">
        <w:r w:rsidR="00CF7A64">
          <w:t xml:space="preserve"> track</w:t>
        </w:r>
      </w:ins>
      <w:r w:rsidR="00AF1CBC">
        <w:t xml:space="preserve"> are Rock, Pop, Electronica, Country, Hip-Hop and </w:t>
      </w:r>
      <w:r w:rsidR="00AF1CBC" w:rsidRPr="00AF1CBC">
        <w:t xml:space="preserve">Samba and </w:t>
      </w:r>
      <w:proofErr w:type="spellStart"/>
      <w:r w:rsidR="00AF1CBC" w:rsidRPr="00AF1CBC">
        <w:t>Pagode</w:t>
      </w:r>
      <w:proofErr w:type="spellEnd"/>
      <w:ins w:id="255" w:author="Ruo Li" w:date="2023-11-14T22:02:00Z">
        <w:r w:rsidR="00CF7A64">
          <w:t xml:space="preserve">, when rank in </w:t>
        </w:r>
      </w:ins>
      <w:ins w:id="256" w:author="Ruo Li" w:date="2023-11-14T22:03:00Z">
        <w:r w:rsidR="00CF7A64">
          <w:t>decreasing order of similarity.</w:t>
        </w:r>
      </w:ins>
      <w:del w:id="257" w:author="Ruo Li" w:date="2023-11-14T22:02:00Z">
        <w:r w:rsidR="00AF1CBC" w:rsidDel="00CF7A64">
          <w:delText xml:space="preserve">. </w:delText>
        </w:r>
      </w:del>
    </w:p>
    <w:p w14:paraId="332E88C9" w14:textId="77777777" w:rsidR="00AF1CBC" w:rsidRDefault="00AF1CBC" w:rsidP="00544AEE">
      <w:pPr>
        <w:pStyle w:val="AckPara"/>
      </w:pPr>
    </w:p>
    <w:p w14:paraId="0E9D0680" w14:textId="77777777" w:rsidR="00AF1CBC" w:rsidRDefault="00AF1CBC" w:rsidP="00544AEE">
      <w:pPr>
        <w:pStyle w:val="AckPara"/>
      </w:pPr>
    </w:p>
    <w:p w14:paraId="10974A7F" w14:textId="1711AED9" w:rsidR="00AF1CBC" w:rsidRDefault="00AF1CBC">
      <w:pPr>
        <w:spacing w:line="240" w:lineRule="auto"/>
        <w:jc w:val="left"/>
      </w:pPr>
      <w:r>
        <w:br w:type="page"/>
      </w:r>
    </w:p>
    <w:p w14:paraId="19B41DAA" w14:textId="04E1F6CB" w:rsidR="00AF1CBC" w:rsidRDefault="00AF1CBC" w:rsidP="00544AEE">
      <w:pPr>
        <w:pStyle w:val="AckPara"/>
      </w:pPr>
      <w:r>
        <w:lastRenderedPageBreak/>
        <w:t>Query</w:t>
      </w:r>
      <w:ins w:id="258" w:author="Ruo Li" w:date="2023-11-14T22:03:00Z">
        <w:r w:rsidR="00195F1E">
          <w:t xml:space="preserve"> Track</w:t>
        </w:r>
      </w:ins>
      <w:del w:id="259" w:author="Ruo Li" w:date="2023-11-14T22:03:00Z">
        <w:r w:rsidDel="00195F1E">
          <w:delText xml:space="preserve"> Song</w:delText>
        </w:r>
      </w:del>
      <w:r>
        <w:t xml:space="preserve"> 3: Every Christmas by Kelly Clarkson</w:t>
      </w:r>
    </w:p>
    <w:p w14:paraId="2DE2BD5A" w14:textId="77777777" w:rsidR="00AF1CBC" w:rsidRDefault="00AF1CBC" w:rsidP="00544AEE">
      <w:pPr>
        <w:pStyle w:val="AckPara"/>
      </w:pPr>
      <w:r>
        <w:t>Result list:</w:t>
      </w:r>
    </w:p>
    <w:p w14:paraId="5823DC4A" w14:textId="77777777" w:rsidR="00AF1CBC" w:rsidRDefault="00AF1CBC" w:rsidP="00544AEE">
      <w:pPr>
        <w:pStyle w:val="AckPara"/>
      </w:pPr>
    </w:p>
    <w:tbl>
      <w:tblPr>
        <w:tblStyle w:val="af"/>
        <w:tblW w:w="0" w:type="auto"/>
        <w:tblLook w:val="04A0" w:firstRow="1" w:lastRow="0" w:firstColumn="1" w:lastColumn="0" w:noHBand="0" w:noVBand="1"/>
      </w:tblPr>
      <w:tblGrid>
        <w:gridCol w:w="1197"/>
        <w:gridCol w:w="1197"/>
        <w:gridCol w:w="1198"/>
        <w:gridCol w:w="1198"/>
      </w:tblGrid>
      <w:tr w:rsidR="00AF1CBC" w14:paraId="789D160B" w14:textId="77777777" w:rsidTr="00AF1CBC">
        <w:tc>
          <w:tcPr>
            <w:tcW w:w="1197" w:type="dxa"/>
          </w:tcPr>
          <w:p w14:paraId="135C5718" w14:textId="3DE31FE8" w:rsidR="00AF1CBC" w:rsidRDefault="00AF1CBC" w:rsidP="00544AEE">
            <w:pPr>
              <w:pStyle w:val="AckPara"/>
            </w:pPr>
            <w:r w:rsidRPr="00717018">
              <w:t>Song</w:t>
            </w:r>
          </w:p>
        </w:tc>
        <w:tc>
          <w:tcPr>
            <w:tcW w:w="1197" w:type="dxa"/>
          </w:tcPr>
          <w:p w14:paraId="078361BE" w14:textId="77777777" w:rsidR="00AF1CBC" w:rsidRPr="00AF1CBC" w:rsidRDefault="00AF1CBC" w:rsidP="00544AEE">
            <w:pPr>
              <w:pStyle w:val="AckPara"/>
            </w:pPr>
            <w:r w:rsidRPr="00AF1CBC">
              <w:t xml:space="preserve">St. Patrick's Day </w:t>
            </w:r>
          </w:p>
          <w:p w14:paraId="5885E3AC" w14:textId="77777777" w:rsidR="00AF1CBC" w:rsidRDefault="00AF1CBC" w:rsidP="00544AEE">
            <w:pPr>
              <w:pStyle w:val="AckPara"/>
            </w:pPr>
          </w:p>
        </w:tc>
        <w:tc>
          <w:tcPr>
            <w:tcW w:w="1198" w:type="dxa"/>
          </w:tcPr>
          <w:p w14:paraId="237C20EB" w14:textId="2EBBAA1C" w:rsidR="00AF1CBC" w:rsidRDefault="00AF1CBC" w:rsidP="00544AEE">
            <w:pPr>
              <w:pStyle w:val="AckPara"/>
            </w:pPr>
            <w:r w:rsidRPr="00717018">
              <w:t>Artist</w:t>
            </w:r>
          </w:p>
        </w:tc>
        <w:tc>
          <w:tcPr>
            <w:tcW w:w="1198" w:type="dxa"/>
          </w:tcPr>
          <w:p w14:paraId="4675D6CD" w14:textId="77777777" w:rsidR="00AF1CBC" w:rsidRPr="00AF1CBC" w:rsidRDefault="00AF1CBC" w:rsidP="00544AEE">
            <w:pPr>
              <w:pStyle w:val="AckPara"/>
            </w:pPr>
            <w:r w:rsidRPr="00AF1CBC">
              <w:t>John Mayer</w:t>
            </w:r>
          </w:p>
          <w:p w14:paraId="6C078C45" w14:textId="77777777" w:rsidR="00AF1CBC" w:rsidRDefault="00AF1CBC" w:rsidP="00544AEE">
            <w:pPr>
              <w:pStyle w:val="AckPara"/>
            </w:pPr>
          </w:p>
        </w:tc>
      </w:tr>
      <w:tr w:rsidR="00AF1CBC" w14:paraId="149451F2" w14:textId="77777777" w:rsidTr="00AF1CBC">
        <w:tc>
          <w:tcPr>
            <w:tcW w:w="1197" w:type="dxa"/>
          </w:tcPr>
          <w:p w14:paraId="3D63A240" w14:textId="4D4BCDF0" w:rsidR="00AF1CBC" w:rsidRDefault="00AF1CBC" w:rsidP="00544AEE">
            <w:pPr>
              <w:pStyle w:val="AckPara"/>
            </w:pPr>
            <w:r w:rsidRPr="00717018">
              <w:t>Song</w:t>
            </w:r>
          </w:p>
        </w:tc>
        <w:tc>
          <w:tcPr>
            <w:tcW w:w="1197" w:type="dxa"/>
          </w:tcPr>
          <w:p w14:paraId="1867193E" w14:textId="77777777" w:rsidR="00AF1CBC" w:rsidRPr="00AF1CBC" w:rsidRDefault="00AF1CBC" w:rsidP="00544AEE">
            <w:pPr>
              <w:pStyle w:val="AckPara"/>
            </w:pPr>
            <w:proofErr w:type="spellStart"/>
            <w:r w:rsidRPr="00AF1CBC">
              <w:t>Junesong</w:t>
            </w:r>
            <w:proofErr w:type="spellEnd"/>
            <w:r w:rsidRPr="00AF1CBC">
              <w:t xml:space="preserve"> Provision</w:t>
            </w:r>
          </w:p>
          <w:p w14:paraId="32544DA3" w14:textId="77777777" w:rsidR="00AF1CBC" w:rsidRDefault="00AF1CBC" w:rsidP="00544AEE">
            <w:pPr>
              <w:pStyle w:val="AckPara"/>
            </w:pPr>
          </w:p>
        </w:tc>
        <w:tc>
          <w:tcPr>
            <w:tcW w:w="1198" w:type="dxa"/>
          </w:tcPr>
          <w:p w14:paraId="67333EA1" w14:textId="7079BF06" w:rsidR="00AF1CBC" w:rsidRDefault="00AF1CBC" w:rsidP="00544AEE">
            <w:pPr>
              <w:pStyle w:val="AckPara"/>
            </w:pPr>
            <w:r w:rsidRPr="00717018">
              <w:t>Artist</w:t>
            </w:r>
          </w:p>
        </w:tc>
        <w:tc>
          <w:tcPr>
            <w:tcW w:w="1198" w:type="dxa"/>
          </w:tcPr>
          <w:p w14:paraId="3024F0DD" w14:textId="77777777" w:rsidR="00AF1CBC" w:rsidRPr="00AF1CBC" w:rsidRDefault="00AF1CBC" w:rsidP="00544AEE">
            <w:pPr>
              <w:pStyle w:val="AckPara"/>
            </w:pPr>
            <w:proofErr w:type="spellStart"/>
            <w:r w:rsidRPr="00AF1CBC">
              <w:t>Coheed</w:t>
            </w:r>
            <w:proofErr w:type="spellEnd"/>
            <w:r w:rsidRPr="00AF1CBC">
              <w:t xml:space="preserve"> and Cambria</w:t>
            </w:r>
          </w:p>
          <w:p w14:paraId="33F68D37" w14:textId="77777777" w:rsidR="00AF1CBC" w:rsidRDefault="00AF1CBC" w:rsidP="00544AEE">
            <w:pPr>
              <w:pStyle w:val="AckPara"/>
            </w:pPr>
          </w:p>
        </w:tc>
      </w:tr>
      <w:tr w:rsidR="00AF1CBC" w14:paraId="54BEEB04" w14:textId="77777777" w:rsidTr="00AF1CBC">
        <w:tc>
          <w:tcPr>
            <w:tcW w:w="1197" w:type="dxa"/>
          </w:tcPr>
          <w:p w14:paraId="19187806" w14:textId="7028550A" w:rsidR="00AF1CBC" w:rsidRDefault="00AF1CBC" w:rsidP="00544AEE">
            <w:pPr>
              <w:pStyle w:val="AckPara"/>
            </w:pPr>
            <w:r w:rsidRPr="00717018">
              <w:t>Song</w:t>
            </w:r>
          </w:p>
        </w:tc>
        <w:tc>
          <w:tcPr>
            <w:tcW w:w="1197" w:type="dxa"/>
          </w:tcPr>
          <w:p w14:paraId="76C842CC" w14:textId="77777777" w:rsidR="00AF1CBC" w:rsidRPr="00AF1CBC" w:rsidRDefault="00AF1CBC" w:rsidP="00544AEE">
            <w:pPr>
              <w:pStyle w:val="AckPara"/>
            </w:pPr>
            <w:r w:rsidRPr="00AF1CBC">
              <w:t>My Only Wish (This Year)</w:t>
            </w:r>
          </w:p>
          <w:p w14:paraId="5AC1401E" w14:textId="77777777" w:rsidR="00AF1CBC" w:rsidRDefault="00AF1CBC" w:rsidP="00544AEE">
            <w:pPr>
              <w:pStyle w:val="AckPara"/>
            </w:pPr>
          </w:p>
        </w:tc>
        <w:tc>
          <w:tcPr>
            <w:tcW w:w="1198" w:type="dxa"/>
          </w:tcPr>
          <w:p w14:paraId="42C592BE" w14:textId="09A234A1" w:rsidR="00AF1CBC" w:rsidRDefault="00AF1CBC" w:rsidP="00544AEE">
            <w:pPr>
              <w:pStyle w:val="AckPara"/>
            </w:pPr>
            <w:r w:rsidRPr="00717018">
              <w:t>Artist</w:t>
            </w:r>
          </w:p>
        </w:tc>
        <w:tc>
          <w:tcPr>
            <w:tcW w:w="1198" w:type="dxa"/>
          </w:tcPr>
          <w:p w14:paraId="2D606BA6" w14:textId="77777777" w:rsidR="00AF1CBC" w:rsidRPr="00AF1CBC" w:rsidRDefault="00AF1CBC" w:rsidP="00544AEE">
            <w:pPr>
              <w:pStyle w:val="AckPara"/>
            </w:pPr>
            <w:r w:rsidRPr="00AF1CBC">
              <w:t>Britney Spears</w:t>
            </w:r>
          </w:p>
          <w:p w14:paraId="309B66AE" w14:textId="77777777" w:rsidR="00AF1CBC" w:rsidRDefault="00AF1CBC" w:rsidP="00544AEE">
            <w:pPr>
              <w:pStyle w:val="AckPara"/>
            </w:pPr>
          </w:p>
        </w:tc>
      </w:tr>
      <w:tr w:rsidR="00AF1CBC" w14:paraId="7CE1FE22" w14:textId="77777777" w:rsidTr="00AF1CBC">
        <w:tc>
          <w:tcPr>
            <w:tcW w:w="1197" w:type="dxa"/>
          </w:tcPr>
          <w:p w14:paraId="3B4ACF12" w14:textId="56534D34" w:rsidR="00AF1CBC" w:rsidRDefault="00AF1CBC" w:rsidP="00544AEE">
            <w:pPr>
              <w:pStyle w:val="AckPara"/>
            </w:pPr>
            <w:r w:rsidRPr="00717018">
              <w:t>Song</w:t>
            </w:r>
          </w:p>
        </w:tc>
        <w:tc>
          <w:tcPr>
            <w:tcW w:w="1197" w:type="dxa"/>
          </w:tcPr>
          <w:p w14:paraId="64A89FC1" w14:textId="77777777" w:rsidR="00AF1CBC" w:rsidRPr="00AF1CBC" w:rsidRDefault="00AF1CBC" w:rsidP="00544AEE">
            <w:pPr>
              <w:pStyle w:val="AckPara"/>
            </w:pPr>
            <w:r w:rsidRPr="00AF1CBC">
              <w:t>PERFECT!</w:t>
            </w:r>
          </w:p>
          <w:p w14:paraId="3FF6BE7B" w14:textId="77777777" w:rsidR="00AF1CBC" w:rsidRDefault="00AF1CBC" w:rsidP="00544AEE">
            <w:pPr>
              <w:pStyle w:val="AckPara"/>
            </w:pPr>
          </w:p>
        </w:tc>
        <w:tc>
          <w:tcPr>
            <w:tcW w:w="1198" w:type="dxa"/>
          </w:tcPr>
          <w:p w14:paraId="77F63F75" w14:textId="2EC9CA3F" w:rsidR="00AF1CBC" w:rsidRDefault="00AF1CBC" w:rsidP="00544AEE">
            <w:pPr>
              <w:pStyle w:val="AckPara"/>
            </w:pPr>
            <w:r w:rsidRPr="00717018">
              <w:t>Artist</w:t>
            </w:r>
          </w:p>
        </w:tc>
        <w:tc>
          <w:tcPr>
            <w:tcW w:w="1198" w:type="dxa"/>
          </w:tcPr>
          <w:p w14:paraId="09B82171" w14:textId="77777777" w:rsidR="00AF1CBC" w:rsidRPr="00AF1CBC" w:rsidRDefault="00AF1CBC" w:rsidP="00544AEE">
            <w:pPr>
              <w:pStyle w:val="AckPara"/>
            </w:pPr>
            <w:r w:rsidRPr="00AF1CBC">
              <w:t>WJSN</w:t>
            </w:r>
          </w:p>
          <w:p w14:paraId="3CED7659" w14:textId="77777777" w:rsidR="00AF1CBC" w:rsidRDefault="00AF1CBC" w:rsidP="00544AEE">
            <w:pPr>
              <w:pStyle w:val="AckPara"/>
            </w:pPr>
          </w:p>
        </w:tc>
      </w:tr>
      <w:tr w:rsidR="00AF1CBC" w14:paraId="457775C3" w14:textId="77777777" w:rsidTr="00AF1CBC">
        <w:tc>
          <w:tcPr>
            <w:tcW w:w="1197" w:type="dxa"/>
          </w:tcPr>
          <w:p w14:paraId="04DF5B56" w14:textId="54C5A55F" w:rsidR="00AF1CBC" w:rsidRDefault="00AF1CBC" w:rsidP="00544AEE">
            <w:pPr>
              <w:pStyle w:val="AckPara"/>
            </w:pPr>
            <w:r w:rsidRPr="00717018">
              <w:t>Song</w:t>
            </w:r>
          </w:p>
        </w:tc>
        <w:tc>
          <w:tcPr>
            <w:tcW w:w="1197" w:type="dxa"/>
          </w:tcPr>
          <w:p w14:paraId="43514854" w14:textId="77777777" w:rsidR="00AF1CBC" w:rsidRPr="00B36298" w:rsidRDefault="00AF1CBC" w:rsidP="00544AEE">
            <w:pPr>
              <w:pStyle w:val="AckPara"/>
              <w:rPr>
                <w:lang w:val="de-DE"/>
              </w:rPr>
            </w:pPr>
            <w:proofErr w:type="spellStart"/>
            <w:r w:rsidRPr="00B36298">
              <w:rPr>
                <w:lang w:val="de-DE"/>
              </w:rPr>
              <w:t>Si</w:t>
            </w:r>
            <w:proofErr w:type="spellEnd"/>
            <w:r w:rsidRPr="00B36298">
              <w:rPr>
                <w:lang w:val="de-DE"/>
              </w:rPr>
              <w:t xml:space="preserve"> Tu </w:t>
            </w:r>
            <w:proofErr w:type="spellStart"/>
            <w:r w:rsidRPr="00B36298">
              <w:rPr>
                <w:lang w:val="de-DE"/>
              </w:rPr>
              <w:t>Novio</w:t>
            </w:r>
            <w:proofErr w:type="spellEnd"/>
            <w:r w:rsidRPr="00B36298">
              <w:rPr>
                <w:lang w:val="de-DE"/>
              </w:rPr>
              <w:t xml:space="preserve"> Te Deja </w:t>
            </w:r>
            <w:proofErr w:type="spellStart"/>
            <w:r w:rsidRPr="00B36298">
              <w:rPr>
                <w:lang w:val="de-DE"/>
              </w:rPr>
              <w:t>Sola</w:t>
            </w:r>
            <w:proofErr w:type="spellEnd"/>
          </w:p>
          <w:p w14:paraId="07BFA4D3" w14:textId="77777777" w:rsidR="00AF1CBC" w:rsidRPr="00B36298" w:rsidRDefault="00AF1CBC" w:rsidP="00544AEE">
            <w:pPr>
              <w:pStyle w:val="AckPara"/>
              <w:rPr>
                <w:lang w:val="de-DE"/>
              </w:rPr>
            </w:pPr>
          </w:p>
        </w:tc>
        <w:tc>
          <w:tcPr>
            <w:tcW w:w="1198" w:type="dxa"/>
          </w:tcPr>
          <w:p w14:paraId="5E22D711" w14:textId="0E60B0DA" w:rsidR="00AF1CBC" w:rsidRDefault="00AF1CBC" w:rsidP="00544AEE">
            <w:pPr>
              <w:pStyle w:val="AckPara"/>
            </w:pPr>
            <w:r w:rsidRPr="00717018">
              <w:t>Artist</w:t>
            </w:r>
          </w:p>
        </w:tc>
        <w:tc>
          <w:tcPr>
            <w:tcW w:w="1198" w:type="dxa"/>
          </w:tcPr>
          <w:p w14:paraId="7666167E" w14:textId="77777777" w:rsidR="00AF1CBC" w:rsidRPr="00AF1CBC" w:rsidRDefault="00AF1CBC" w:rsidP="00544AEE">
            <w:pPr>
              <w:pStyle w:val="AckPara"/>
            </w:pPr>
            <w:r w:rsidRPr="00AF1CBC">
              <w:t xml:space="preserve">J </w:t>
            </w:r>
            <w:proofErr w:type="spellStart"/>
            <w:r w:rsidRPr="00AF1CBC">
              <w:t>Balvin</w:t>
            </w:r>
            <w:proofErr w:type="spellEnd"/>
          </w:p>
          <w:p w14:paraId="79A18BA7" w14:textId="77777777" w:rsidR="00AF1CBC" w:rsidRDefault="00AF1CBC" w:rsidP="00544AEE">
            <w:pPr>
              <w:pStyle w:val="AckPara"/>
            </w:pPr>
          </w:p>
        </w:tc>
      </w:tr>
      <w:tr w:rsidR="00AF1CBC" w14:paraId="42027792" w14:textId="77777777" w:rsidTr="00AF1CBC">
        <w:tc>
          <w:tcPr>
            <w:tcW w:w="1197" w:type="dxa"/>
          </w:tcPr>
          <w:p w14:paraId="12ED897E" w14:textId="3D66136A" w:rsidR="00AF1CBC" w:rsidRDefault="00AF1CBC" w:rsidP="00544AEE">
            <w:pPr>
              <w:pStyle w:val="AckPara"/>
            </w:pPr>
            <w:r w:rsidRPr="00717018">
              <w:t>Song</w:t>
            </w:r>
          </w:p>
        </w:tc>
        <w:tc>
          <w:tcPr>
            <w:tcW w:w="1197" w:type="dxa"/>
          </w:tcPr>
          <w:p w14:paraId="07713635" w14:textId="77777777" w:rsidR="00AF1CBC" w:rsidRPr="00AF1CBC" w:rsidRDefault="00AF1CBC" w:rsidP="00544AEE">
            <w:pPr>
              <w:pStyle w:val="AckPara"/>
            </w:pPr>
            <w:r w:rsidRPr="00AF1CBC">
              <w:t xml:space="preserve">So Doggone Lonesome </w:t>
            </w:r>
          </w:p>
          <w:p w14:paraId="3DC05D79" w14:textId="77777777" w:rsidR="00AF1CBC" w:rsidRDefault="00AF1CBC" w:rsidP="00544AEE">
            <w:pPr>
              <w:pStyle w:val="AckPara"/>
            </w:pPr>
          </w:p>
        </w:tc>
        <w:tc>
          <w:tcPr>
            <w:tcW w:w="1198" w:type="dxa"/>
          </w:tcPr>
          <w:p w14:paraId="17CEB55D" w14:textId="2E6D4621" w:rsidR="00AF1CBC" w:rsidRDefault="00AF1CBC" w:rsidP="00544AEE">
            <w:pPr>
              <w:pStyle w:val="AckPara"/>
            </w:pPr>
            <w:r w:rsidRPr="00717018">
              <w:t>Artist</w:t>
            </w:r>
          </w:p>
        </w:tc>
        <w:tc>
          <w:tcPr>
            <w:tcW w:w="1198" w:type="dxa"/>
          </w:tcPr>
          <w:p w14:paraId="123409E8" w14:textId="77777777" w:rsidR="00AF1CBC" w:rsidRPr="00AF1CBC" w:rsidRDefault="00AF1CBC" w:rsidP="00544AEE">
            <w:pPr>
              <w:pStyle w:val="AckPara"/>
            </w:pPr>
            <w:r w:rsidRPr="00AF1CBC">
              <w:t>Johnny Cash</w:t>
            </w:r>
          </w:p>
          <w:p w14:paraId="7010726B" w14:textId="77777777" w:rsidR="00AF1CBC" w:rsidRDefault="00AF1CBC" w:rsidP="00544AEE">
            <w:pPr>
              <w:pStyle w:val="AckPara"/>
            </w:pPr>
          </w:p>
        </w:tc>
      </w:tr>
      <w:tr w:rsidR="00AF1CBC" w14:paraId="2B31CB48" w14:textId="77777777" w:rsidTr="00AF1CBC">
        <w:tc>
          <w:tcPr>
            <w:tcW w:w="1197" w:type="dxa"/>
          </w:tcPr>
          <w:p w14:paraId="73B1E9E3" w14:textId="1003A48D" w:rsidR="00AF1CBC" w:rsidRDefault="00AF1CBC" w:rsidP="00544AEE">
            <w:pPr>
              <w:pStyle w:val="AckPara"/>
            </w:pPr>
            <w:r w:rsidRPr="00717018">
              <w:t>Song</w:t>
            </w:r>
          </w:p>
        </w:tc>
        <w:tc>
          <w:tcPr>
            <w:tcW w:w="1197" w:type="dxa"/>
          </w:tcPr>
          <w:p w14:paraId="0AE1EC12" w14:textId="77777777" w:rsidR="00AF1CBC" w:rsidRPr="00AF1CBC" w:rsidRDefault="00AF1CBC" w:rsidP="00544AEE">
            <w:pPr>
              <w:pStyle w:val="AckPara"/>
            </w:pPr>
            <w:r w:rsidRPr="00AF1CBC">
              <w:t>The Best Day</w:t>
            </w:r>
          </w:p>
          <w:p w14:paraId="0B669F1B" w14:textId="77777777" w:rsidR="00AF1CBC" w:rsidRDefault="00AF1CBC" w:rsidP="00544AEE">
            <w:pPr>
              <w:pStyle w:val="AckPara"/>
            </w:pPr>
          </w:p>
        </w:tc>
        <w:tc>
          <w:tcPr>
            <w:tcW w:w="1198" w:type="dxa"/>
          </w:tcPr>
          <w:p w14:paraId="7AF2892D" w14:textId="31283CE7" w:rsidR="00AF1CBC" w:rsidRDefault="00AF1CBC" w:rsidP="00544AEE">
            <w:pPr>
              <w:pStyle w:val="AckPara"/>
            </w:pPr>
            <w:r w:rsidRPr="00717018">
              <w:t>Artist</w:t>
            </w:r>
          </w:p>
        </w:tc>
        <w:tc>
          <w:tcPr>
            <w:tcW w:w="1198" w:type="dxa"/>
          </w:tcPr>
          <w:p w14:paraId="6D871456" w14:textId="77777777" w:rsidR="00AF1CBC" w:rsidRPr="00AF1CBC" w:rsidRDefault="00AF1CBC" w:rsidP="00544AEE">
            <w:pPr>
              <w:pStyle w:val="AckPara"/>
            </w:pPr>
            <w:r w:rsidRPr="00AF1CBC">
              <w:t>Taylor Swift</w:t>
            </w:r>
          </w:p>
          <w:p w14:paraId="4585704B" w14:textId="77777777" w:rsidR="00AF1CBC" w:rsidRDefault="00AF1CBC" w:rsidP="00544AEE">
            <w:pPr>
              <w:pStyle w:val="AckPara"/>
            </w:pPr>
          </w:p>
        </w:tc>
      </w:tr>
      <w:tr w:rsidR="00AF1CBC" w14:paraId="25F80F22" w14:textId="77777777" w:rsidTr="00AF1CBC">
        <w:tc>
          <w:tcPr>
            <w:tcW w:w="1197" w:type="dxa"/>
          </w:tcPr>
          <w:p w14:paraId="3050616C" w14:textId="76CC5CEE" w:rsidR="00AF1CBC" w:rsidRDefault="00AF1CBC" w:rsidP="00544AEE">
            <w:pPr>
              <w:pStyle w:val="AckPara"/>
            </w:pPr>
            <w:r w:rsidRPr="00717018">
              <w:t>Song</w:t>
            </w:r>
          </w:p>
        </w:tc>
        <w:tc>
          <w:tcPr>
            <w:tcW w:w="1197" w:type="dxa"/>
          </w:tcPr>
          <w:p w14:paraId="670C0179" w14:textId="77777777" w:rsidR="00AF1CBC" w:rsidRPr="00AF1CBC" w:rsidRDefault="00AF1CBC" w:rsidP="00544AEE">
            <w:pPr>
              <w:pStyle w:val="AckPara"/>
            </w:pPr>
            <w:r w:rsidRPr="00AF1CBC">
              <w:t>Wait For You</w:t>
            </w:r>
          </w:p>
          <w:p w14:paraId="16B64507" w14:textId="77777777" w:rsidR="00AF1CBC" w:rsidRDefault="00AF1CBC" w:rsidP="00544AEE">
            <w:pPr>
              <w:pStyle w:val="AckPara"/>
            </w:pPr>
          </w:p>
        </w:tc>
        <w:tc>
          <w:tcPr>
            <w:tcW w:w="1198" w:type="dxa"/>
          </w:tcPr>
          <w:p w14:paraId="6982DA62" w14:textId="6FB52662" w:rsidR="00AF1CBC" w:rsidRDefault="00AF1CBC" w:rsidP="00544AEE">
            <w:pPr>
              <w:pStyle w:val="AckPara"/>
            </w:pPr>
            <w:r w:rsidRPr="00717018">
              <w:t>Artist</w:t>
            </w:r>
          </w:p>
        </w:tc>
        <w:tc>
          <w:tcPr>
            <w:tcW w:w="1198" w:type="dxa"/>
          </w:tcPr>
          <w:p w14:paraId="245472DF" w14:textId="77777777" w:rsidR="00AF1CBC" w:rsidRPr="00AF1CBC" w:rsidRDefault="00AF1CBC" w:rsidP="00544AEE">
            <w:pPr>
              <w:pStyle w:val="AckPara"/>
            </w:pPr>
            <w:r w:rsidRPr="00AF1CBC">
              <w:t xml:space="preserve">Elliott </w:t>
            </w:r>
            <w:proofErr w:type="spellStart"/>
            <w:r w:rsidRPr="00AF1CBC">
              <w:t>Yamin</w:t>
            </w:r>
            <w:proofErr w:type="spellEnd"/>
          </w:p>
          <w:p w14:paraId="5C00CE52" w14:textId="77777777" w:rsidR="00AF1CBC" w:rsidRDefault="00AF1CBC" w:rsidP="00544AEE">
            <w:pPr>
              <w:pStyle w:val="AckPara"/>
            </w:pPr>
          </w:p>
        </w:tc>
      </w:tr>
      <w:tr w:rsidR="00AF1CBC" w14:paraId="45FF19FB" w14:textId="77777777" w:rsidTr="00AF1CBC">
        <w:tc>
          <w:tcPr>
            <w:tcW w:w="1197" w:type="dxa"/>
          </w:tcPr>
          <w:p w14:paraId="09940FD3" w14:textId="3A662EB4" w:rsidR="00AF1CBC" w:rsidRPr="00717018" w:rsidRDefault="00AF1CBC" w:rsidP="00544AEE">
            <w:pPr>
              <w:pStyle w:val="AckPara"/>
            </w:pPr>
            <w:r w:rsidRPr="00717018">
              <w:t>Song</w:t>
            </w:r>
          </w:p>
        </w:tc>
        <w:tc>
          <w:tcPr>
            <w:tcW w:w="1197" w:type="dxa"/>
          </w:tcPr>
          <w:p w14:paraId="7F26D1A9" w14:textId="77777777" w:rsidR="00AF1CBC" w:rsidRPr="00AF1CBC" w:rsidRDefault="00AF1CBC" w:rsidP="00544AEE">
            <w:pPr>
              <w:pStyle w:val="AckPara"/>
            </w:pPr>
            <w:r w:rsidRPr="00AF1CBC">
              <w:t xml:space="preserve">Jesus Christ </w:t>
            </w:r>
          </w:p>
          <w:p w14:paraId="102FBE03" w14:textId="77777777" w:rsidR="00AF1CBC" w:rsidRPr="00AF1CBC" w:rsidRDefault="00AF1CBC" w:rsidP="00544AEE">
            <w:pPr>
              <w:pStyle w:val="AckPara"/>
            </w:pPr>
          </w:p>
        </w:tc>
        <w:tc>
          <w:tcPr>
            <w:tcW w:w="1198" w:type="dxa"/>
          </w:tcPr>
          <w:p w14:paraId="129940F3" w14:textId="3B3809EC" w:rsidR="00AF1CBC" w:rsidRPr="00717018" w:rsidRDefault="00AF1CBC" w:rsidP="00544AEE">
            <w:pPr>
              <w:pStyle w:val="AckPara"/>
            </w:pPr>
            <w:r w:rsidRPr="00717018">
              <w:t>Artist</w:t>
            </w:r>
          </w:p>
        </w:tc>
        <w:tc>
          <w:tcPr>
            <w:tcW w:w="1198" w:type="dxa"/>
          </w:tcPr>
          <w:p w14:paraId="4F967FED" w14:textId="76FAFF4F" w:rsidR="00AF1CBC" w:rsidRPr="00AF1CBC" w:rsidRDefault="00AF1CBC" w:rsidP="00544AEE">
            <w:pPr>
              <w:pStyle w:val="AckPara"/>
            </w:pPr>
            <w:r w:rsidRPr="00AF1CBC">
              <w:t>Brand New</w:t>
            </w:r>
          </w:p>
          <w:p w14:paraId="1C5D652C" w14:textId="77777777" w:rsidR="00AF1CBC" w:rsidRPr="00AF1CBC" w:rsidRDefault="00AF1CBC" w:rsidP="00544AEE">
            <w:pPr>
              <w:pStyle w:val="AckPara"/>
            </w:pPr>
          </w:p>
        </w:tc>
      </w:tr>
      <w:tr w:rsidR="00AF1CBC" w14:paraId="529C1FBF" w14:textId="77777777" w:rsidTr="00AF1CBC">
        <w:tc>
          <w:tcPr>
            <w:tcW w:w="1197" w:type="dxa"/>
          </w:tcPr>
          <w:p w14:paraId="6B045C69" w14:textId="605A7CD6" w:rsidR="00AF1CBC" w:rsidRPr="00717018" w:rsidRDefault="00AF1CBC" w:rsidP="00544AEE">
            <w:pPr>
              <w:pStyle w:val="AckPara"/>
            </w:pPr>
            <w:r w:rsidRPr="00717018">
              <w:t>Song</w:t>
            </w:r>
          </w:p>
        </w:tc>
        <w:tc>
          <w:tcPr>
            <w:tcW w:w="1197" w:type="dxa"/>
          </w:tcPr>
          <w:p w14:paraId="0B6C0BAF" w14:textId="77777777" w:rsidR="00AF1CBC" w:rsidRPr="00AF1CBC" w:rsidRDefault="00AF1CBC" w:rsidP="00544AEE">
            <w:pPr>
              <w:pStyle w:val="AckPara"/>
            </w:pPr>
            <w:r w:rsidRPr="00AF1CBC">
              <w:t xml:space="preserve">Alone (feat. Big Sean &amp; </w:t>
            </w:r>
            <w:proofErr w:type="spellStart"/>
            <w:r w:rsidRPr="00AF1CBC">
              <w:t>Stefflon</w:t>
            </w:r>
            <w:proofErr w:type="spellEnd"/>
            <w:r w:rsidRPr="00AF1CBC">
              <w:t xml:space="preserve"> Don)</w:t>
            </w:r>
          </w:p>
          <w:p w14:paraId="215A2B7F" w14:textId="77777777" w:rsidR="00AF1CBC" w:rsidRPr="00AF1CBC" w:rsidRDefault="00AF1CBC" w:rsidP="00544AEE">
            <w:pPr>
              <w:pStyle w:val="AckPara"/>
            </w:pPr>
          </w:p>
        </w:tc>
        <w:tc>
          <w:tcPr>
            <w:tcW w:w="1198" w:type="dxa"/>
          </w:tcPr>
          <w:p w14:paraId="1B436AA6" w14:textId="2CD983C9" w:rsidR="00AF1CBC" w:rsidRPr="00717018" w:rsidRDefault="00AF1CBC" w:rsidP="00544AEE">
            <w:pPr>
              <w:pStyle w:val="AckPara"/>
            </w:pPr>
            <w:r w:rsidRPr="00717018">
              <w:t>Artist</w:t>
            </w:r>
          </w:p>
        </w:tc>
        <w:tc>
          <w:tcPr>
            <w:tcW w:w="1198" w:type="dxa"/>
          </w:tcPr>
          <w:p w14:paraId="6AA83CEF" w14:textId="77777777" w:rsidR="00AF1CBC" w:rsidRPr="00AF1CBC" w:rsidRDefault="00AF1CBC" w:rsidP="00544AEE">
            <w:pPr>
              <w:pStyle w:val="AckPara"/>
            </w:pPr>
            <w:r w:rsidRPr="00AF1CBC">
              <w:t>Halsey</w:t>
            </w:r>
          </w:p>
          <w:p w14:paraId="045F2F09" w14:textId="77777777" w:rsidR="00AF1CBC" w:rsidRPr="00AF1CBC" w:rsidRDefault="00AF1CBC" w:rsidP="00544AEE">
            <w:pPr>
              <w:pStyle w:val="AckPara"/>
            </w:pPr>
          </w:p>
        </w:tc>
      </w:tr>
    </w:tbl>
    <w:p w14:paraId="4C453999" w14:textId="415876CD" w:rsidR="00AF1CBC" w:rsidRDefault="00AF1CBC" w:rsidP="00544AEE">
      <w:pPr>
        <w:pStyle w:val="AckPara"/>
      </w:pPr>
      <w:r>
        <w:t>For the third track</w:t>
      </w:r>
      <w:ins w:id="260" w:author="Ruo Li" w:date="2023-11-14T22:03:00Z">
        <w:r w:rsidR="00195F1E">
          <w:t>,</w:t>
        </w:r>
      </w:ins>
      <w:r>
        <w:t xml:space="preserve"> </w:t>
      </w:r>
      <w:del w:id="261" w:author="Ruo Li" w:date="2023-11-14T22:03:00Z">
        <w:r w:rsidDel="00195F1E">
          <w:delText>we retrieved</w:delText>
        </w:r>
      </w:del>
      <w:ins w:id="262" w:author="Ruo Li" w:date="2023-11-14T22:03:00Z">
        <w:r w:rsidR="00195F1E">
          <w:t xml:space="preserve">there </w:t>
        </w:r>
        <w:proofErr w:type="gramStart"/>
        <w:r w:rsidR="00195F1E">
          <w:t xml:space="preserve">is </w:t>
        </w:r>
      </w:ins>
      <w:r>
        <w:t xml:space="preserve"> one</w:t>
      </w:r>
      <w:proofErr w:type="gramEnd"/>
      <w:r>
        <w:t xml:space="preserve"> Korean and one </w:t>
      </w:r>
      <w:r w:rsidR="00D97849">
        <w:t>song in Spanish</w:t>
      </w:r>
      <w:ins w:id="263" w:author="Ruo Li" w:date="2023-11-14T22:03:00Z">
        <w:r w:rsidR="00195F1E">
          <w:t xml:space="preserve"> in the result</w:t>
        </w:r>
      </w:ins>
      <w:r w:rsidR="00D97849">
        <w:t xml:space="preserve">. We retrieved all kinds of different genres like country, Rock, and Pop. The entropy of the genre is high. </w:t>
      </w:r>
      <w:del w:id="264" w:author="Ruo Li" w:date="2023-11-14T22:04:00Z">
        <w:r w:rsidR="00D97849" w:rsidDel="00195F1E">
          <w:delText>We did not retrieve</w:delText>
        </w:r>
      </w:del>
      <w:ins w:id="265" w:author="Ruo Li" w:date="2023-11-14T22:04:00Z">
        <w:r w:rsidR="00195F1E">
          <w:t>Not</w:t>
        </w:r>
      </w:ins>
      <w:r w:rsidR="00D97849">
        <w:t xml:space="preserve"> as many Christmas </w:t>
      </w:r>
      <w:ins w:id="266" w:author="Ruo Li" w:date="2023-11-14T22:04:00Z">
        <w:r w:rsidR="00195F1E">
          <w:t xml:space="preserve">themed </w:t>
        </w:r>
      </w:ins>
      <w:r w:rsidR="00D97849">
        <w:t xml:space="preserve">songs </w:t>
      </w:r>
      <w:del w:id="267" w:author="Ruo Li" w:date="2023-11-14T22:04:00Z">
        <w:r w:rsidR="00D97849" w:rsidDel="00195F1E">
          <w:delText>as we did</w:delText>
        </w:r>
      </w:del>
      <w:ins w:id="268" w:author="Ruo Li" w:date="2023-11-14T22:04:00Z">
        <w:r w:rsidR="00195F1E">
          <w:t>are included in the result as</w:t>
        </w:r>
      </w:ins>
      <w:r w:rsidR="00D97849">
        <w:t xml:space="preserve"> with </w:t>
      </w:r>
      <w:ins w:id="269" w:author="Ruo Li" w:date="2023-11-14T22:04:00Z">
        <w:r w:rsidR="00195F1E">
          <w:t>the result obtained from</w:t>
        </w:r>
      </w:ins>
      <w:del w:id="270" w:author="Ruo Li" w:date="2023-11-14T22:04:00Z">
        <w:r w:rsidR="00D97849" w:rsidDel="00195F1E">
          <w:delText>the</w:delText>
        </w:r>
      </w:del>
      <w:r w:rsidR="00D97849">
        <w:t xml:space="preserve"> other</w:t>
      </w:r>
      <w:ins w:id="271" w:author="Ruo Li" w:date="2023-11-14T22:04:00Z">
        <w:r w:rsidR="00195F1E">
          <w:t xml:space="preserve"> </w:t>
        </w:r>
      </w:ins>
      <w:del w:id="272" w:author="Ruo Li" w:date="2023-11-14T22:04:00Z">
        <w:r w:rsidR="00D97849" w:rsidDel="00195F1E">
          <w:delText xml:space="preserve"> representations</w:delText>
        </w:r>
      </w:del>
      <w:proofErr w:type="gramStart"/>
      <w:ins w:id="273" w:author="Ruo Li" w:date="2023-11-14T22:04:00Z">
        <w:r w:rsidR="00195F1E">
          <w:t xml:space="preserve">data </w:t>
        </w:r>
      </w:ins>
      <w:r w:rsidR="00D97849">
        <w:t>.</w:t>
      </w:r>
      <w:proofErr w:type="gramEnd"/>
      <w:del w:id="274" w:author="Ruo Li" w:date="2023-11-14T22:04:00Z">
        <w:r w:rsidR="00D97849" w:rsidDel="00195F1E">
          <w:delText xml:space="preserve"> </w:delText>
        </w:r>
      </w:del>
    </w:p>
    <w:p w14:paraId="661B6355" w14:textId="43BEA565" w:rsidR="00584CF1" w:rsidRDefault="00584CF1" w:rsidP="00544AEE">
      <w:pPr>
        <w:pStyle w:val="AckPara"/>
      </w:pPr>
    </w:p>
    <w:p w14:paraId="03DBF4A7" w14:textId="7E4110B4" w:rsidR="00584CF1" w:rsidRDefault="00584CF1" w:rsidP="00544AEE">
      <w:pPr>
        <w:pStyle w:val="AckPara"/>
        <w:rPr>
          <w:lang w:eastAsia="zh-CN"/>
        </w:rPr>
      </w:pPr>
      <w:r>
        <w:rPr>
          <w:rFonts w:hint="eastAsia"/>
          <w:lang w:eastAsia="zh-CN"/>
        </w:rPr>
        <w:t>3</w:t>
      </w:r>
      <w:r>
        <w:rPr>
          <w:lang w:eastAsia="zh-CN"/>
        </w:rPr>
        <w:t xml:space="preserve">.4 </w:t>
      </w:r>
      <w:r>
        <w:rPr>
          <w:rFonts w:hint="eastAsia"/>
          <w:lang w:eastAsia="zh-CN"/>
        </w:rPr>
        <w:t>Cos</w:t>
      </w:r>
      <w:r>
        <w:rPr>
          <w:lang w:eastAsia="zh-CN"/>
        </w:rPr>
        <w:t xml:space="preserve">-sim based on BERT </w:t>
      </w:r>
    </w:p>
    <w:p w14:paraId="266C7AC9" w14:textId="77777777" w:rsidR="00584CF1" w:rsidRDefault="00584CF1" w:rsidP="00544AEE">
      <w:pPr>
        <w:pStyle w:val="AckPara"/>
        <w:rPr>
          <w:lang w:eastAsia="zh-CN"/>
        </w:rPr>
      </w:pPr>
      <w:r>
        <w:rPr>
          <w:rFonts w:hint="eastAsia"/>
          <w:lang w:eastAsia="zh-CN"/>
        </w:rPr>
        <w:t>Q</w:t>
      </w:r>
      <w:r>
        <w:rPr>
          <w:lang w:eastAsia="zh-CN"/>
        </w:rPr>
        <w:t xml:space="preserve">uery song 1: “Love me” by “The 1975” </w:t>
      </w:r>
    </w:p>
    <w:tbl>
      <w:tblPr>
        <w:tblStyle w:val="af"/>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544AEE">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544AEE">
            <w:pPr>
              <w:pStyle w:val="AckPara"/>
              <w:rPr>
                <w:lang w:eastAsia="zh-CN"/>
              </w:rPr>
            </w:pPr>
            <w:r w:rsidRPr="003D6855">
              <w:rPr>
                <w:lang w:eastAsia="zh-CN"/>
              </w:rPr>
              <w:t>Dance Gavin Dance</w:t>
            </w:r>
          </w:p>
          <w:p w14:paraId="02305E97" w14:textId="6901C483" w:rsidR="00584CF1" w:rsidRPr="00584CF1" w:rsidRDefault="00584CF1" w:rsidP="00544AEE">
            <w:pPr>
              <w:pStyle w:val="AckPara"/>
              <w:rPr>
                <w:lang w:eastAsia="zh-CN"/>
              </w:rPr>
            </w:pPr>
            <w:r w:rsidRPr="00584CF1">
              <w:rPr>
                <w:lang w:eastAsia="zh-CN"/>
              </w:rPr>
              <w:t xml:space="preserve"> </w:t>
            </w:r>
          </w:p>
          <w:p w14:paraId="59426877" w14:textId="77777777" w:rsidR="00584CF1" w:rsidRDefault="00584CF1" w:rsidP="00544AEE">
            <w:pPr>
              <w:pStyle w:val="AckPara"/>
              <w:rPr>
                <w:lang w:eastAsia="zh-CN"/>
              </w:rPr>
            </w:pPr>
          </w:p>
        </w:tc>
        <w:tc>
          <w:tcPr>
            <w:tcW w:w="1198" w:type="dxa"/>
          </w:tcPr>
          <w:p w14:paraId="63AE82FB" w14:textId="35D052AB" w:rsidR="00584CF1" w:rsidRDefault="00584CF1" w:rsidP="00544AEE">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544AEE">
            <w:pPr>
              <w:pStyle w:val="AckPara"/>
              <w:rPr>
                <w:lang w:eastAsia="zh-CN"/>
              </w:rPr>
            </w:pPr>
            <w:r>
              <w:rPr>
                <w:lang w:eastAsia="zh-CN"/>
              </w:rPr>
              <w:t>Thug City</w:t>
            </w:r>
          </w:p>
          <w:p w14:paraId="38E3CAA6" w14:textId="77777777" w:rsidR="00584CF1" w:rsidRDefault="00584CF1" w:rsidP="00544AEE">
            <w:pPr>
              <w:pStyle w:val="AckPara"/>
              <w:rPr>
                <w:lang w:eastAsia="zh-CN"/>
              </w:rPr>
            </w:pPr>
          </w:p>
        </w:tc>
      </w:tr>
      <w:tr w:rsidR="00584CF1" w14:paraId="67BDC686" w14:textId="77777777" w:rsidTr="00584CF1">
        <w:tc>
          <w:tcPr>
            <w:tcW w:w="1197" w:type="dxa"/>
          </w:tcPr>
          <w:p w14:paraId="1DD76F32" w14:textId="708885CE" w:rsidR="00584CF1" w:rsidRDefault="00584CF1" w:rsidP="00544AEE">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44AEE">
            <w:pPr>
              <w:pStyle w:val="AckPara"/>
              <w:rPr>
                <w:lang w:eastAsia="zh-CN"/>
              </w:rPr>
            </w:pPr>
            <w:r w:rsidRPr="00584CF1">
              <w:rPr>
                <w:lang w:eastAsia="zh-CN"/>
              </w:rPr>
              <w:t>Shi</w:t>
            </w:r>
            <w:r w:rsidR="008A30C9">
              <w:rPr>
                <w:lang w:eastAsia="zh-CN"/>
              </w:rPr>
              <w:t>ne</w:t>
            </w:r>
          </w:p>
          <w:p w14:paraId="6CD18610" w14:textId="77777777" w:rsidR="00584CF1" w:rsidRDefault="00584CF1" w:rsidP="00544AEE">
            <w:pPr>
              <w:pStyle w:val="AckPara"/>
              <w:rPr>
                <w:lang w:eastAsia="zh-CN"/>
              </w:rPr>
            </w:pPr>
          </w:p>
        </w:tc>
        <w:tc>
          <w:tcPr>
            <w:tcW w:w="1198" w:type="dxa"/>
          </w:tcPr>
          <w:p w14:paraId="3D10F6CB" w14:textId="3A1A8C80" w:rsidR="00584CF1" w:rsidRDefault="00584CF1" w:rsidP="00544AEE">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544AEE">
            <w:pPr>
              <w:pStyle w:val="AckPara"/>
              <w:rPr>
                <w:lang w:eastAsia="zh-CN"/>
              </w:rPr>
            </w:pPr>
            <w:r w:rsidRPr="003D6855">
              <w:rPr>
                <w:lang w:eastAsia="zh-CN"/>
              </w:rPr>
              <w:t>Take That</w:t>
            </w:r>
          </w:p>
          <w:p w14:paraId="4ED8A1A3" w14:textId="77777777" w:rsidR="00584CF1" w:rsidRDefault="00584CF1" w:rsidP="00544AEE">
            <w:pPr>
              <w:pStyle w:val="AckPara"/>
              <w:rPr>
                <w:lang w:eastAsia="zh-CN"/>
              </w:rPr>
            </w:pPr>
          </w:p>
        </w:tc>
      </w:tr>
      <w:tr w:rsidR="00584CF1" w14:paraId="454431A9" w14:textId="77777777" w:rsidTr="00584CF1">
        <w:tc>
          <w:tcPr>
            <w:tcW w:w="1197" w:type="dxa"/>
          </w:tcPr>
          <w:p w14:paraId="7675FA7D" w14:textId="1582ED89" w:rsidR="00584CF1" w:rsidRDefault="00584CF1" w:rsidP="00544AEE">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44AEE">
            <w:pPr>
              <w:pStyle w:val="AckPara"/>
              <w:rPr>
                <w:lang w:eastAsia="zh-CN"/>
              </w:rPr>
            </w:pPr>
            <w:r w:rsidRPr="00584CF1">
              <w:rPr>
                <w:lang w:eastAsia="zh-CN"/>
              </w:rPr>
              <w:t>One, Two, Three, GO!</w:t>
            </w:r>
          </w:p>
          <w:p w14:paraId="27177842" w14:textId="77777777" w:rsidR="00584CF1" w:rsidRDefault="00584CF1" w:rsidP="00544AEE">
            <w:pPr>
              <w:pStyle w:val="AckPara"/>
              <w:rPr>
                <w:lang w:eastAsia="zh-CN"/>
              </w:rPr>
            </w:pPr>
          </w:p>
        </w:tc>
        <w:tc>
          <w:tcPr>
            <w:tcW w:w="1198" w:type="dxa"/>
          </w:tcPr>
          <w:p w14:paraId="4A6D56B7" w14:textId="2D2D1886" w:rsidR="00584CF1" w:rsidRDefault="00584CF1" w:rsidP="00544AEE">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544AEE">
            <w:pPr>
              <w:pStyle w:val="AckPara"/>
              <w:rPr>
                <w:lang w:eastAsia="zh-CN"/>
              </w:rPr>
            </w:pPr>
            <w:proofErr w:type="spellStart"/>
            <w:r w:rsidRPr="003D6855">
              <w:rPr>
                <w:lang w:eastAsia="zh-CN"/>
              </w:rPr>
              <w:t>Belanova</w:t>
            </w:r>
            <w:proofErr w:type="spellEnd"/>
          </w:p>
          <w:p w14:paraId="5FA4830B" w14:textId="77777777" w:rsidR="00584CF1" w:rsidRDefault="00584CF1" w:rsidP="00544AEE">
            <w:pPr>
              <w:pStyle w:val="AckPara"/>
              <w:rPr>
                <w:lang w:eastAsia="zh-CN"/>
              </w:rPr>
            </w:pPr>
          </w:p>
        </w:tc>
      </w:tr>
      <w:tr w:rsidR="00584CF1" w14:paraId="18A5915F" w14:textId="77777777" w:rsidTr="00584CF1">
        <w:tc>
          <w:tcPr>
            <w:tcW w:w="1197" w:type="dxa"/>
          </w:tcPr>
          <w:p w14:paraId="6431F31D" w14:textId="05764EB8" w:rsidR="00584CF1" w:rsidRDefault="00584CF1" w:rsidP="00544AEE">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44AEE">
            <w:pPr>
              <w:pStyle w:val="AckPara"/>
              <w:rPr>
                <w:lang w:eastAsia="zh-CN"/>
              </w:rPr>
            </w:pPr>
            <w:r w:rsidRPr="00584CF1">
              <w:rPr>
                <w:lang w:eastAsia="zh-CN"/>
              </w:rPr>
              <w:t>Right There</w:t>
            </w:r>
          </w:p>
          <w:p w14:paraId="6B488DC1" w14:textId="77777777" w:rsidR="00584CF1" w:rsidRDefault="00584CF1" w:rsidP="00544AEE">
            <w:pPr>
              <w:pStyle w:val="AckPara"/>
              <w:rPr>
                <w:lang w:eastAsia="zh-CN"/>
              </w:rPr>
            </w:pPr>
          </w:p>
        </w:tc>
        <w:tc>
          <w:tcPr>
            <w:tcW w:w="1198" w:type="dxa"/>
          </w:tcPr>
          <w:p w14:paraId="5973065E" w14:textId="58AC975C" w:rsidR="00584CF1" w:rsidRDefault="00584CF1" w:rsidP="00544AEE">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544AEE">
            <w:pPr>
              <w:pStyle w:val="AckPara"/>
              <w:rPr>
                <w:lang w:eastAsia="zh-CN"/>
              </w:rPr>
            </w:pPr>
            <w:r w:rsidRPr="003D6855">
              <w:rPr>
                <w:lang w:eastAsia="zh-CN"/>
              </w:rPr>
              <w:t>Ariana Grande</w:t>
            </w:r>
          </w:p>
          <w:p w14:paraId="2CC83BA9" w14:textId="77777777" w:rsidR="00584CF1" w:rsidRDefault="00584CF1" w:rsidP="00544AEE">
            <w:pPr>
              <w:pStyle w:val="AckPara"/>
              <w:rPr>
                <w:lang w:eastAsia="zh-CN"/>
              </w:rPr>
            </w:pPr>
          </w:p>
        </w:tc>
      </w:tr>
      <w:tr w:rsidR="00584CF1" w14:paraId="3845C31E" w14:textId="77777777" w:rsidTr="00584CF1">
        <w:tc>
          <w:tcPr>
            <w:tcW w:w="1197" w:type="dxa"/>
          </w:tcPr>
          <w:p w14:paraId="22C6AE39" w14:textId="05697316" w:rsidR="00584CF1" w:rsidRDefault="00584CF1" w:rsidP="00544AEE">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44AEE">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544AEE">
            <w:pPr>
              <w:pStyle w:val="AckPara"/>
              <w:rPr>
                <w:lang w:eastAsia="zh-CN"/>
              </w:rPr>
            </w:pPr>
          </w:p>
        </w:tc>
        <w:tc>
          <w:tcPr>
            <w:tcW w:w="1198" w:type="dxa"/>
          </w:tcPr>
          <w:p w14:paraId="6AB2BB5E" w14:textId="14A58ACC" w:rsidR="00584CF1" w:rsidRDefault="00584CF1" w:rsidP="00544AEE">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544AEE">
            <w:pPr>
              <w:pStyle w:val="AckPara"/>
              <w:rPr>
                <w:lang w:eastAsia="zh-CN"/>
              </w:rPr>
            </w:pPr>
            <w:r w:rsidRPr="003D6855">
              <w:rPr>
                <w:lang w:eastAsia="zh-CN"/>
              </w:rPr>
              <w:t>Crayon Pop</w:t>
            </w:r>
          </w:p>
          <w:p w14:paraId="65CB032D" w14:textId="77777777" w:rsidR="00584CF1" w:rsidRDefault="00584CF1" w:rsidP="00544AEE">
            <w:pPr>
              <w:pStyle w:val="AckPara"/>
              <w:rPr>
                <w:lang w:eastAsia="zh-CN"/>
              </w:rPr>
            </w:pPr>
          </w:p>
        </w:tc>
      </w:tr>
      <w:tr w:rsidR="00584CF1" w14:paraId="1F67E9A2" w14:textId="77777777" w:rsidTr="00584CF1">
        <w:tc>
          <w:tcPr>
            <w:tcW w:w="1197" w:type="dxa"/>
          </w:tcPr>
          <w:p w14:paraId="675B33B5" w14:textId="0CA55098" w:rsidR="00584CF1" w:rsidRDefault="00584CF1" w:rsidP="00544AEE">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44AEE">
            <w:pPr>
              <w:pStyle w:val="AckPara"/>
              <w:rPr>
                <w:lang w:eastAsia="zh-CN"/>
              </w:rPr>
            </w:pPr>
            <w:r w:rsidRPr="00584CF1">
              <w:rPr>
                <w:lang w:eastAsia="zh-CN"/>
              </w:rPr>
              <w:t>Come Get It Bae</w:t>
            </w:r>
          </w:p>
          <w:p w14:paraId="30DB907B" w14:textId="77777777" w:rsidR="00584CF1" w:rsidRDefault="00584CF1" w:rsidP="00544AEE">
            <w:pPr>
              <w:pStyle w:val="AckPara"/>
              <w:rPr>
                <w:lang w:eastAsia="zh-CN"/>
              </w:rPr>
            </w:pPr>
          </w:p>
        </w:tc>
        <w:tc>
          <w:tcPr>
            <w:tcW w:w="1198" w:type="dxa"/>
          </w:tcPr>
          <w:p w14:paraId="72427D79" w14:textId="797306F4" w:rsidR="00584CF1" w:rsidRDefault="00584CF1" w:rsidP="00544AEE">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544AEE">
            <w:pPr>
              <w:pStyle w:val="AckPara"/>
              <w:rPr>
                <w:lang w:eastAsia="zh-CN"/>
              </w:rPr>
            </w:pPr>
            <w:r w:rsidRPr="003D6855">
              <w:rPr>
                <w:lang w:eastAsia="zh-CN"/>
              </w:rPr>
              <w:t>Pharrell Williams</w:t>
            </w:r>
          </w:p>
          <w:p w14:paraId="7BD46D09" w14:textId="77777777" w:rsidR="00584CF1" w:rsidRDefault="00584CF1" w:rsidP="00544AEE">
            <w:pPr>
              <w:pStyle w:val="AckPara"/>
              <w:rPr>
                <w:lang w:eastAsia="zh-CN"/>
              </w:rPr>
            </w:pPr>
          </w:p>
        </w:tc>
      </w:tr>
      <w:tr w:rsidR="00584CF1" w14:paraId="75644B6E" w14:textId="77777777" w:rsidTr="00584CF1">
        <w:tc>
          <w:tcPr>
            <w:tcW w:w="1197" w:type="dxa"/>
          </w:tcPr>
          <w:p w14:paraId="707AACF6" w14:textId="6601A98E" w:rsidR="00584CF1" w:rsidRDefault="00584CF1" w:rsidP="00544AEE">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44AEE">
            <w:pPr>
              <w:pStyle w:val="AckPara"/>
              <w:rPr>
                <w:lang w:eastAsia="zh-CN"/>
              </w:rPr>
            </w:pPr>
            <w:r w:rsidRPr="00584CF1">
              <w:rPr>
                <w:lang w:eastAsia="zh-CN"/>
              </w:rPr>
              <w:t>We Made Yo</w:t>
            </w:r>
            <w:r>
              <w:rPr>
                <w:lang w:eastAsia="zh-CN"/>
              </w:rPr>
              <w:t>u</w:t>
            </w:r>
          </w:p>
          <w:p w14:paraId="2D4A53A7" w14:textId="77777777" w:rsidR="00584CF1" w:rsidRDefault="00584CF1" w:rsidP="00544AEE">
            <w:pPr>
              <w:pStyle w:val="AckPara"/>
              <w:rPr>
                <w:lang w:eastAsia="zh-CN"/>
              </w:rPr>
            </w:pPr>
          </w:p>
        </w:tc>
        <w:tc>
          <w:tcPr>
            <w:tcW w:w="1198" w:type="dxa"/>
          </w:tcPr>
          <w:p w14:paraId="1777F1EE" w14:textId="57BAA8C2" w:rsidR="00584CF1" w:rsidRDefault="00584CF1" w:rsidP="00544AEE">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544AEE">
            <w:pPr>
              <w:pStyle w:val="AckPara"/>
              <w:rPr>
                <w:lang w:eastAsia="zh-CN"/>
              </w:rPr>
            </w:pPr>
            <w:r w:rsidRPr="003D6855">
              <w:rPr>
                <w:lang w:eastAsia="zh-CN"/>
              </w:rPr>
              <w:t>Eminem</w:t>
            </w:r>
          </w:p>
          <w:p w14:paraId="6F88FD24" w14:textId="77777777" w:rsidR="00584CF1" w:rsidRDefault="00584CF1" w:rsidP="00544AEE">
            <w:pPr>
              <w:pStyle w:val="AckPara"/>
              <w:rPr>
                <w:lang w:eastAsia="zh-CN"/>
              </w:rPr>
            </w:pPr>
          </w:p>
        </w:tc>
      </w:tr>
      <w:tr w:rsidR="00584CF1" w14:paraId="7C649240" w14:textId="77777777" w:rsidTr="00584CF1">
        <w:tc>
          <w:tcPr>
            <w:tcW w:w="1197" w:type="dxa"/>
          </w:tcPr>
          <w:p w14:paraId="23AEB6D2" w14:textId="1E132101" w:rsidR="00584CF1" w:rsidRDefault="00584CF1" w:rsidP="00544AEE">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44AEE">
            <w:pPr>
              <w:pStyle w:val="AckPara"/>
              <w:rPr>
                <w:lang w:eastAsia="zh-CN"/>
              </w:rPr>
            </w:pPr>
            <w:r w:rsidRPr="00584CF1">
              <w:rPr>
                <w:lang w:eastAsia="zh-CN"/>
              </w:rPr>
              <w:t>Here I Am</w:t>
            </w:r>
          </w:p>
          <w:p w14:paraId="00A85382" w14:textId="77777777" w:rsidR="00584CF1" w:rsidRDefault="00584CF1" w:rsidP="00544AEE">
            <w:pPr>
              <w:pStyle w:val="AckPara"/>
              <w:rPr>
                <w:lang w:eastAsia="zh-CN"/>
              </w:rPr>
            </w:pPr>
          </w:p>
        </w:tc>
        <w:tc>
          <w:tcPr>
            <w:tcW w:w="1198" w:type="dxa"/>
          </w:tcPr>
          <w:p w14:paraId="54986510" w14:textId="315C3191" w:rsidR="00584CF1" w:rsidRDefault="00584CF1" w:rsidP="00544AEE">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544AEE">
            <w:pPr>
              <w:pStyle w:val="AckPara"/>
              <w:rPr>
                <w:lang w:eastAsia="zh-CN"/>
              </w:rPr>
            </w:pPr>
            <w:r w:rsidRPr="003D6855">
              <w:rPr>
                <w:lang w:eastAsia="zh-CN"/>
              </w:rPr>
              <w:t>Monica</w:t>
            </w:r>
          </w:p>
          <w:p w14:paraId="7569F18D" w14:textId="77777777" w:rsidR="00584CF1" w:rsidRDefault="00584CF1" w:rsidP="00544AEE">
            <w:pPr>
              <w:pStyle w:val="AckPara"/>
              <w:rPr>
                <w:lang w:eastAsia="zh-CN"/>
              </w:rPr>
            </w:pPr>
          </w:p>
        </w:tc>
      </w:tr>
      <w:tr w:rsidR="00584CF1" w14:paraId="657A5EAA" w14:textId="77777777" w:rsidTr="00584CF1">
        <w:tc>
          <w:tcPr>
            <w:tcW w:w="1197" w:type="dxa"/>
          </w:tcPr>
          <w:p w14:paraId="394B8DF9" w14:textId="55A2F3A4" w:rsidR="00584CF1" w:rsidRDefault="00584CF1" w:rsidP="00544AEE">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44AEE">
            <w:pPr>
              <w:pStyle w:val="AckPara"/>
              <w:rPr>
                <w:lang w:eastAsia="zh-CN"/>
              </w:rPr>
            </w:pPr>
            <w:r w:rsidRPr="00584CF1">
              <w:rPr>
                <w:lang w:eastAsia="zh-CN"/>
              </w:rPr>
              <w:t>Wannabe</w:t>
            </w:r>
          </w:p>
          <w:p w14:paraId="22925284" w14:textId="77777777" w:rsidR="00584CF1" w:rsidRDefault="00584CF1" w:rsidP="00544AEE">
            <w:pPr>
              <w:pStyle w:val="AckPara"/>
              <w:rPr>
                <w:lang w:eastAsia="zh-CN"/>
              </w:rPr>
            </w:pPr>
          </w:p>
        </w:tc>
        <w:tc>
          <w:tcPr>
            <w:tcW w:w="1198" w:type="dxa"/>
          </w:tcPr>
          <w:p w14:paraId="62744940" w14:textId="6A501C84" w:rsidR="00584CF1" w:rsidRDefault="00584CF1" w:rsidP="00544AEE">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544AEE">
            <w:pPr>
              <w:pStyle w:val="AckPara"/>
              <w:rPr>
                <w:lang w:eastAsia="zh-CN"/>
              </w:rPr>
            </w:pPr>
            <w:r w:rsidRPr="003D6855">
              <w:rPr>
                <w:lang w:eastAsia="zh-CN"/>
              </w:rPr>
              <w:t>why mona</w:t>
            </w:r>
          </w:p>
          <w:p w14:paraId="222AF80A" w14:textId="77777777" w:rsidR="00584CF1" w:rsidRDefault="00584CF1" w:rsidP="00544AEE">
            <w:pPr>
              <w:pStyle w:val="AckPara"/>
              <w:rPr>
                <w:lang w:eastAsia="zh-CN"/>
              </w:rPr>
            </w:pPr>
          </w:p>
        </w:tc>
      </w:tr>
      <w:tr w:rsidR="00584CF1" w14:paraId="18064483" w14:textId="77777777" w:rsidTr="00584CF1">
        <w:tc>
          <w:tcPr>
            <w:tcW w:w="1197" w:type="dxa"/>
          </w:tcPr>
          <w:p w14:paraId="228E8117" w14:textId="58442B97" w:rsidR="00584CF1" w:rsidRDefault="00584CF1" w:rsidP="00544AEE">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44AEE">
            <w:pPr>
              <w:pStyle w:val="AckPara"/>
              <w:rPr>
                <w:lang w:eastAsia="zh-CN"/>
              </w:rPr>
            </w:pPr>
            <w:r w:rsidRPr="00584CF1">
              <w:rPr>
                <w:lang w:eastAsia="zh-CN"/>
              </w:rPr>
              <w:t xml:space="preserve">Edge of the World </w:t>
            </w:r>
          </w:p>
          <w:p w14:paraId="4FFB2752" w14:textId="77777777" w:rsidR="00584CF1" w:rsidRDefault="00584CF1" w:rsidP="00544AEE">
            <w:pPr>
              <w:pStyle w:val="AckPara"/>
              <w:rPr>
                <w:lang w:eastAsia="zh-CN"/>
              </w:rPr>
            </w:pPr>
          </w:p>
        </w:tc>
        <w:tc>
          <w:tcPr>
            <w:tcW w:w="1198" w:type="dxa"/>
          </w:tcPr>
          <w:p w14:paraId="71205811" w14:textId="6241135F" w:rsidR="00584CF1" w:rsidRDefault="00584CF1" w:rsidP="00544AEE">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544AEE">
            <w:pPr>
              <w:pStyle w:val="AckPara"/>
              <w:rPr>
                <w:lang w:eastAsia="zh-CN"/>
              </w:rPr>
            </w:pPr>
            <w:r w:rsidRPr="003D6855">
              <w:rPr>
                <w:lang w:eastAsia="zh-CN"/>
              </w:rPr>
              <w:t>Faith No More</w:t>
            </w:r>
          </w:p>
          <w:p w14:paraId="00DF77DF" w14:textId="77777777" w:rsidR="00584CF1" w:rsidRDefault="00584CF1" w:rsidP="00544AEE">
            <w:pPr>
              <w:pStyle w:val="AckPara"/>
              <w:rPr>
                <w:lang w:eastAsia="zh-CN"/>
              </w:rPr>
            </w:pPr>
          </w:p>
        </w:tc>
      </w:tr>
    </w:tbl>
    <w:p w14:paraId="212AD4FC" w14:textId="4EA15496" w:rsidR="00584CF1" w:rsidRDefault="00DE194C" w:rsidP="00544AEE">
      <w:pPr>
        <w:pStyle w:val="AckPara"/>
        <w:rPr>
          <w:lang w:eastAsia="zh-CN"/>
        </w:rPr>
      </w:pPr>
      <w:r>
        <w:rPr>
          <w:lang w:eastAsia="zh-CN"/>
        </w:rPr>
        <w:t>For</w:t>
      </w:r>
      <w:r w:rsidR="003D6855">
        <w:rPr>
          <w:lang w:eastAsia="zh-CN"/>
        </w:rPr>
        <w:t xml:space="preserve"> the result </w:t>
      </w:r>
      <w:r>
        <w:rPr>
          <w:rFonts w:hint="eastAsia"/>
          <w:lang w:eastAsia="zh-CN"/>
        </w:rPr>
        <w:t>generated</w:t>
      </w:r>
      <w:r>
        <w:rPr>
          <w:lang w:eastAsia="zh-CN"/>
        </w:rPr>
        <w:t xml:space="preserve"> by 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dataset. </w:t>
      </w:r>
      <w:r w:rsidR="0014023A">
        <w:rPr>
          <w:lang w:eastAsia="zh-CN"/>
        </w:rPr>
        <w:t>In terms of</w:t>
      </w:r>
      <w:r w:rsidR="00EC5189">
        <w:rPr>
          <w:lang w:eastAsia="zh-CN"/>
        </w:rPr>
        <w:t xml:space="preserve"> g</w:t>
      </w:r>
      <w:r w:rsidR="0014023A">
        <w:rPr>
          <w:lang w:eastAsia="zh-CN"/>
        </w:rPr>
        <w:t xml:space="preserve">enre, the result </w:t>
      </w:r>
      <w:del w:id="275" w:author="Ruo Li" w:date="2023-11-14T22:05:00Z">
        <w:r w:rsidR="0014023A" w:rsidDel="00195F1E">
          <w:rPr>
            <w:lang w:eastAsia="zh-CN"/>
          </w:rPr>
          <w:delText>is similar to</w:delText>
        </w:r>
      </w:del>
      <w:ins w:id="276" w:author="Ruo Li" w:date="2023-11-14T22:05:00Z">
        <w:r w:rsidR="00195F1E">
          <w:rPr>
            <w:lang w:eastAsia="zh-CN"/>
          </w:rPr>
          <w:t>shows a similar pattern</w:t>
        </w:r>
      </w:ins>
      <w:r w:rsidR="0014023A">
        <w:rPr>
          <w:lang w:eastAsia="zh-CN"/>
        </w:rPr>
        <w:t xml:space="preserve"> the results </w:t>
      </w:r>
      <w:ins w:id="277" w:author="Ruo Li" w:date="2023-11-14T22:05:00Z">
        <w:r w:rsidR="00195F1E">
          <w:rPr>
            <w:lang w:eastAsia="zh-CN"/>
          </w:rPr>
          <w:t>to</w:t>
        </w:r>
      </w:ins>
      <w:del w:id="278" w:author="Ruo Li" w:date="2023-11-14T22:05:00Z">
        <w:r w:rsidR="0014023A" w:rsidDel="00195F1E">
          <w:rPr>
            <w:lang w:eastAsia="zh-CN"/>
          </w:rPr>
          <w:delText>from</w:delText>
        </w:r>
      </w:del>
      <w:r w:rsidR="0014023A">
        <w:rPr>
          <w:lang w:eastAsia="zh-CN"/>
        </w:rPr>
        <w:t xml:space="preserve"> the other two datasets. The genres appeared in the results including Pop, Indie Rock, R &amp; </w:t>
      </w:r>
      <w:proofErr w:type="gramStart"/>
      <w:r w:rsidR="0014023A">
        <w:rPr>
          <w:lang w:eastAsia="zh-CN"/>
        </w:rPr>
        <w:t>B,  Funk</w:t>
      </w:r>
      <w:proofErr w:type="gramEnd"/>
      <w:r w:rsidR="0014023A">
        <w:rPr>
          <w:lang w:eastAsia="zh-CN"/>
        </w:rPr>
        <w:t>, Hip Hop and K pop</w:t>
      </w:r>
      <w:ins w:id="279" w:author="Ruo Li" w:date="2023-11-14T22:05:00Z">
        <w:r w:rsidR="00195F1E">
          <w:rPr>
            <w:lang w:eastAsia="zh-CN"/>
          </w:rPr>
          <w:t xml:space="preserve">, show </w:t>
        </w:r>
        <w:proofErr w:type="spellStart"/>
        <w:r w:rsidR="00195F1E">
          <w:rPr>
            <w:lang w:eastAsia="zh-CN"/>
          </w:rPr>
          <w:t>ing</w:t>
        </w:r>
        <w:proofErr w:type="spellEnd"/>
        <w:r w:rsidR="00195F1E">
          <w:rPr>
            <w:lang w:eastAsia="zh-CN"/>
          </w:rPr>
          <w:t xml:space="preserve"> no effects on the result.</w:t>
        </w:r>
      </w:ins>
      <w:ins w:id="280" w:author="Ruo Li" w:date="2023-11-14T22:06:00Z">
        <w:r w:rsidR="00195F1E">
          <w:rPr>
            <w:lang w:eastAsia="zh-CN"/>
          </w:rPr>
          <w:t xml:space="preserve"> </w:t>
        </w:r>
      </w:ins>
      <w:del w:id="281" w:author="Ruo Li" w:date="2023-11-14T22:05:00Z">
        <w:r w:rsidR="0014023A" w:rsidDel="00195F1E">
          <w:rPr>
            <w:lang w:eastAsia="zh-CN"/>
          </w:rPr>
          <w:delText>.</w:delText>
        </w:r>
      </w:del>
      <w:r w:rsidR="0014023A">
        <w:rPr>
          <w:lang w:eastAsia="zh-CN"/>
        </w:rPr>
        <w:t xml:space="preserve"> </w:t>
      </w:r>
    </w:p>
    <w:p w14:paraId="11668093" w14:textId="245F2F0B" w:rsidR="003D6855" w:rsidRDefault="003D6855" w:rsidP="00544AEE">
      <w:pPr>
        <w:pStyle w:val="AckPara"/>
        <w:rPr>
          <w:lang w:eastAsia="zh-CN"/>
        </w:rPr>
      </w:pPr>
    </w:p>
    <w:p w14:paraId="729C6FD7" w14:textId="2D20E58B" w:rsidR="003D6855" w:rsidRDefault="003D6855" w:rsidP="00544AEE">
      <w:pPr>
        <w:pStyle w:val="AckPara"/>
        <w:rPr>
          <w:lang w:eastAsia="zh-CN"/>
        </w:rPr>
      </w:pPr>
      <w:r>
        <w:rPr>
          <w:rFonts w:hint="eastAsia"/>
          <w:lang w:eastAsia="zh-CN"/>
        </w:rPr>
        <w:t>Q</w:t>
      </w:r>
      <w:r>
        <w:rPr>
          <w:lang w:eastAsia="zh-CN"/>
        </w:rPr>
        <w:t xml:space="preserve">uery song 2: “One” by “U2” </w:t>
      </w:r>
    </w:p>
    <w:tbl>
      <w:tblPr>
        <w:tblStyle w:val="af"/>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544AEE">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544AEE">
            <w:pPr>
              <w:pStyle w:val="AckPara"/>
              <w:rPr>
                <w:lang w:eastAsia="zh-CN"/>
              </w:rPr>
            </w:pPr>
            <w:r w:rsidRPr="009E2F5C">
              <w:rPr>
                <w:lang w:eastAsia="zh-CN"/>
              </w:rPr>
              <w:t xml:space="preserve">One </w:t>
            </w:r>
          </w:p>
          <w:p w14:paraId="286FC74D" w14:textId="77777777" w:rsidR="003D6855" w:rsidRDefault="003D6855" w:rsidP="00544AEE">
            <w:pPr>
              <w:pStyle w:val="AckPara"/>
              <w:rPr>
                <w:lang w:eastAsia="zh-CN"/>
              </w:rPr>
            </w:pPr>
          </w:p>
        </w:tc>
        <w:tc>
          <w:tcPr>
            <w:tcW w:w="1198" w:type="dxa"/>
          </w:tcPr>
          <w:p w14:paraId="633D9C87" w14:textId="4A942D83" w:rsidR="003D6855" w:rsidRDefault="009E2F5C" w:rsidP="00544AEE">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544AEE">
            <w:pPr>
              <w:pStyle w:val="AckPara"/>
              <w:rPr>
                <w:lang w:eastAsia="zh-CN"/>
              </w:rPr>
            </w:pPr>
            <w:r w:rsidRPr="009E2F5C">
              <w:rPr>
                <w:lang w:eastAsia="zh-CN"/>
              </w:rPr>
              <w:t>Mary J. Blige</w:t>
            </w:r>
          </w:p>
          <w:p w14:paraId="4DAAD2CA" w14:textId="77777777" w:rsidR="003D6855" w:rsidRDefault="003D6855" w:rsidP="00544AEE">
            <w:pPr>
              <w:pStyle w:val="AckPara"/>
              <w:rPr>
                <w:lang w:eastAsia="zh-CN"/>
              </w:rPr>
            </w:pPr>
          </w:p>
        </w:tc>
      </w:tr>
      <w:tr w:rsidR="003D6855" w14:paraId="3400E33B" w14:textId="77777777" w:rsidTr="003D6855">
        <w:tc>
          <w:tcPr>
            <w:tcW w:w="1197" w:type="dxa"/>
          </w:tcPr>
          <w:p w14:paraId="27A7B430" w14:textId="6A8329D9" w:rsidR="003D6855" w:rsidRDefault="003D6855" w:rsidP="00544AEE">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544AEE">
            <w:pPr>
              <w:pStyle w:val="AckPara"/>
              <w:rPr>
                <w:lang w:eastAsia="zh-CN"/>
              </w:rPr>
            </w:pPr>
            <w:r w:rsidRPr="009E2F5C">
              <w:rPr>
                <w:lang w:eastAsia="zh-CN"/>
              </w:rPr>
              <w:t>What About Love</w:t>
            </w:r>
          </w:p>
          <w:p w14:paraId="67B87079" w14:textId="77777777" w:rsidR="003D6855" w:rsidRDefault="003D6855" w:rsidP="00544AEE">
            <w:pPr>
              <w:pStyle w:val="AckPara"/>
              <w:rPr>
                <w:lang w:eastAsia="zh-CN"/>
              </w:rPr>
            </w:pPr>
          </w:p>
        </w:tc>
        <w:tc>
          <w:tcPr>
            <w:tcW w:w="1198" w:type="dxa"/>
          </w:tcPr>
          <w:p w14:paraId="29BFC666" w14:textId="48BD2BB0" w:rsidR="003D6855" w:rsidRDefault="009E2F5C" w:rsidP="00544AEE">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544AEE">
            <w:pPr>
              <w:pStyle w:val="AckPara"/>
              <w:rPr>
                <w:lang w:eastAsia="zh-CN"/>
              </w:rPr>
            </w:pPr>
            <w:r w:rsidRPr="009E2F5C">
              <w:rPr>
                <w:lang w:eastAsia="zh-CN"/>
              </w:rPr>
              <w:t>Austin Mahone</w:t>
            </w:r>
          </w:p>
          <w:p w14:paraId="3D2AF4DF" w14:textId="77777777" w:rsidR="003D6855" w:rsidRDefault="003D6855" w:rsidP="00544AEE">
            <w:pPr>
              <w:pStyle w:val="AckPara"/>
              <w:rPr>
                <w:lang w:eastAsia="zh-CN"/>
              </w:rPr>
            </w:pPr>
          </w:p>
        </w:tc>
      </w:tr>
      <w:tr w:rsidR="003D6855" w14:paraId="156A04D8" w14:textId="77777777" w:rsidTr="003D6855">
        <w:tc>
          <w:tcPr>
            <w:tcW w:w="1197" w:type="dxa"/>
          </w:tcPr>
          <w:p w14:paraId="211A2E92" w14:textId="4347EC73" w:rsidR="003D6855" w:rsidRDefault="003D6855" w:rsidP="00544AEE">
            <w:pPr>
              <w:pStyle w:val="AckPara"/>
              <w:rPr>
                <w:lang w:eastAsia="zh-CN"/>
              </w:rPr>
            </w:pPr>
            <w:r>
              <w:rPr>
                <w:rFonts w:hint="eastAsia"/>
                <w:lang w:eastAsia="zh-CN"/>
              </w:rPr>
              <w:t>S</w:t>
            </w:r>
            <w:r>
              <w:rPr>
                <w:lang w:eastAsia="zh-CN"/>
              </w:rPr>
              <w:t>ong</w:t>
            </w:r>
          </w:p>
        </w:tc>
        <w:tc>
          <w:tcPr>
            <w:tcW w:w="1197" w:type="dxa"/>
          </w:tcPr>
          <w:p w14:paraId="00035B6E" w14:textId="77777777" w:rsidR="009E2F5C" w:rsidRPr="009E2F5C" w:rsidRDefault="009E2F5C" w:rsidP="00544AEE">
            <w:pPr>
              <w:pStyle w:val="AckPara"/>
              <w:rPr>
                <w:lang w:eastAsia="zh-CN"/>
              </w:rPr>
            </w:pPr>
            <w:proofErr w:type="gramStart"/>
            <w:r w:rsidRPr="009E2F5C">
              <w:rPr>
                <w:lang w:eastAsia="zh-CN"/>
              </w:rPr>
              <w:t>All of</w:t>
            </w:r>
            <w:proofErr w:type="gramEnd"/>
            <w:r w:rsidRPr="009E2F5C">
              <w:rPr>
                <w:lang w:eastAsia="zh-CN"/>
              </w:rPr>
              <w:t xml:space="preserve"> Your Glory</w:t>
            </w:r>
          </w:p>
          <w:p w14:paraId="04794C3E" w14:textId="77777777" w:rsidR="003D6855" w:rsidRDefault="003D6855" w:rsidP="00544AEE">
            <w:pPr>
              <w:pStyle w:val="AckPara"/>
              <w:rPr>
                <w:lang w:eastAsia="zh-CN"/>
              </w:rPr>
            </w:pPr>
          </w:p>
        </w:tc>
        <w:tc>
          <w:tcPr>
            <w:tcW w:w="1198" w:type="dxa"/>
          </w:tcPr>
          <w:p w14:paraId="3C6E98A7" w14:textId="73CF7DDB" w:rsidR="003D6855" w:rsidRDefault="009E2F5C" w:rsidP="00544AEE">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544AEE">
            <w:pPr>
              <w:pStyle w:val="AckPara"/>
              <w:rPr>
                <w:lang w:eastAsia="zh-CN"/>
              </w:rPr>
            </w:pPr>
            <w:r w:rsidRPr="009E2F5C">
              <w:rPr>
                <w:lang w:eastAsia="zh-CN"/>
              </w:rPr>
              <w:t>Broods</w:t>
            </w:r>
          </w:p>
          <w:p w14:paraId="79E305FF" w14:textId="77777777" w:rsidR="003D6855" w:rsidRDefault="003D6855" w:rsidP="00544AEE">
            <w:pPr>
              <w:pStyle w:val="AckPara"/>
              <w:rPr>
                <w:lang w:eastAsia="zh-CN"/>
              </w:rPr>
            </w:pPr>
          </w:p>
        </w:tc>
      </w:tr>
      <w:tr w:rsidR="003D6855" w14:paraId="300F7E29" w14:textId="77777777" w:rsidTr="003D6855">
        <w:tc>
          <w:tcPr>
            <w:tcW w:w="1197" w:type="dxa"/>
          </w:tcPr>
          <w:p w14:paraId="1F489A07" w14:textId="017D94C3" w:rsidR="003D6855" w:rsidRDefault="003D6855" w:rsidP="00544AEE">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544AEE">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544AEE">
            <w:pPr>
              <w:pStyle w:val="AckPara"/>
              <w:rPr>
                <w:lang w:eastAsia="zh-CN"/>
              </w:rPr>
            </w:pPr>
          </w:p>
        </w:tc>
        <w:tc>
          <w:tcPr>
            <w:tcW w:w="1198" w:type="dxa"/>
          </w:tcPr>
          <w:p w14:paraId="0BEE3C95" w14:textId="78B2D142" w:rsidR="003D6855" w:rsidRDefault="009E2F5C" w:rsidP="00544AEE">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544AEE">
            <w:pPr>
              <w:pStyle w:val="AckPara"/>
              <w:rPr>
                <w:lang w:eastAsia="zh-CN"/>
              </w:rPr>
            </w:pPr>
            <w:r w:rsidRPr="009E2F5C">
              <w:rPr>
                <w:lang w:eastAsia="zh-CN"/>
              </w:rPr>
              <w:t>Shakira</w:t>
            </w:r>
          </w:p>
          <w:p w14:paraId="4D96DFAB" w14:textId="77777777" w:rsidR="003D6855" w:rsidRDefault="003D6855" w:rsidP="00544AEE">
            <w:pPr>
              <w:pStyle w:val="AckPara"/>
              <w:rPr>
                <w:lang w:eastAsia="zh-CN"/>
              </w:rPr>
            </w:pPr>
          </w:p>
        </w:tc>
      </w:tr>
      <w:tr w:rsidR="003D6855" w14:paraId="270F7B40" w14:textId="77777777" w:rsidTr="003D6855">
        <w:tc>
          <w:tcPr>
            <w:tcW w:w="1197" w:type="dxa"/>
          </w:tcPr>
          <w:p w14:paraId="5D67B8F8" w14:textId="5A3FC8B7" w:rsidR="003D6855" w:rsidRDefault="003D6855" w:rsidP="00544AEE">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544AEE">
            <w:pPr>
              <w:pStyle w:val="AckPara"/>
              <w:rPr>
                <w:lang w:eastAsia="zh-CN"/>
              </w:rPr>
            </w:pPr>
            <w:r w:rsidRPr="009E2F5C">
              <w:rPr>
                <w:lang w:eastAsia="zh-CN"/>
              </w:rPr>
              <w:t>Love One Another</w:t>
            </w:r>
          </w:p>
          <w:p w14:paraId="6F2FE645" w14:textId="77777777" w:rsidR="003D6855" w:rsidRDefault="003D6855" w:rsidP="00544AEE">
            <w:pPr>
              <w:pStyle w:val="AckPara"/>
              <w:rPr>
                <w:lang w:eastAsia="zh-CN"/>
              </w:rPr>
            </w:pPr>
          </w:p>
        </w:tc>
        <w:tc>
          <w:tcPr>
            <w:tcW w:w="1198" w:type="dxa"/>
          </w:tcPr>
          <w:p w14:paraId="1BA1DFA7" w14:textId="36F26921" w:rsidR="003D6855" w:rsidRDefault="009E2F5C" w:rsidP="00544AEE">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544AEE">
            <w:pPr>
              <w:pStyle w:val="AckPara"/>
              <w:rPr>
                <w:lang w:eastAsia="zh-CN"/>
              </w:rPr>
            </w:pPr>
            <w:r w:rsidRPr="009E2F5C">
              <w:rPr>
                <w:lang w:eastAsia="zh-CN"/>
              </w:rPr>
              <w:t>Cher</w:t>
            </w:r>
          </w:p>
          <w:p w14:paraId="2C0DC370" w14:textId="77777777" w:rsidR="003D6855" w:rsidRDefault="003D6855" w:rsidP="00544AEE">
            <w:pPr>
              <w:pStyle w:val="AckPara"/>
              <w:rPr>
                <w:lang w:eastAsia="zh-CN"/>
              </w:rPr>
            </w:pPr>
          </w:p>
        </w:tc>
      </w:tr>
      <w:tr w:rsidR="003D6855" w14:paraId="45E09DFC" w14:textId="77777777" w:rsidTr="003D6855">
        <w:tc>
          <w:tcPr>
            <w:tcW w:w="1197" w:type="dxa"/>
          </w:tcPr>
          <w:p w14:paraId="17F81EBE" w14:textId="5B17B18F" w:rsidR="003D6855" w:rsidRDefault="003D6855" w:rsidP="00544AEE">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544AEE">
            <w:pPr>
              <w:pStyle w:val="AckPara"/>
              <w:rPr>
                <w:lang w:eastAsia="zh-CN"/>
              </w:rPr>
            </w:pPr>
            <w:r w:rsidRPr="009E2F5C">
              <w:rPr>
                <w:lang w:eastAsia="zh-CN"/>
              </w:rPr>
              <w:t>Black Lake</w:t>
            </w:r>
          </w:p>
          <w:p w14:paraId="24C0265B" w14:textId="77777777" w:rsidR="003D6855" w:rsidRDefault="003D6855" w:rsidP="00544AEE">
            <w:pPr>
              <w:pStyle w:val="AckPara"/>
              <w:rPr>
                <w:lang w:eastAsia="zh-CN"/>
              </w:rPr>
            </w:pPr>
          </w:p>
        </w:tc>
        <w:tc>
          <w:tcPr>
            <w:tcW w:w="1198" w:type="dxa"/>
          </w:tcPr>
          <w:p w14:paraId="7A8C47E6" w14:textId="338DA2C0" w:rsidR="003D6855" w:rsidRDefault="009E2F5C" w:rsidP="00544AEE">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544AEE">
            <w:pPr>
              <w:pStyle w:val="AckPara"/>
              <w:rPr>
                <w:lang w:eastAsia="zh-CN"/>
              </w:rPr>
            </w:pPr>
            <w:r w:rsidRPr="009E2F5C">
              <w:rPr>
                <w:lang w:eastAsia="zh-CN"/>
              </w:rPr>
              <w:t>Björk</w:t>
            </w:r>
          </w:p>
          <w:p w14:paraId="72AF3066" w14:textId="77777777" w:rsidR="003D6855" w:rsidRDefault="003D6855" w:rsidP="00544AEE">
            <w:pPr>
              <w:pStyle w:val="AckPara"/>
              <w:rPr>
                <w:lang w:eastAsia="zh-CN"/>
              </w:rPr>
            </w:pPr>
          </w:p>
        </w:tc>
      </w:tr>
      <w:tr w:rsidR="003D6855" w14:paraId="5889A488" w14:textId="77777777" w:rsidTr="003D6855">
        <w:tc>
          <w:tcPr>
            <w:tcW w:w="1197" w:type="dxa"/>
          </w:tcPr>
          <w:p w14:paraId="551999CC" w14:textId="698C56FE" w:rsidR="003D6855" w:rsidRDefault="009E2F5C" w:rsidP="00544AEE">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544AEE">
            <w:pPr>
              <w:pStyle w:val="AckPara"/>
              <w:rPr>
                <w:lang w:eastAsia="zh-CN"/>
              </w:rPr>
            </w:pPr>
            <w:r w:rsidRPr="009E2F5C">
              <w:rPr>
                <w:lang w:eastAsia="zh-CN"/>
              </w:rPr>
              <w:t>El Triste</w:t>
            </w:r>
          </w:p>
          <w:p w14:paraId="522E0B5D" w14:textId="77777777" w:rsidR="003D6855" w:rsidRDefault="003D6855" w:rsidP="00544AEE">
            <w:pPr>
              <w:pStyle w:val="AckPara"/>
              <w:rPr>
                <w:lang w:eastAsia="zh-CN"/>
              </w:rPr>
            </w:pPr>
          </w:p>
        </w:tc>
        <w:tc>
          <w:tcPr>
            <w:tcW w:w="1198" w:type="dxa"/>
          </w:tcPr>
          <w:p w14:paraId="4B76C9F9" w14:textId="405B7934" w:rsidR="003D6855" w:rsidRDefault="009E2F5C" w:rsidP="00544AEE">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544AEE">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544AEE">
            <w:pPr>
              <w:pStyle w:val="AckPara"/>
              <w:rPr>
                <w:lang w:eastAsia="zh-CN"/>
              </w:rPr>
            </w:pPr>
          </w:p>
        </w:tc>
      </w:tr>
      <w:tr w:rsidR="003D6855" w14:paraId="69B22B25" w14:textId="77777777" w:rsidTr="003D6855">
        <w:tc>
          <w:tcPr>
            <w:tcW w:w="1197" w:type="dxa"/>
          </w:tcPr>
          <w:p w14:paraId="3379CA60" w14:textId="19B047BF" w:rsidR="003D6855" w:rsidRDefault="009E2F5C" w:rsidP="00544AEE">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544AEE">
            <w:pPr>
              <w:pStyle w:val="AckPara"/>
              <w:rPr>
                <w:lang w:eastAsia="zh-CN"/>
              </w:rPr>
            </w:pPr>
            <w:r w:rsidRPr="009E2F5C">
              <w:rPr>
                <w:lang w:eastAsia="zh-CN"/>
              </w:rPr>
              <w:t>Love Makes the World Go Round</w:t>
            </w:r>
          </w:p>
          <w:p w14:paraId="62559DF7" w14:textId="77777777" w:rsidR="003D6855" w:rsidRPr="009E2F5C" w:rsidRDefault="003D6855" w:rsidP="00544AEE">
            <w:pPr>
              <w:pStyle w:val="AckPara"/>
              <w:rPr>
                <w:lang w:eastAsia="zh-CN"/>
              </w:rPr>
            </w:pPr>
          </w:p>
        </w:tc>
        <w:tc>
          <w:tcPr>
            <w:tcW w:w="1198" w:type="dxa"/>
          </w:tcPr>
          <w:p w14:paraId="0999E573" w14:textId="0B1AAF11" w:rsidR="003D6855" w:rsidRDefault="009E2F5C" w:rsidP="00544AEE">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544AEE">
            <w:pPr>
              <w:pStyle w:val="AckPara"/>
              <w:rPr>
                <w:lang w:eastAsia="zh-CN"/>
              </w:rPr>
            </w:pPr>
            <w:r w:rsidRPr="009E2F5C">
              <w:rPr>
                <w:lang w:eastAsia="zh-CN"/>
              </w:rPr>
              <w:t>Ashlee Simpson</w:t>
            </w:r>
          </w:p>
          <w:p w14:paraId="700422A6" w14:textId="77777777" w:rsidR="003D6855" w:rsidRDefault="003D6855" w:rsidP="00544AEE">
            <w:pPr>
              <w:pStyle w:val="AckPara"/>
              <w:rPr>
                <w:lang w:eastAsia="zh-CN"/>
              </w:rPr>
            </w:pPr>
          </w:p>
        </w:tc>
      </w:tr>
      <w:tr w:rsidR="003D6855" w14:paraId="509A860E" w14:textId="77777777" w:rsidTr="003D6855">
        <w:tc>
          <w:tcPr>
            <w:tcW w:w="1197" w:type="dxa"/>
          </w:tcPr>
          <w:p w14:paraId="732E198F" w14:textId="0F024855" w:rsidR="003D6855" w:rsidRDefault="009E2F5C" w:rsidP="00544AEE">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544AEE">
            <w:pPr>
              <w:pStyle w:val="AckPara"/>
              <w:rPr>
                <w:lang w:eastAsia="zh-CN"/>
              </w:rPr>
            </w:pPr>
            <w:r w:rsidRPr="009E2F5C">
              <w:rPr>
                <w:lang w:eastAsia="zh-CN"/>
              </w:rPr>
              <w:t>Keep It Together</w:t>
            </w:r>
          </w:p>
          <w:p w14:paraId="4A976B19" w14:textId="77777777" w:rsidR="003D6855" w:rsidRDefault="003D6855" w:rsidP="00544AEE">
            <w:pPr>
              <w:pStyle w:val="AckPara"/>
              <w:rPr>
                <w:lang w:eastAsia="zh-CN"/>
              </w:rPr>
            </w:pPr>
          </w:p>
        </w:tc>
        <w:tc>
          <w:tcPr>
            <w:tcW w:w="1198" w:type="dxa"/>
          </w:tcPr>
          <w:p w14:paraId="2DF48A81" w14:textId="77B5A075" w:rsidR="003D6855" w:rsidRDefault="009E2F5C" w:rsidP="00544AEE">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544AEE">
            <w:pPr>
              <w:pStyle w:val="AckPara"/>
              <w:rPr>
                <w:lang w:eastAsia="zh-CN"/>
              </w:rPr>
            </w:pPr>
            <w:r w:rsidRPr="009E2F5C">
              <w:rPr>
                <w:lang w:eastAsia="zh-CN"/>
              </w:rPr>
              <w:t>Madonna</w:t>
            </w:r>
          </w:p>
          <w:p w14:paraId="19724A56" w14:textId="77777777" w:rsidR="003D6855" w:rsidRDefault="003D6855" w:rsidP="00544AEE">
            <w:pPr>
              <w:pStyle w:val="AckPara"/>
              <w:rPr>
                <w:lang w:eastAsia="zh-CN"/>
              </w:rPr>
            </w:pPr>
          </w:p>
        </w:tc>
      </w:tr>
      <w:tr w:rsidR="003D6855" w14:paraId="092F6833" w14:textId="77777777" w:rsidTr="003D6855">
        <w:tc>
          <w:tcPr>
            <w:tcW w:w="1197" w:type="dxa"/>
          </w:tcPr>
          <w:p w14:paraId="5315A57F" w14:textId="03D229B2" w:rsidR="003D6855" w:rsidRDefault="009E2F5C" w:rsidP="00544AEE">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544AEE">
            <w:pPr>
              <w:pStyle w:val="AckPara"/>
              <w:rPr>
                <w:lang w:eastAsia="zh-CN"/>
              </w:rPr>
            </w:pPr>
            <w:r w:rsidRPr="009E2F5C">
              <w:rPr>
                <w:lang w:eastAsia="zh-CN"/>
              </w:rPr>
              <w:t>U Want Me 2</w:t>
            </w:r>
          </w:p>
          <w:p w14:paraId="007ACDE3" w14:textId="77777777" w:rsidR="003D6855" w:rsidRDefault="003D6855" w:rsidP="00544AEE">
            <w:pPr>
              <w:pStyle w:val="AckPara"/>
              <w:rPr>
                <w:lang w:eastAsia="zh-CN"/>
              </w:rPr>
            </w:pPr>
          </w:p>
        </w:tc>
        <w:tc>
          <w:tcPr>
            <w:tcW w:w="1198" w:type="dxa"/>
          </w:tcPr>
          <w:p w14:paraId="02391B4A" w14:textId="1A02BB7F" w:rsidR="003D6855" w:rsidRDefault="009E2F5C" w:rsidP="00544AEE">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544AEE">
            <w:pPr>
              <w:pStyle w:val="AckPara"/>
              <w:rPr>
                <w:lang w:eastAsia="zh-CN"/>
              </w:rPr>
            </w:pPr>
            <w:r w:rsidRPr="009E2F5C">
              <w:rPr>
                <w:lang w:eastAsia="zh-CN"/>
              </w:rPr>
              <w:t>Sarah McLachlan</w:t>
            </w:r>
          </w:p>
          <w:p w14:paraId="63D8A499" w14:textId="77777777" w:rsidR="003D6855" w:rsidRDefault="003D6855" w:rsidP="00544AEE">
            <w:pPr>
              <w:pStyle w:val="AckPara"/>
              <w:rPr>
                <w:lang w:eastAsia="zh-CN"/>
              </w:rPr>
            </w:pPr>
          </w:p>
        </w:tc>
      </w:tr>
    </w:tbl>
    <w:p w14:paraId="6212C7E1" w14:textId="7DEBF40B" w:rsidR="003D6855" w:rsidRDefault="003D6855" w:rsidP="00544AEE">
      <w:pPr>
        <w:pStyle w:val="AckPara"/>
        <w:rPr>
          <w:lang w:eastAsia="zh-CN"/>
        </w:rPr>
      </w:pPr>
    </w:p>
    <w:p w14:paraId="5FFE37D7" w14:textId="295F9593" w:rsidR="0014023A" w:rsidRPr="000711B3" w:rsidRDefault="00195F1E" w:rsidP="00544AEE">
      <w:pPr>
        <w:pStyle w:val="AckPara"/>
        <w:rPr>
          <w:rFonts w:ascii="微软雅黑" w:eastAsia="微软雅黑" w:hAnsi="微软雅黑" w:cs="微软雅黑"/>
          <w:lang w:eastAsia="zh-CN"/>
        </w:rPr>
      </w:pPr>
      <w:ins w:id="282" w:author="Ruo Li" w:date="2023-11-14T22:06:00Z">
        <w:r>
          <w:rPr>
            <w:lang w:eastAsia="zh-CN"/>
          </w:rPr>
          <w:t>T</w:t>
        </w:r>
      </w:ins>
      <w:del w:id="283" w:author="Ruo Li" w:date="2023-11-14T22:06:00Z">
        <w:r w:rsidR="0014023A" w:rsidDel="00195F1E">
          <w:rPr>
            <w:rFonts w:hint="eastAsia"/>
            <w:lang w:eastAsia="zh-CN"/>
          </w:rPr>
          <w:delText>F</w:delText>
        </w:r>
        <w:r w:rsidR="0014023A" w:rsidDel="00195F1E">
          <w:rPr>
            <w:lang w:eastAsia="zh-CN"/>
          </w:rPr>
          <w:delText>or t</w:delText>
        </w:r>
      </w:del>
      <w:r w:rsidR="0014023A">
        <w:rPr>
          <w:lang w:eastAsia="zh-CN"/>
        </w:rPr>
        <w:t xml:space="preserve">he </w:t>
      </w:r>
      <w:proofErr w:type="gramStart"/>
      <w:r w:rsidR="0014023A">
        <w:rPr>
          <w:lang w:eastAsia="zh-CN"/>
        </w:rPr>
        <w:t>result</w:t>
      </w:r>
      <w:proofErr w:type="gramEnd"/>
      <w:r w:rsidR="0014023A">
        <w:rPr>
          <w:lang w:eastAsia="zh-CN"/>
        </w:rPr>
        <w:t xml:space="preserve"> generated</w:t>
      </w:r>
      <w:ins w:id="284" w:author="Ruo Li" w:date="2023-11-14T22:06:00Z">
        <w:r>
          <w:rPr>
            <w:lang w:eastAsia="zh-CN"/>
          </w:rPr>
          <w:t xml:space="preserve"> with</w:t>
        </w:r>
      </w:ins>
      <w:del w:id="285" w:author="Ruo Li" w:date="2023-11-14T22:06:00Z">
        <w:r w:rsidR="0014023A" w:rsidDel="00195F1E">
          <w:rPr>
            <w:lang w:eastAsia="zh-CN"/>
          </w:rPr>
          <w:delText xml:space="preserve"> by</w:delText>
        </w:r>
      </w:del>
      <w:r w:rsidR="0014023A">
        <w:rPr>
          <w:lang w:eastAsia="zh-CN"/>
        </w:rPr>
        <w:t xml:space="preserve"> the second query </w:t>
      </w:r>
      <w:r w:rsidR="00680964">
        <w:rPr>
          <w:lang w:eastAsia="zh-CN"/>
        </w:rPr>
        <w:t>track</w:t>
      </w:r>
      <w:r w:rsidR="0014023A">
        <w:rPr>
          <w:lang w:eastAsia="zh-CN"/>
        </w:rPr>
        <w:t xml:space="preserve"> </w:t>
      </w:r>
      <w:ins w:id="286" w:author="Ruo Li" w:date="2023-11-14T22:06:00Z">
        <w:r>
          <w:rPr>
            <w:lang w:eastAsia="zh-CN"/>
          </w:rPr>
          <w:t>and</w:t>
        </w:r>
      </w:ins>
      <w:del w:id="287" w:author="Ruo Li" w:date="2023-11-14T22:06:00Z">
        <w:r w:rsidR="0014023A" w:rsidDel="00195F1E">
          <w:rPr>
            <w:lang w:eastAsia="zh-CN"/>
          </w:rPr>
          <w:delText>with</w:delText>
        </w:r>
      </w:del>
      <w:r w:rsidR="0014023A">
        <w:rPr>
          <w:lang w:eastAsia="zh-CN"/>
        </w:rPr>
        <w:t xml:space="preserve"> the BERT data, </w:t>
      </w:r>
      <w:r w:rsidR="000711B3">
        <w:rPr>
          <w:rFonts w:hint="eastAsia"/>
          <w:lang w:eastAsia="zh-CN"/>
        </w:rPr>
        <w:t>agai</w:t>
      </w:r>
      <w:r w:rsidR="000711B3">
        <w:rPr>
          <w:lang w:eastAsia="zh-CN"/>
        </w:rPr>
        <w:t xml:space="preserve">n, </w:t>
      </w:r>
      <w:r w:rsidR="000711B3" w:rsidRPr="000711B3">
        <w:rPr>
          <w:lang w:eastAsia="zh-CN"/>
        </w:rPr>
        <w:t xml:space="preserve">does not </w:t>
      </w:r>
      <w:del w:id="288" w:author="Ruo Li" w:date="2023-11-14T22:06:00Z">
        <w:r w:rsidR="000711B3" w:rsidRPr="000711B3" w:rsidDel="00195F1E">
          <w:rPr>
            <w:lang w:eastAsia="zh-CN"/>
          </w:rPr>
          <w:delText xml:space="preserve">overlap </w:delText>
        </w:r>
      </w:del>
      <w:ins w:id="289" w:author="Ruo Li" w:date="2023-11-14T22:06:00Z">
        <w:r>
          <w:rPr>
            <w:lang w:eastAsia="zh-CN"/>
          </w:rPr>
          <w:t>show</w:t>
        </w:r>
      </w:ins>
      <w:ins w:id="290" w:author="Ruo Li" w:date="2023-11-14T22:07:00Z">
        <w:r>
          <w:rPr>
            <w:lang w:eastAsia="zh-CN"/>
          </w:rPr>
          <w:t xml:space="preserve"> </w:t>
        </w:r>
        <w:proofErr w:type="spellStart"/>
        <w:r>
          <w:rPr>
            <w:lang w:eastAsia="zh-CN"/>
          </w:rPr>
          <w:t>similartity</w:t>
        </w:r>
      </w:ins>
      <w:proofErr w:type="spellEnd"/>
      <w:ins w:id="291" w:author="Ruo Li" w:date="2023-11-14T22:06:00Z">
        <w:r w:rsidRPr="000711B3">
          <w:rPr>
            <w:lang w:eastAsia="zh-CN"/>
          </w:rPr>
          <w:t xml:space="preserve"> </w:t>
        </w:r>
      </w:ins>
      <w:r w:rsidR="000711B3" w:rsidRPr="000711B3">
        <w:rPr>
          <w:lang w:eastAsia="zh-CN"/>
        </w:rPr>
        <w:t xml:space="preserve">with the results </w:t>
      </w:r>
      <w:ins w:id="292" w:author="Ruo Li" w:date="2023-11-14T22:07:00Z">
        <w:r>
          <w:rPr>
            <w:lang w:eastAsia="zh-CN"/>
          </w:rPr>
          <w:t>obtained from the other two data</w:t>
        </w:r>
      </w:ins>
      <w:del w:id="293" w:author="Ruo Li" w:date="2023-11-14T22:07:00Z">
        <w:r w:rsidR="000711B3" w:rsidRPr="000711B3" w:rsidDel="00195F1E">
          <w:rPr>
            <w:lang w:eastAsia="zh-CN"/>
          </w:rPr>
          <w:delText>of</w:delText>
        </w:r>
      </w:del>
      <w:r w:rsidR="000711B3" w:rsidRPr="000711B3">
        <w:rPr>
          <w:lang w:eastAsia="zh-CN"/>
        </w:rPr>
        <w:t xml:space="preserve"> </w:t>
      </w:r>
      <w:del w:id="294" w:author="Ruo Li" w:date="2023-11-14T22:07:00Z">
        <w:r w:rsidR="000711B3" w:rsidRPr="000711B3" w:rsidDel="00195F1E">
          <w:rPr>
            <w:lang w:eastAsia="zh-CN"/>
          </w:rPr>
          <w:delText>using the other two representations</w:delText>
        </w:r>
        <w:r w:rsidR="000711B3" w:rsidDel="00195F1E">
          <w:rPr>
            <w:lang w:eastAsia="zh-CN"/>
          </w:rPr>
          <w:delText xml:space="preserve"> </w:delText>
        </w:r>
      </w:del>
      <w:r w:rsidR="000711B3">
        <w:rPr>
          <w:lang w:eastAsia="zh-CN"/>
        </w:rPr>
        <w:t xml:space="preserve">with </w:t>
      </w:r>
      <w:ins w:id="295" w:author="Ruo Li" w:date="2023-11-14T22:07:00Z">
        <w:r>
          <w:rPr>
            <w:lang w:eastAsia="zh-CN"/>
          </w:rPr>
          <w:t xml:space="preserve">the sole </w:t>
        </w:r>
      </w:ins>
      <w:r w:rsidR="000711B3">
        <w:rPr>
          <w:lang w:eastAsia="zh-CN"/>
        </w:rPr>
        <w:t>exception being “One” by Mary J. Blige. As explained in the section above. It is a cover version of the query song</w:t>
      </w:r>
      <w:ins w:id="296" w:author="Ruo Li" w:date="2023-11-14T22:07:00Z">
        <w:r>
          <w:rPr>
            <w:lang w:eastAsia="zh-CN"/>
          </w:rPr>
          <w:t>. T</w:t>
        </w:r>
      </w:ins>
      <w:del w:id="297" w:author="Ruo Li" w:date="2023-11-14T22:07:00Z">
        <w:r w:rsidR="000711B3" w:rsidDel="00195F1E">
          <w:rPr>
            <w:lang w:eastAsia="zh-CN"/>
          </w:rPr>
          <w:delText>, and t</w:delText>
        </w:r>
      </w:del>
      <w:r w:rsidR="000711B3">
        <w:rPr>
          <w:lang w:eastAsia="zh-CN"/>
        </w:rPr>
        <w:t xml:space="preserve">herefore its lyrics is identical to that of the query song. </w:t>
      </w:r>
      <w:r w:rsidR="00EC5189">
        <w:rPr>
          <w:lang w:eastAsia="zh-CN"/>
        </w:rPr>
        <w:lastRenderedPageBreak/>
        <w:t>In terms of genre, most tracks appeared in the result belong</w:t>
      </w:r>
      <w:del w:id="298" w:author="Ruo Li" w:date="2023-11-14T22:07:00Z">
        <w:r w:rsidR="00EC5189" w:rsidDel="00195F1E">
          <w:rPr>
            <w:lang w:eastAsia="zh-CN"/>
          </w:rPr>
          <w:delText>s</w:delText>
        </w:r>
      </w:del>
      <w:r w:rsidR="00EC5189">
        <w:rPr>
          <w:lang w:eastAsia="zh-CN"/>
        </w:rPr>
        <w:t xml:space="preserve"> to the Pop genre,</w:t>
      </w:r>
      <w:del w:id="299" w:author="Ruo Li" w:date="2023-11-14T22:08:00Z">
        <w:r w:rsidR="00EC5189" w:rsidDel="00195F1E">
          <w:rPr>
            <w:lang w:eastAsia="zh-CN"/>
          </w:rPr>
          <w:delText xml:space="preserve"> which is</w:delText>
        </w:r>
      </w:del>
      <w:r w:rsidR="00EC5189">
        <w:rPr>
          <w:lang w:eastAsia="zh-CN"/>
        </w:rPr>
        <w:t xml:space="preserve"> different from Rock, the genre of the query song </w:t>
      </w:r>
    </w:p>
    <w:p w14:paraId="42F3DE72" w14:textId="77777777" w:rsidR="0014023A" w:rsidRDefault="0014023A" w:rsidP="00544AEE">
      <w:pPr>
        <w:pStyle w:val="AckPara"/>
        <w:rPr>
          <w:lang w:eastAsia="zh-CN"/>
        </w:rPr>
      </w:pPr>
    </w:p>
    <w:p w14:paraId="49487A12" w14:textId="467D99FB" w:rsidR="009E2F5C" w:rsidRDefault="009E2F5C" w:rsidP="00544AEE">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tbl>
      <w:tblPr>
        <w:tblStyle w:val="af"/>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544AEE">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544AEE">
            <w:pPr>
              <w:pStyle w:val="AckPara"/>
              <w:rPr>
                <w:lang w:eastAsia="zh-CN"/>
              </w:rPr>
            </w:pPr>
            <w:r w:rsidRPr="008B2392">
              <w:rPr>
                <w:lang w:eastAsia="zh-CN"/>
              </w:rPr>
              <w:t>My Only Wish (This Year)</w:t>
            </w:r>
          </w:p>
          <w:p w14:paraId="74A4E73B" w14:textId="77777777" w:rsidR="008B2392" w:rsidRDefault="008B2392" w:rsidP="00544AEE">
            <w:pPr>
              <w:pStyle w:val="AckPara"/>
              <w:rPr>
                <w:lang w:eastAsia="zh-CN"/>
              </w:rPr>
            </w:pPr>
          </w:p>
        </w:tc>
        <w:tc>
          <w:tcPr>
            <w:tcW w:w="1198" w:type="dxa"/>
          </w:tcPr>
          <w:p w14:paraId="7547C1E2" w14:textId="17DB4B9C" w:rsidR="008B2392" w:rsidRDefault="008B2392" w:rsidP="00544AEE">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544AEE">
            <w:pPr>
              <w:pStyle w:val="AckPara"/>
              <w:rPr>
                <w:lang w:eastAsia="zh-CN"/>
              </w:rPr>
            </w:pPr>
            <w:r w:rsidRPr="008B2392">
              <w:rPr>
                <w:lang w:eastAsia="zh-CN"/>
              </w:rPr>
              <w:t>Britney Spears</w:t>
            </w:r>
          </w:p>
          <w:p w14:paraId="5CE5FA41" w14:textId="77777777" w:rsidR="008B2392" w:rsidRDefault="008B2392" w:rsidP="00544AEE">
            <w:pPr>
              <w:pStyle w:val="AckPara"/>
              <w:rPr>
                <w:lang w:eastAsia="zh-CN"/>
              </w:rPr>
            </w:pPr>
          </w:p>
        </w:tc>
      </w:tr>
      <w:tr w:rsidR="008B2392" w14:paraId="5F41B39B" w14:textId="77777777" w:rsidTr="008B2392">
        <w:tc>
          <w:tcPr>
            <w:tcW w:w="1197" w:type="dxa"/>
          </w:tcPr>
          <w:p w14:paraId="0E4A8885" w14:textId="795AF990" w:rsidR="008B2392" w:rsidRDefault="008B2392" w:rsidP="00544AEE">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544AEE">
            <w:pPr>
              <w:pStyle w:val="AckPara"/>
              <w:rPr>
                <w:lang w:eastAsia="zh-CN"/>
              </w:rPr>
            </w:pPr>
            <w:r w:rsidRPr="008B2392">
              <w:rPr>
                <w:lang w:eastAsia="zh-CN"/>
              </w:rPr>
              <w:t>Christmas Conga</w:t>
            </w:r>
          </w:p>
          <w:p w14:paraId="5C641B2D" w14:textId="77777777" w:rsidR="008B2392" w:rsidRDefault="008B2392" w:rsidP="00544AEE">
            <w:pPr>
              <w:pStyle w:val="AckPara"/>
              <w:rPr>
                <w:lang w:eastAsia="zh-CN"/>
              </w:rPr>
            </w:pPr>
          </w:p>
        </w:tc>
        <w:tc>
          <w:tcPr>
            <w:tcW w:w="1198" w:type="dxa"/>
          </w:tcPr>
          <w:p w14:paraId="0773646B" w14:textId="3243DCA6" w:rsidR="008B2392" w:rsidRDefault="008B2392" w:rsidP="00544AEE">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544AEE">
            <w:pPr>
              <w:pStyle w:val="AckPara"/>
              <w:rPr>
                <w:lang w:eastAsia="zh-CN"/>
              </w:rPr>
            </w:pPr>
            <w:r w:rsidRPr="008B2392">
              <w:rPr>
                <w:lang w:eastAsia="zh-CN"/>
              </w:rPr>
              <w:t>Cyndi Lauper</w:t>
            </w:r>
          </w:p>
          <w:p w14:paraId="70E012E4" w14:textId="77777777" w:rsidR="008B2392" w:rsidRDefault="008B2392" w:rsidP="00544AEE">
            <w:pPr>
              <w:pStyle w:val="AckPara"/>
              <w:rPr>
                <w:lang w:eastAsia="zh-CN"/>
              </w:rPr>
            </w:pPr>
          </w:p>
        </w:tc>
      </w:tr>
      <w:tr w:rsidR="008B2392" w14:paraId="5E8849F8" w14:textId="77777777" w:rsidTr="008B2392">
        <w:tc>
          <w:tcPr>
            <w:tcW w:w="1197" w:type="dxa"/>
          </w:tcPr>
          <w:p w14:paraId="76942808" w14:textId="72318339" w:rsidR="008B2392" w:rsidRDefault="008B2392" w:rsidP="00544AEE">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544AEE">
            <w:pPr>
              <w:pStyle w:val="AckPara"/>
              <w:rPr>
                <w:lang w:eastAsia="zh-CN"/>
              </w:rPr>
            </w:pPr>
            <w:r w:rsidRPr="008B2392">
              <w:rPr>
                <w:lang w:eastAsia="zh-CN"/>
              </w:rPr>
              <w:t>Merry Christmas, Kiss My Ass</w:t>
            </w:r>
          </w:p>
          <w:p w14:paraId="2CD0BC3C" w14:textId="77777777" w:rsidR="008B2392" w:rsidRDefault="008B2392" w:rsidP="00544AEE">
            <w:pPr>
              <w:pStyle w:val="AckPara"/>
              <w:rPr>
                <w:lang w:eastAsia="zh-CN"/>
              </w:rPr>
            </w:pPr>
          </w:p>
        </w:tc>
        <w:tc>
          <w:tcPr>
            <w:tcW w:w="1198" w:type="dxa"/>
          </w:tcPr>
          <w:p w14:paraId="5ED2110D" w14:textId="642EFAC3" w:rsidR="008B2392" w:rsidRDefault="008B2392" w:rsidP="00544AEE">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544AEE">
            <w:pPr>
              <w:pStyle w:val="AckPara"/>
              <w:rPr>
                <w:lang w:eastAsia="zh-CN"/>
              </w:rPr>
            </w:pPr>
            <w:r w:rsidRPr="008B2392">
              <w:rPr>
                <w:lang w:eastAsia="zh-CN"/>
              </w:rPr>
              <w:t>All Time Low</w:t>
            </w:r>
          </w:p>
          <w:p w14:paraId="3BE515F6" w14:textId="77777777" w:rsidR="008B2392" w:rsidRDefault="008B2392" w:rsidP="00544AEE">
            <w:pPr>
              <w:pStyle w:val="AckPara"/>
              <w:rPr>
                <w:lang w:eastAsia="zh-CN"/>
              </w:rPr>
            </w:pPr>
          </w:p>
        </w:tc>
      </w:tr>
      <w:tr w:rsidR="008B2392" w14:paraId="2F7CE1EC" w14:textId="77777777" w:rsidTr="008B2392">
        <w:tc>
          <w:tcPr>
            <w:tcW w:w="1197" w:type="dxa"/>
          </w:tcPr>
          <w:p w14:paraId="2D8A9380" w14:textId="08B6BBF9" w:rsidR="008B2392" w:rsidRDefault="008B2392" w:rsidP="00544AEE">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544AEE">
            <w:pPr>
              <w:pStyle w:val="AckPara"/>
              <w:rPr>
                <w:lang w:eastAsia="zh-CN"/>
              </w:rPr>
            </w:pPr>
            <w:r w:rsidRPr="008B2392">
              <w:rPr>
                <w:lang w:eastAsia="zh-CN"/>
              </w:rPr>
              <w:t>St. Patrick's Day</w:t>
            </w:r>
          </w:p>
          <w:p w14:paraId="38495843" w14:textId="77777777" w:rsidR="008B2392" w:rsidRDefault="008B2392" w:rsidP="00544AEE">
            <w:pPr>
              <w:pStyle w:val="AckPara"/>
              <w:rPr>
                <w:lang w:eastAsia="zh-CN"/>
              </w:rPr>
            </w:pPr>
          </w:p>
        </w:tc>
        <w:tc>
          <w:tcPr>
            <w:tcW w:w="1198" w:type="dxa"/>
          </w:tcPr>
          <w:p w14:paraId="70CBD61B" w14:textId="672DC660" w:rsidR="008B2392" w:rsidRDefault="008B2392" w:rsidP="00544AEE">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544AEE">
            <w:pPr>
              <w:pStyle w:val="AckPara"/>
              <w:rPr>
                <w:lang w:eastAsia="zh-CN"/>
              </w:rPr>
            </w:pPr>
            <w:r w:rsidRPr="008B2392">
              <w:rPr>
                <w:lang w:eastAsia="zh-CN"/>
              </w:rPr>
              <w:t>John Mayer</w:t>
            </w:r>
          </w:p>
          <w:p w14:paraId="56E1CCDB" w14:textId="77777777" w:rsidR="008B2392" w:rsidRDefault="008B2392" w:rsidP="00544AEE">
            <w:pPr>
              <w:pStyle w:val="AckPara"/>
              <w:rPr>
                <w:lang w:eastAsia="zh-CN"/>
              </w:rPr>
            </w:pPr>
          </w:p>
        </w:tc>
      </w:tr>
      <w:tr w:rsidR="008B2392" w14:paraId="0111BB23" w14:textId="77777777" w:rsidTr="008B2392">
        <w:tc>
          <w:tcPr>
            <w:tcW w:w="1197" w:type="dxa"/>
          </w:tcPr>
          <w:p w14:paraId="64F3F7F1" w14:textId="1E2904F6" w:rsidR="008B2392" w:rsidRDefault="008B2392" w:rsidP="00544AEE">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544AEE">
            <w:pPr>
              <w:pStyle w:val="AckPara"/>
              <w:rPr>
                <w:lang w:eastAsia="zh-CN"/>
              </w:rPr>
            </w:pPr>
            <w:r w:rsidRPr="008B2392">
              <w:rPr>
                <w:lang w:eastAsia="zh-CN"/>
              </w:rPr>
              <w:t xml:space="preserve">The Christmas Song (Merry Christmas </w:t>
            </w:r>
            <w:proofErr w:type="gramStart"/>
            <w:r w:rsidRPr="008B2392">
              <w:rPr>
                <w:lang w:eastAsia="zh-CN"/>
              </w:rPr>
              <w:t>To</w:t>
            </w:r>
            <w:proofErr w:type="gramEnd"/>
            <w:r w:rsidRPr="008B2392">
              <w:rPr>
                <w:lang w:eastAsia="zh-CN"/>
              </w:rPr>
              <w:t xml:space="preserve"> You)</w:t>
            </w:r>
          </w:p>
          <w:p w14:paraId="7E7BD740" w14:textId="77777777" w:rsidR="008B2392" w:rsidRPr="008B2392" w:rsidRDefault="008B2392" w:rsidP="00544AEE">
            <w:pPr>
              <w:pStyle w:val="AckPara"/>
              <w:rPr>
                <w:lang w:eastAsia="zh-CN"/>
              </w:rPr>
            </w:pPr>
          </w:p>
        </w:tc>
        <w:tc>
          <w:tcPr>
            <w:tcW w:w="1198" w:type="dxa"/>
          </w:tcPr>
          <w:p w14:paraId="6FFDB85E" w14:textId="2ED110D2" w:rsidR="008B2392" w:rsidRDefault="008B2392" w:rsidP="00544AEE">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1"/>
              <w:shd w:val="clear" w:color="auto" w:fill="FFFFFF"/>
              <w:wordWrap w:val="0"/>
              <w:textAlignment w:val="baseline"/>
              <w:rPr>
                <w:rFonts w:asciiTheme="majorBidi" w:eastAsia="宋体"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1"/>
              <w:shd w:val="clear" w:color="auto" w:fill="FFFFFF"/>
              <w:wordWrap w:val="0"/>
              <w:textAlignment w:val="baseline"/>
              <w:rPr>
                <w:rFonts w:ascii="Courier New" w:eastAsia="宋体"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544AEE">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544AEE">
            <w:pPr>
              <w:pStyle w:val="AckPara"/>
              <w:rPr>
                <w:lang w:eastAsia="zh-CN"/>
              </w:rPr>
            </w:pPr>
            <w:r w:rsidRPr="008B2392">
              <w:rPr>
                <w:lang w:eastAsia="zh-CN"/>
              </w:rPr>
              <w:t>Last Christmas</w:t>
            </w:r>
          </w:p>
          <w:p w14:paraId="0A440BB9" w14:textId="77777777" w:rsidR="008B2392" w:rsidRDefault="008B2392" w:rsidP="00544AEE">
            <w:pPr>
              <w:pStyle w:val="AckPara"/>
              <w:rPr>
                <w:lang w:eastAsia="zh-CN"/>
              </w:rPr>
            </w:pPr>
          </w:p>
        </w:tc>
        <w:tc>
          <w:tcPr>
            <w:tcW w:w="1198" w:type="dxa"/>
          </w:tcPr>
          <w:p w14:paraId="6F827456" w14:textId="5BB083BA" w:rsidR="008B2392" w:rsidRDefault="008B2392" w:rsidP="00544AEE">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544AEE">
            <w:pPr>
              <w:pStyle w:val="AckPara"/>
              <w:rPr>
                <w:lang w:eastAsia="zh-CN"/>
              </w:rPr>
            </w:pPr>
            <w:r w:rsidRPr="00DE194C">
              <w:rPr>
                <w:lang w:eastAsia="zh-CN"/>
              </w:rPr>
              <w:t>Carly Rae Jepsen</w:t>
            </w:r>
          </w:p>
          <w:p w14:paraId="7AB5EB4E" w14:textId="77777777" w:rsidR="008B2392" w:rsidRDefault="008B2392" w:rsidP="00544AEE">
            <w:pPr>
              <w:pStyle w:val="AckPara"/>
              <w:rPr>
                <w:lang w:eastAsia="zh-CN"/>
              </w:rPr>
            </w:pPr>
          </w:p>
        </w:tc>
      </w:tr>
      <w:tr w:rsidR="008B2392" w14:paraId="65C48133" w14:textId="77777777" w:rsidTr="008B2392">
        <w:tc>
          <w:tcPr>
            <w:tcW w:w="1197" w:type="dxa"/>
          </w:tcPr>
          <w:p w14:paraId="1A06AD73" w14:textId="1172BFCD" w:rsidR="008B2392" w:rsidRDefault="008B2392" w:rsidP="00544AEE">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544AEE">
            <w:pPr>
              <w:pStyle w:val="AckPara"/>
              <w:rPr>
                <w:lang w:eastAsia="zh-CN"/>
              </w:rPr>
            </w:pPr>
            <w:r w:rsidRPr="008B2392">
              <w:rPr>
                <w:lang w:eastAsia="zh-CN"/>
              </w:rPr>
              <w:t>Next Year</w:t>
            </w:r>
          </w:p>
          <w:p w14:paraId="0D38E182" w14:textId="77777777" w:rsidR="008B2392" w:rsidRDefault="008B2392" w:rsidP="00544AEE">
            <w:pPr>
              <w:pStyle w:val="AckPara"/>
              <w:rPr>
                <w:lang w:eastAsia="zh-CN"/>
              </w:rPr>
            </w:pPr>
          </w:p>
        </w:tc>
        <w:tc>
          <w:tcPr>
            <w:tcW w:w="1198" w:type="dxa"/>
          </w:tcPr>
          <w:p w14:paraId="5A2FEBB3" w14:textId="41B50A2C" w:rsidR="008B2392" w:rsidRDefault="008B2392" w:rsidP="00544AEE">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544AEE">
            <w:pPr>
              <w:pStyle w:val="AckPara"/>
              <w:rPr>
                <w:lang w:eastAsia="zh-CN"/>
              </w:rPr>
            </w:pPr>
            <w:r w:rsidRPr="00DE194C">
              <w:rPr>
                <w:lang w:eastAsia="zh-CN"/>
              </w:rPr>
              <w:t>Foo Fighters</w:t>
            </w:r>
          </w:p>
          <w:p w14:paraId="7B722A0F" w14:textId="77777777" w:rsidR="008B2392" w:rsidRDefault="008B2392" w:rsidP="00544AEE">
            <w:pPr>
              <w:pStyle w:val="AckPara"/>
              <w:rPr>
                <w:lang w:eastAsia="zh-CN"/>
              </w:rPr>
            </w:pPr>
          </w:p>
        </w:tc>
      </w:tr>
      <w:tr w:rsidR="008B2392" w14:paraId="3E3BE68A" w14:textId="77777777" w:rsidTr="008B2392">
        <w:tc>
          <w:tcPr>
            <w:tcW w:w="1197" w:type="dxa"/>
          </w:tcPr>
          <w:p w14:paraId="3E9D7631" w14:textId="569E640F" w:rsidR="008B2392" w:rsidRDefault="008B2392" w:rsidP="00544AEE">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544AEE">
            <w:pPr>
              <w:pStyle w:val="AckPara"/>
              <w:rPr>
                <w:lang w:eastAsia="zh-CN"/>
              </w:rPr>
            </w:pPr>
            <w:r w:rsidRPr="008B2392">
              <w:rPr>
                <w:lang w:eastAsia="zh-CN"/>
              </w:rPr>
              <w:t xml:space="preserve">December's Boudoir </w:t>
            </w:r>
          </w:p>
          <w:p w14:paraId="39CC0886" w14:textId="77777777" w:rsidR="008B2392" w:rsidRDefault="008B2392" w:rsidP="00544AEE">
            <w:pPr>
              <w:pStyle w:val="AckPara"/>
              <w:rPr>
                <w:lang w:eastAsia="zh-CN"/>
              </w:rPr>
            </w:pPr>
          </w:p>
        </w:tc>
        <w:tc>
          <w:tcPr>
            <w:tcW w:w="1198" w:type="dxa"/>
          </w:tcPr>
          <w:p w14:paraId="636FC489" w14:textId="57E2FD33" w:rsidR="008B2392" w:rsidRDefault="008B2392" w:rsidP="00544AEE">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544AEE">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544AEE">
            <w:pPr>
              <w:pStyle w:val="AckPara"/>
              <w:rPr>
                <w:lang w:eastAsia="zh-CN"/>
              </w:rPr>
            </w:pPr>
          </w:p>
        </w:tc>
      </w:tr>
      <w:tr w:rsidR="008B2392" w14:paraId="361DB3C6" w14:textId="77777777" w:rsidTr="008B2392">
        <w:tc>
          <w:tcPr>
            <w:tcW w:w="1197" w:type="dxa"/>
          </w:tcPr>
          <w:p w14:paraId="1B082389" w14:textId="1A05C80A" w:rsidR="008B2392" w:rsidRDefault="008B2392" w:rsidP="00544AEE">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544AEE">
            <w:pPr>
              <w:pStyle w:val="AckPara"/>
              <w:rPr>
                <w:lang w:eastAsia="zh-CN"/>
              </w:rPr>
            </w:pPr>
            <w:r w:rsidRPr="008B2392">
              <w:rPr>
                <w:lang w:eastAsia="zh-CN"/>
              </w:rPr>
              <w:t>Last Xmas</w:t>
            </w:r>
          </w:p>
          <w:p w14:paraId="22480BB9" w14:textId="77777777" w:rsidR="008B2392" w:rsidRDefault="008B2392" w:rsidP="00544AEE">
            <w:pPr>
              <w:pStyle w:val="AckPara"/>
              <w:rPr>
                <w:lang w:eastAsia="zh-CN"/>
              </w:rPr>
            </w:pPr>
          </w:p>
        </w:tc>
        <w:tc>
          <w:tcPr>
            <w:tcW w:w="1198" w:type="dxa"/>
          </w:tcPr>
          <w:p w14:paraId="40F68097" w14:textId="269C7522" w:rsidR="008B2392" w:rsidRDefault="008B2392" w:rsidP="00544AEE">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544AEE">
            <w:pPr>
              <w:pStyle w:val="AckPara"/>
              <w:rPr>
                <w:lang w:eastAsia="zh-CN"/>
              </w:rPr>
            </w:pPr>
            <w:r w:rsidRPr="00DE194C">
              <w:rPr>
                <w:lang w:eastAsia="zh-CN"/>
              </w:rPr>
              <w:t>Allie X</w:t>
            </w:r>
          </w:p>
          <w:p w14:paraId="4BAFE62A" w14:textId="77777777" w:rsidR="008B2392" w:rsidRDefault="008B2392" w:rsidP="00544AEE">
            <w:pPr>
              <w:pStyle w:val="AckPara"/>
              <w:rPr>
                <w:lang w:eastAsia="zh-CN"/>
              </w:rPr>
            </w:pPr>
          </w:p>
        </w:tc>
      </w:tr>
      <w:tr w:rsidR="008B2392" w14:paraId="65F7794E" w14:textId="77777777" w:rsidTr="008B2392">
        <w:tc>
          <w:tcPr>
            <w:tcW w:w="1197" w:type="dxa"/>
          </w:tcPr>
          <w:p w14:paraId="2C867697" w14:textId="20E77BD2" w:rsidR="008B2392" w:rsidRDefault="008B2392" w:rsidP="00544AEE">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544AEE">
            <w:pPr>
              <w:pStyle w:val="AckPara"/>
              <w:rPr>
                <w:lang w:eastAsia="zh-CN"/>
              </w:rPr>
            </w:pPr>
            <w:r w:rsidRPr="008B2392">
              <w:rPr>
                <w:lang w:eastAsia="zh-CN"/>
              </w:rPr>
              <w:t xml:space="preserve">Santa Claus Is Coming </w:t>
            </w:r>
            <w:proofErr w:type="gramStart"/>
            <w:r w:rsidRPr="008B2392">
              <w:rPr>
                <w:lang w:eastAsia="zh-CN"/>
              </w:rPr>
              <w:t>To</w:t>
            </w:r>
            <w:proofErr w:type="gramEnd"/>
            <w:r w:rsidRPr="008B2392">
              <w:rPr>
                <w:lang w:eastAsia="zh-CN"/>
              </w:rPr>
              <w:t xml:space="preserve"> Town</w:t>
            </w:r>
          </w:p>
          <w:p w14:paraId="3D805985" w14:textId="77777777" w:rsidR="008B2392" w:rsidRPr="008B2392" w:rsidRDefault="008B2392" w:rsidP="00544AEE">
            <w:pPr>
              <w:pStyle w:val="AckPara"/>
              <w:rPr>
                <w:lang w:eastAsia="zh-CN"/>
              </w:rPr>
            </w:pPr>
          </w:p>
        </w:tc>
        <w:tc>
          <w:tcPr>
            <w:tcW w:w="1198" w:type="dxa"/>
          </w:tcPr>
          <w:p w14:paraId="7FF714E9" w14:textId="64E7157C" w:rsidR="008B2392" w:rsidRDefault="008B2392" w:rsidP="00544AEE">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544AEE">
            <w:pPr>
              <w:pStyle w:val="AckPara"/>
              <w:rPr>
                <w:lang w:eastAsia="zh-CN"/>
              </w:rPr>
            </w:pPr>
            <w:r w:rsidRPr="00DE194C">
              <w:rPr>
                <w:lang w:eastAsia="zh-CN"/>
              </w:rPr>
              <w:t>The Jackson 5</w:t>
            </w:r>
          </w:p>
          <w:p w14:paraId="44EA276E" w14:textId="77777777" w:rsidR="008B2392" w:rsidRDefault="008B2392" w:rsidP="00544AEE">
            <w:pPr>
              <w:pStyle w:val="AckPara"/>
              <w:rPr>
                <w:lang w:eastAsia="zh-CN"/>
              </w:rPr>
            </w:pPr>
          </w:p>
        </w:tc>
      </w:tr>
    </w:tbl>
    <w:p w14:paraId="5B890068" w14:textId="534F075C" w:rsidR="008B2392" w:rsidRPr="008B2392" w:rsidRDefault="00195F1E" w:rsidP="00544AEE">
      <w:pPr>
        <w:pStyle w:val="AckPara"/>
        <w:rPr>
          <w:lang w:eastAsia="zh-CN"/>
        </w:rPr>
      </w:pPr>
      <w:ins w:id="300" w:author="Ruo Li" w:date="2023-11-14T22:08:00Z">
        <w:r>
          <w:rPr>
            <w:lang w:eastAsia="zh-CN"/>
          </w:rPr>
          <w:t>In</w:t>
        </w:r>
      </w:ins>
      <w:del w:id="301" w:author="Ruo Li" w:date="2023-11-14T22:08:00Z">
        <w:r w:rsidR="00EC5189" w:rsidDel="00195F1E">
          <w:rPr>
            <w:rFonts w:hint="eastAsia"/>
            <w:lang w:eastAsia="zh-CN"/>
          </w:rPr>
          <w:delText>F</w:delText>
        </w:r>
        <w:r w:rsidR="00EC5189" w:rsidDel="00195F1E">
          <w:rPr>
            <w:lang w:eastAsia="zh-CN"/>
          </w:rPr>
          <w:delText>or</w:delText>
        </w:r>
      </w:del>
      <w:r w:rsidR="00EC5189">
        <w:rPr>
          <w:lang w:eastAsia="zh-CN"/>
        </w:rPr>
        <w:t xml:space="preserve"> the result generated by the third query </w:t>
      </w:r>
      <w:r w:rsidR="00680964">
        <w:rPr>
          <w:lang w:eastAsia="zh-CN"/>
        </w:rPr>
        <w:t>track</w:t>
      </w:r>
      <w:r w:rsidR="00EC5189">
        <w:rPr>
          <w:lang w:eastAsia="zh-CN"/>
        </w:rPr>
        <w:t xml:space="preserve"> with the BERT data, again</w:t>
      </w:r>
      <w:r w:rsidR="00680964">
        <w:rPr>
          <w:lang w:eastAsia="zh-CN"/>
        </w:rPr>
        <w:t xml:space="preserve">, five of the retrieved tracks appear in the result from other datasets. Also, in terms of genre, most tracks appeared in the result belongs to the Pop genre, which could be attributed to the theme of the song, Christmas. Christmas music is known to be associated with the instrumental, Carol and Pop genre. It is also worth mentioning that the song “St. </w:t>
      </w:r>
      <w:proofErr w:type="spellStart"/>
      <w:r w:rsidR="00680964">
        <w:rPr>
          <w:lang w:eastAsia="zh-CN"/>
        </w:rPr>
        <w:t>Patricks</w:t>
      </w:r>
      <w:proofErr w:type="spellEnd"/>
      <w:r w:rsidR="00680964">
        <w:rPr>
          <w:lang w:eastAsia="zh-CN"/>
        </w:rPr>
        <w:t xml:space="preserve"> Day”, which</w:t>
      </w:r>
      <w:ins w:id="302" w:author="Ruo Li" w:date="2023-11-14T22:09:00Z">
        <w:r>
          <w:rPr>
            <w:lang w:eastAsia="zh-CN"/>
          </w:rPr>
          <w:t xml:space="preserve"> </w:t>
        </w:r>
      </w:ins>
      <w:del w:id="303" w:author="Ruo Li" w:date="2023-11-14T22:08:00Z">
        <w:r w:rsidR="00680964" w:rsidDel="00195F1E">
          <w:rPr>
            <w:lang w:eastAsia="zh-CN"/>
          </w:rPr>
          <w:delText xml:space="preserve"> </w:delText>
        </w:r>
      </w:del>
      <w:r w:rsidR="00680964">
        <w:rPr>
          <w:lang w:eastAsia="zh-CN"/>
        </w:rPr>
        <w:t xml:space="preserve">appears in the results obtained from other datasets, is also included in the result.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6454693B" w14:textId="59C6E079" w:rsidR="0078055E" w:rsidRDefault="00B15A5C" w:rsidP="0078055E">
      <w:pPr>
        <w:pStyle w:val="AckHead"/>
      </w:pPr>
      <w:r>
        <w:t>4</w:t>
      </w:r>
      <w:r w:rsidR="0078055E">
        <w:t>. REFERENCES</w:t>
      </w:r>
    </w:p>
    <w:p w14:paraId="0BF628D6" w14:textId="6F9870F2" w:rsidR="0078055E" w:rsidRPr="0078055E" w:rsidRDefault="0078055E" w:rsidP="0078055E">
      <w:pPr>
        <w:pStyle w:val="Bibentry"/>
        <w:rPr>
          <w:rFonts w:eastAsia="Times New Roman"/>
          <w:szCs w:val="14"/>
        </w:rPr>
      </w:pPr>
      <w:r w:rsidRPr="0078055E">
        <w:rPr>
          <w:rFonts w:eastAsia="Times New Roman"/>
          <w:szCs w:val="14"/>
        </w:rPr>
        <w:t xml:space="preserve">Moscati, M., Parada-Cabaleiro, E., </w:t>
      </w:r>
      <w:proofErr w:type="spellStart"/>
      <w:r w:rsidRPr="0078055E">
        <w:rPr>
          <w:rFonts w:eastAsia="Times New Roman"/>
          <w:szCs w:val="14"/>
        </w:rPr>
        <w:t>Deldjoo</w:t>
      </w:r>
      <w:proofErr w:type="spellEnd"/>
      <w:r w:rsidRPr="0078055E">
        <w:rPr>
          <w:rFonts w:eastAsia="Times New Roman"/>
          <w:szCs w:val="14"/>
        </w:rPr>
        <w:t xml:space="preserve">, Y., Zangerle, E., &amp; </w:t>
      </w:r>
      <w:proofErr w:type="spellStart"/>
      <w:r w:rsidRPr="0078055E">
        <w:rPr>
          <w:rFonts w:eastAsia="Times New Roman"/>
          <w:szCs w:val="14"/>
        </w:rPr>
        <w:t>Schedl</w:t>
      </w:r>
      <w:proofErr w:type="spellEnd"/>
      <w:r w:rsidRPr="0078055E">
        <w:rPr>
          <w:rFonts w:eastAsia="Times New Roman"/>
          <w:szCs w:val="14"/>
        </w:rPr>
        <w:t xml:space="preserve">, M. (2022). Music4All-Onion (Version v0) [Data set]. </w:t>
      </w:r>
      <w:proofErr w:type="spellStart"/>
      <w:r w:rsidRPr="0078055E">
        <w:rPr>
          <w:rFonts w:eastAsia="Times New Roman"/>
          <w:szCs w:val="14"/>
        </w:rPr>
        <w:t>Zenodo</w:t>
      </w:r>
      <w:proofErr w:type="spellEnd"/>
      <w:r w:rsidRPr="0078055E">
        <w:rPr>
          <w:rFonts w:eastAsia="Times New Roman"/>
          <w:szCs w:val="14"/>
        </w:rPr>
        <w:t>. https://doi.org/10.5281/zenodo.6609677</w:t>
      </w:r>
    </w:p>
    <w:p w14:paraId="1B62D213" w14:textId="77777777" w:rsidR="0078055E" w:rsidRDefault="0078055E"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304" w:name="intm"/>
      <w:bookmarkEnd w:id="304"/>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uo Li" w:date="2023-11-14T20:38:00Z" w:initials="RL">
    <w:p w14:paraId="12F6988E" w14:textId="77777777" w:rsidR="00D257FD" w:rsidRDefault="00D257FD" w:rsidP="00571B07">
      <w:pPr>
        <w:jc w:val="left"/>
      </w:pPr>
      <w:r>
        <w:rPr>
          <w:rStyle w:val="af4"/>
        </w:rPr>
        <w:annotationRef/>
      </w:r>
      <w:r>
        <w:rPr>
          <w:sz w:val="20"/>
        </w:rPr>
        <w:t xml:space="preserve">we didn’t compare the result with random baseline, right? </w:t>
      </w:r>
    </w:p>
  </w:comment>
  <w:comment w:id="3" w:author="Ruo Li" w:date="2023-11-14T20:48:00Z" w:initials="RL">
    <w:p w14:paraId="4916AC26" w14:textId="77777777" w:rsidR="00934FBD" w:rsidRDefault="00934FBD" w:rsidP="00D13CD8">
      <w:pPr>
        <w:jc w:val="left"/>
      </w:pPr>
      <w:r>
        <w:rPr>
          <w:rStyle w:val="af4"/>
        </w:rPr>
        <w:annotationRef/>
      </w:r>
      <w:r>
        <w:rPr>
          <w:sz w:val="20"/>
        </w:rPr>
        <w:t>I think maybe it’s better to formulate the goal of this paper as «The goal of this paper is to test the effect of different combinations of similarity measures and word embeddings in retrieve system on its results.»</w:t>
      </w:r>
    </w:p>
  </w:comment>
  <w:comment w:id="4" w:author="Ruo Li" w:date="2023-11-14T20:41:00Z" w:initials="RL">
    <w:p w14:paraId="74C68FBD" w14:textId="0F74ACF6" w:rsidR="00D257FD" w:rsidRDefault="00D257FD" w:rsidP="00964788">
      <w:pPr>
        <w:jc w:val="left"/>
      </w:pPr>
      <w:r>
        <w:rPr>
          <w:rStyle w:val="af4"/>
        </w:rPr>
        <w:annotationRef/>
      </w:r>
      <w:r>
        <w:rPr>
          <w:sz w:val="20"/>
        </w:rPr>
        <w:t xml:space="preserve">I think we compared all three at the same time. </w:t>
      </w:r>
    </w:p>
  </w:comment>
  <w:comment w:id="5" w:author="Ruo Li" w:date="2023-11-14T20:49:00Z" w:initials="RL">
    <w:p w14:paraId="5615AC37" w14:textId="77777777" w:rsidR="00934FBD" w:rsidRDefault="00934FBD" w:rsidP="00C66BD9">
      <w:pPr>
        <w:jc w:val="left"/>
      </w:pPr>
      <w:r>
        <w:rPr>
          <w:rStyle w:val="af4"/>
        </w:rPr>
        <w:annotationRef/>
      </w:r>
      <w:r>
        <w:rPr>
          <w:sz w:val="20"/>
        </w:rPr>
        <w:t xml:space="preserve">…is most suitable for… </w:t>
      </w:r>
    </w:p>
  </w:comment>
  <w:comment w:id="47" w:author="Ruo Li" w:date="2023-11-14T21:12:00Z" w:initials="RL">
    <w:p w14:paraId="3DC7359C" w14:textId="77777777" w:rsidR="001806B0" w:rsidRDefault="001806B0" w:rsidP="00D12B4A">
      <w:pPr>
        <w:jc w:val="left"/>
      </w:pPr>
      <w:r>
        <w:rPr>
          <w:rStyle w:val="af4"/>
        </w:rPr>
        <w:annotationRef/>
      </w:r>
      <w:r>
        <w:rPr>
          <w:sz w:val="20"/>
        </w:rPr>
        <w:t xml:space="preserve">I assume this something you have marked that still need to be finished? </w:t>
      </w:r>
    </w:p>
  </w:comment>
  <w:comment w:id="71" w:author="Ruo Li" w:date="2023-11-14T21:29:00Z" w:initials="RL">
    <w:p w14:paraId="459498BA" w14:textId="77777777" w:rsidR="006735AF" w:rsidRDefault="006735AF" w:rsidP="0017616C">
      <w:pPr>
        <w:jc w:val="left"/>
      </w:pPr>
      <w:r>
        <w:rPr>
          <w:rStyle w:val="af4"/>
        </w:rPr>
        <w:annotationRef/>
      </w:r>
      <w:r>
        <w:rPr>
          <w:sz w:val="20"/>
        </w:rPr>
        <w:t xml:space="preserve">Format got messed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F6988E" w15:done="0"/>
  <w15:commentEx w15:paraId="4916AC26" w15:done="0"/>
  <w15:commentEx w15:paraId="74C68FBD" w15:done="0"/>
  <w15:commentEx w15:paraId="5615AC37" w15:done="0"/>
  <w15:commentEx w15:paraId="3DC7359C" w15:done="0"/>
  <w15:commentEx w15:paraId="459498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E5956" w16cex:dateUtc="2023-11-14T19:38:00Z"/>
  <w16cex:commentExtensible w16cex:durableId="28FE5B95" w16cex:dateUtc="2023-11-14T19:48:00Z"/>
  <w16cex:commentExtensible w16cex:durableId="28FE59F1" w16cex:dateUtc="2023-11-14T19:41:00Z"/>
  <w16cex:commentExtensible w16cex:durableId="28FE5BC5" w16cex:dateUtc="2023-11-14T19:49:00Z"/>
  <w16cex:commentExtensible w16cex:durableId="28FE6134" w16cex:dateUtc="2023-11-14T20:12:00Z"/>
  <w16cex:commentExtensible w16cex:durableId="28FE6555" w16cex:dateUtc="2023-11-14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F6988E" w16cid:durableId="28FE5956"/>
  <w16cid:commentId w16cid:paraId="4916AC26" w16cid:durableId="28FE5B95"/>
  <w16cid:commentId w16cid:paraId="74C68FBD" w16cid:durableId="28FE59F1"/>
  <w16cid:commentId w16cid:paraId="5615AC37" w16cid:durableId="28FE5BC5"/>
  <w16cid:commentId w16cid:paraId="3DC7359C" w16cid:durableId="28FE6134"/>
  <w16cid:commentId w16cid:paraId="459498BA" w16cid:durableId="28FE65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DC580" w14:textId="77777777" w:rsidR="00A15E3F" w:rsidRDefault="00A15E3F">
      <w:r>
        <w:separator/>
      </w:r>
    </w:p>
  </w:endnote>
  <w:endnote w:type="continuationSeparator" w:id="0">
    <w:p w14:paraId="39668C45" w14:textId="77777777" w:rsidR="00A15E3F" w:rsidRDefault="00A15E3F">
      <w:r>
        <w:continuationSeparator/>
      </w:r>
    </w:p>
  </w:endnote>
  <w:endnote w:type="continuationNotice" w:id="1">
    <w:p w14:paraId="1CA4E896" w14:textId="77777777" w:rsidR="00A15E3F" w:rsidRDefault="00A15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aa"/>
      <w:rPr>
        <w:rStyle w:val="aff5"/>
        <w:rFonts w:ascii="Linux Biolinum" w:hAnsi="Linux Biolinum" w:cs="Linux Biolinum"/>
      </w:rPr>
    </w:pPr>
  </w:p>
  <w:p w14:paraId="1A159C3C"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2B8D4" w14:textId="77777777" w:rsidR="00A15E3F" w:rsidRDefault="00A15E3F">
      <w:r>
        <w:separator/>
      </w:r>
    </w:p>
  </w:footnote>
  <w:footnote w:type="continuationSeparator" w:id="0">
    <w:p w14:paraId="5DDCDF9B" w14:textId="77777777" w:rsidR="00A15E3F" w:rsidRDefault="00A15E3F">
      <w:r>
        <w:continuationSeparator/>
      </w:r>
    </w:p>
  </w:footnote>
  <w:footnote w:type="continuationNotice" w:id="1">
    <w:p w14:paraId="768A1A98" w14:textId="77777777" w:rsidR="00A15E3F" w:rsidRDefault="00A15E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85C9364" w14:textId="77777777" w:rsidTr="00586A35">
      <w:tc>
        <w:tcPr>
          <w:tcW w:w="2500" w:type="pct"/>
          <w:vAlign w:val="center"/>
        </w:tcPr>
        <w:p w14:paraId="290A22D9"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4E7B6CD"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28F30A8"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D50D2E" w14:textId="77777777" w:rsidTr="00586A35">
      <w:tc>
        <w:tcPr>
          <w:tcW w:w="2500" w:type="pct"/>
          <w:vAlign w:val="center"/>
        </w:tcPr>
        <w:p w14:paraId="429A3EE5"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26BB394"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0678470"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8"/>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29"/>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o Li">
    <w15:presenceInfo w15:providerId="AD" w15:userId="S::r_li0002@on.wwu.de::934bb11e-87cf-4631-9480-d0ecce8d58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oNotDisplayPageBoundaries/>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trackRevision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23A"/>
    <w:rsid w:val="00140C02"/>
    <w:rsid w:val="00141A17"/>
    <w:rsid w:val="0014244B"/>
    <w:rsid w:val="00142FEA"/>
    <w:rsid w:val="001453E7"/>
    <w:rsid w:val="00145419"/>
    <w:rsid w:val="00145486"/>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20F5"/>
    <w:rsid w:val="0020294A"/>
    <w:rsid w:val="00212CDA"/>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43CFB"/>
    <w:rsid w:val="0046042C"/>
    <w:rsid w:val="00476675"/>
    <w:rsid w:val="0048106F"/>
    <w:rsid w:val="0048126B"/>
    <w:rsid w:val="004825CE"/>
    <w:rsid w:val="004836A6"/>
    <w:rsid w:val="00492EF4"/>
    <w:rsid w:val="004947C9"/>
    <w:rsid w:val="00495781"/>
    <w:rsid w:val="00497365"/>
    <w:rsid w:val="004A7556"/>
    <w:rsid w:val="004B0BF6"/>
    <w:rsid w:val="004C1EDF"/>
    <w:rsid w:val="004C49F3"/>
    <w:rsid w:val="004C6B2D"/>
    <w:rsid w:val="004D56E7"/>
    <w:rsid w:val="004F22AD"/>
    <w:rsid w:val="0050103C"/>
    <w:rsid w:val="005041C6"/>
    <w:rsid w:val="00504C8B"/>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5128"/>
    <w:rsid w:val="00680964"/>
    <w:rsid w:val="0069472B"/>
    <w:rsid w:val="00694749"/>
    <w:rsid w:val="00696A64"/>
    <w:rsid w:val="006978B2"/>
    <w:rsid w:val="006A22F6"/>
    <w:rsid w:val="006A29E8"/>
    <w:rsid w:val="006B4623"/>
    <w:rsid w:val="006C2521"/>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800CE"/>
    <w:rsid w:val="00780227"/>
    <w:rsid w:val="0078055E"/>
    <w:rsid w:val="00793451"/>
    <w:rsid w:val="00793808"/>
    <w:rsid w:val="0079682F"/>
    <w:rsid w:val="00797D60"/>
    <w:rsid w:val="007A3F4E"/>
    <w:rsid w:val="007A481F"/>
    <w:rsid w:val="007A502C"/>
    <w:rsid w:val="007A579F"/>
    <w:rsid w:val="007C57E7"/>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9010B7"/>
    <w:rsid w:val="009073E1"/>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D3C3B"/>
    <w:rsid w:val="009D46EA"/>
    <w:rsid w:val="009E2F5C"/>
    <w:rsid w:val="009E56C5"/>
    <w:rsid w:val="009F2833"/>
    <w:rsid w:val="009F4D13"/>
    <w:rsid w:val="00A012F5"/>
    <w:rsid w:val="00A12291"/>
    <w:rsid w:val="00A15152"/>
    <w:rsid w:val="00A155F9"/>
    <w:rsid w:val="00A15E3F"/>
    <w:rsid w:val="00A164B7"/>
    <w:rsid w:val="00A21DEF"/>
    <w:rsid w:val="00A27D78"/>
    <w:rsid w:val="00A319FD"/>
    <w:rsid w:val="00A404A2"/>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32613"/>
    <w:rsid w:val="00C41AE1"/>
    <w:rsid w:val="00C4538D"/>
    <w:rsid w:val="00C461FF"/>
    <w:rsid w:val="00C50274"/>
    <w:rsid w:val="00C5423E"/>
    <w:rsid w:val="00C72F68"/>
    <w:rsid w:val="00C72FAB"/>
    <w:rsid w:val="00C822AF"/>
    <w:rsid w:val="00C83008"/>
    <w:rsid w:val="00C90428"/>
    <w:rsid w:val="00C9472A"/>
    <w:rsid w:val="00C95C6E"/>
    <w:rsid w:val="00C96C07"/>
    <w:rsid w:val="00CA17C5"/>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7BCC"/>
    <w:rsid w:val="00D658B3"/>
    <w:rsid w:val="00D70EDE"/>
    <w:rsid w:val="00D9290D"/>
    <w:rsid w:val="00D97849"/>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F03F0"/>
    <w:rsid w:val="00F047DC"/>
    <w:rsid w:val="00F06E88"/>
    <w:rsid w:val="00F07F37"/>
    <w:rsid w:val="00F1078C"/>
    <w:rsid w:val="00F13DDE"/>
    <w:rsid w:val="00F2664D"/>
    <w:rsid w:val="00F30418"/>
    <w:rsid w:val="00F3215E"/>
    <w:rsid w:val="00F3231F"/>
    <w:rsid w:val="00F41CC2"/>
    <w:rsid w:val="00F52D73"/>
    <w:rsid w:val="00F65834"/>
    <w:rsid w:val="00F66B6F"/>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1806B0"/>
    <w:pPr>
      <w:spacing w:before="180" w:after="80"/>
      <w:ind w:left="400" w:hanging="400"/>
      <w:pPrChange w:id="0" w:author="Ruo Li" w:date="2023-11-14T21:11:00Z">
        <w:pPr>
          <w:spacing w:before="180" w:after="80"/>
          <w:ind w:left="400" w:hanging="400"/>
        </w:pPr>
      </w:pPrChange>
    </w:pPr>
    <w:rPr>
      <w:rFonts w:ascii="Linux Libertine" w:eastAsia="Times New Roman" w:hAnsi="Linux Libertine" w:cs="Linux Libertine"/>
      <w:b/>
      <w:sz w:val="22"/>
      <w:lang w:val="en-US" w:eastAsia="en-US"/>
      <w:rPrChange w:id="0" w:author="Ruo Li" w:date="2023-11-14T21:11:00Z">
        <w:rPr>
          <w:rFonts w:ascii="Linux Libertine" w:hAnsi="Linux Libertine" w:cs="Linux Libertine"/>
          <w:b/>
          <w:sz w:val="22"/>
          <w:lang w:val="en-US" w:eastAsia="en-US" w:bidi="ar-SA"/>
        </w:rPr>
      </w:rPrChange>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44AEE"/>
    <w:pPr>
      <w:spacing w:line="264" w:lineRule="auto"/>
      <w:jc w:val="both"/>
      <w:pPrChange w:id="1" w:author="Ruo Li" w:date="2023-11-14T21:50:00Z">
        <w:pPr>
          <w:spacing w:line="264" w:lineRule="auto"/>
          <w:jc w:val="both"/>
        </w:pPr>
      </w:pPrChange>
    </w:pPr>
    <w:rPr>
      <w:rFonts w:ascii="Linux Libertine" w:eastAsiaTheme="minorHAnsi" w:hAnsi="Linux Libertine" w:cstheme="minorBidi"/>
      <w:sz w:val="18"/>
      <w:szCs w:val="22"/>
      <w:lang w:val="en-US" w:eastAsia="en-US"/>
      <w:rPrChange w:id="1" w:author="Ruo Li" w:date="2023-11-14T21:50:00Z">
        <w:rPr>
          <w:rFonts w:ascii="Linux Libertine" w:eastAsiaTheme="minorHAnsi" w:hAnsi="Linux Libertine" w:cstheme="minorBidi"/>
          <w:sz w:val="18"/>
          <w:szCs w:val="22"/>
          <w:lang w:val="en-US" w:eastAsia="en-US" w:bidi="ar-SA"/>
        </w:rPr>
      </w:rPrChange>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uiPriority w:val="99"/>
    <w:rPr>
      <w:rFonts w:ascii="Consolas" w:hAnsi="Consolas" w:cs="Consolas"/>
      <w:sz w:val="20"/>
      <w:szCs w:val="20"/>
    </w:rPr>
  </w:style>
  <w:style w:type="character" w:customStyle="1" w:styleId="HTML2">
    <w:name w:val="HTML 预设格式 字符"/>
    <w:basedOn w:val="a3"/>
    <w:link w:val="HTML1"/>
    <w:uiPriority w:val="99"/>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B23FEA"/>
    <w:rPr>
      <w:color w:val="605E5C"/>
      <w:shd w:val="clear" w:color="auto" w:fill="E1DFDD"/>
    </w:rPr>
  </w:style>
  <w:style w:type="paragraph" w:styleId="affffd">
    <w:name w:val="Revision"/>
    <w:hidden/>
    <w:uiPriority w:val="99"/>
    <w:semiHidden/>
    <w:rsid w:val="00D257FD"/>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5.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66</TotalTime>
  <Pages>6</Pages>
  <Words>2612</Words>
  <Characters>14895</Characters>
  <Application>Microsoft Office Word</Application>
  <DocSecurity>0</DocSecurity>
  <Lines>124</Lines>
  <Paragraphs>34</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17473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Ruo Li</cp:lastModifiedBy>
  <cp:revision>9</cp:revision>
  <cp:lastPrinted>2018-05-22T11:24:00Z</cp:lastPrinted>
  <dcterms:created xsi:type="dcterms:W3CDTF">2023-11-14T19:26:00Z</dcterms:created>
  <dcterms:modified xsi:type="dcterms:W3CDTF">2023-11-14T21:09:00Z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ies>
</file>